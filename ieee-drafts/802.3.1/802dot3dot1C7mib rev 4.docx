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FC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IEEE8023-SNMP-REPEATER-MIB DEFINITIONS ::= BEGIN</w:t>
      </w:r>
    </w:p>
    <w:p w14:paraId="65DCB5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F33E9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IMPORTS</w:t>
      </w:r>
    </w:p>
    <w:p w14:paraId="6588FA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Counter32, Counter64, Integer32, Gauge32,</w:t>
      </w:r>
    </w:p>
    <w:p w14:paraId="52F7F8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OBJECT-TYPE, MODULE-IDENTITY, NOTIFICATION-TYPE, org</w:t>
      </w:r>
    </w:p>
    <w:p w14:paraId="0DF5CEE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FROM SNMPv2-SMI</w:t>
      </w:r>
    </w:p>
    <w:p w14:paraId="2A0EEB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TimeStamp, MacAddress, TEXTUAL-CONVENTION,</w:t>
      </w:r>
    </w:p>
    <w:p w14:paraId="197426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RowStatus, TestAndIncr</w:t>
      </w:r>
    </w:p>
    <w:p w14:paraId="17F361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FROM SNMPv2-TC</w:t>
      </w:r>
    </w:p>
    <w:p w14:paraId="6EE936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OBJECT-GROUP, MODULE-COMPLIANCE, NOTIFICATION-GROUP</w:t>
      </w:r>
    </w:p>
    <w:p w14:paraId="03EE9A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FROM SNMPv2-CONF</w:t>
      </w:r>
    </w:p>
    <w:p w14:paraId="73994D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OwnerString</w:t>
      </w:r>
    </w:p>
    <w:p w14:paraId="5B3475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FROM RFC1271-MIB;</w:t>
      </w:r>
    </w:p>
    <w:p w14:paraId="06960BE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553B6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782749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ieee8023snmpRptrMIB MODULE-IDENTITY</w:t>
      </w:r>
    </w:p>
    <w:p w14:paraId="08CFFE72" w14:textId="77777777" w:rsidR="00DE3830" w:rsidRPr="0029241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LAST-UPDATED "</w:t>
      </w:r>
      <w:r w:rsidRPr="00543DFF">
        <w:rPr>
          <w:rFonts w:ascii="Courier New" w:hAnsi="Courier New" w:cs="Courier New"/>
          <w:sz w:val="16"/>
          <w:szCs w:val="16"/>
        </w:rPr>
        <w:t>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30</w:t>
      </w:r>
      <w:r>
        <w:rPr>
          <w:rFonts w:ascii="Courier New" w:hAnsi="Courier New" w:cs="Courier New"/>
          <w:sz w:val="16"/>
          <w:szCs w:val="16"/>
        </w:rPr>
        <w:t>731</w:t>
      </w:r>
      <w:r w:rsidRPr="00543DFF">
        <w:rPr>
          <w:rFonts w:ascii="Courier New" w:hAnsi="Courier New" w:cs="Courier New"/>
          <w:sz w:val="16"/>
          <w:szCs w:val="16"/>
        </w:rPr>
        <w:t xml:space="preserve">0000Z" </w:t>
      </w:r>
      <w:r>
        <w:rPr>
          <w:rFonts w:ascii="Courier New" w:hAnsi="Courier New" w:cs="Courier New"/>
          <w:sz w:val="16"/>
          <w:szCs w:val="16"/>
        </w:rPr>
        <w:t>–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July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31</w:t>
      </w:r>
      <w:r w:rsidRPr="00543DFF">
        <w:rPr>
          <w:rFonts w:ascii="Courier New" w:hAnsi="Courier New" w:cs="Courier New"/>
          <w:sz w:val="16"/>
          <w:szCs w:val="16"/>
        </w:rPr>
        <w:t>, 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</w:t>
      </w:r>
    </w:p>
    <w:p w14:paraId="2E611BB4" w14:textId="77777777" w:rsidR="00DE3830" w:rsidRPr="0029241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ORGANIZATION</w:t>
      </w:r>
    </w:p>
    <w:p w14:paraId="5E709C62" w14:textId="77777777" w:rsidR="00DE3830" w:rsidRPr="0029241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802.3 </w:t>
      </w:r>
      <w:r>
        <w:rPr>
          <w:rFonts w:ascii="Courier New" w:hAnsi="Courier New" w:cs="Courier New"/>
          <w:sz w:val="16"/>
          <w:szCs w:val="16"/>
        </w:rPr>
        <w:t>W</w:t>
      </w:r>
      <w:r w:rsidRPr="00292410">
        <w:rPr>
          <w:rFonts w:ascii="Courier New" w:hAnsi="Courier New" w:cs="Courier New"/>
          <w:sz w:val="16"/>
          <w:szCs w:val="16"/>
        </w:rPr>
        <w:t xml:space="preserve">orking </w:t>
      </w:r>
      <w:r>
        <w:rPr>
          <w:rFonts w:ascii="Courier New" w:hAnsi="Courier New" w:cs="Courier New"/>
          <w:sz w:val="16"/>
          <w:szCs w:val="16"/>
        </w:rPr>
        <w:t>G</w:t>
      </w:r>
      <w:r w:rsidRPr="00292410">
        <w:rPr>
          <w:rFonts w:ascii="Courier New" w:hAnsi="Courier New" w:cs="Courier New"/>
          <w:sz w:val="16"/>
          <w:szCs w:val="16"/>
        </w:rPr>
        <w:t>roup</w:t>
      </w:r>
      <w:r w:rsidRPr="00292410">
        <w:rPr>
          <w:rFonts w:ascii="Courier New" w:hAnsi="Courier New" w:cs="Courier New"/>
          <w:sz w:val="16"/>
          <w:szCs w:val="16"/>
        </w:rPr>
        <w:t>"</w:t>
      </w:r>
    </w:p>
    <w:p w14:paraId="3B9A38BA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CONTACT-INFO</w:t>
      </w:r>
    </w:p>
    <w:p w14:paraId="267F0EF0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"  WG-URL: http://www.ieee802.org/3/index.html </w:t>
      </w:r>
    </w:p>
    <w:p w14:paraId="736CDF15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WG-EMail: mailto:stds-802-3-dialog@ieee.org</w:t>
      </w:r>
    </w:p>
    <w:p w14:paraId="32B716ED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Contact: IEEE 802.3 Working Group Chair</w:t>
      </w:r>
    </w:p>
    <w:p w14:paraId="34F743F6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Postal: C/O IEEE 802.3 Working Group</w:t>
      </w:r>
    </w:p>
    <w:p w14:paraId="0CF7013F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IEEE Standards Association</w:t>
      </w:r>
    </w:p>
    <w:p w14:paraId="7AF78F4C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445 Hoes Lane</w:t>
      </w:r>
    </w:p>
    <w:p w14:paraId="06414668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Piscataway, NJ 08854</w:t>
      </w:r>
    </w:p>
    <w:p w14:paraId="1136B78F" w14:textId="77777777" w:rsidR="00DE3830" w:rsidRPr="00A41980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USA</w:t>
      </w:r>
    </w:p>
    <w:p w14:paraId="17396B90" w14:textId="7B2CB021" w:rsidR="00335FB9" w:rsidRPr="00335FB9" w:rsidRDefault="00DE3830" w:rsidP="00DE3830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E-mail: </w:t>
      </w:r>
      <w:r w:rsidRPr="00E27B80">
        <w:rPr>
          <w:rFonts w:ascii="Courier New" w:hAnsi="Courier New" w:cs="Courier New"/>
          <w:sz w:val="16"/>
          <w:szCs w:val="16"/>
        </w:rPr>
        <w:t>mailto:stds-802-3-dialog@ieee.org</w:t>
      </w:r>
      <w:r w:rsidRPr="00A41980">
        <w:rPr>
          <w:rFonts w:ascii="Courier New" w:hAnsi="Courier New" w:cs="Courier New"/>
          <w:sz w:val="16"/>
          <w:szCs w:val="16"/>
        </w:rPr>
        <w:t>"</w:t>
      </w:r>
    </w:p>
    <w:p w14:paraId="10E030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3A15506" w14:textId="77777777" w:rsid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"Management information for IEEE 802.3 repeaters."</w:t>
      </w:r>
    </w:p>
    <w:p w14:paraId="23EF3933" w14:textId="77777777" w:rsidR="002231FB" w:rsidRDefault="002231FB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BC00C75" w14:textId="35E88E49" w:rsidR="002231FB" w:rsidRPr="00543DFF" w:rsidRDefault="002231FB" w:rsidP="002231FB">
      <w:pPr>
        <w:spacing w:after="0"/>
        <w:rPr>
          <w:rFonts w:ascii="Courier New" w:hAnsi="Courier New" w:cs="Courier New"/>
          <w:sz w:val="16"/>
          <w:szCs w:val="16"/>
        </w:rPr>
      </w:pPr>
      <w:r w:rsidRPr="00543DFF">
        <w:rPr>
          <w:rFonts w:ascii="Courier New" w:hAnsi="Courier New" w:cs="Courier New"/>
          <w:sz w:val="16"/>
          <w:szCs w:val="16"/>
        </w:rPr>
        <w:t xml:space="preserve">       REVISION    "20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30</w:t>
      </w:r>
      <w:r>
        <w:rPr>
          <w:rFonts w:ascii="Courier New" w:hAnsi="Courier New" w:cs="Courier New"/>
          <w:sz w:val="16"/>
          <w:szCs w:val="16"/>
        </w:rPr>
        <w:t>7</w:t>
      </w:r>
      <w:r w:rsidR="00815C55">
        <w:rPr>
          <w:rFonts w:ascii="Courier New" w:hAnsi="Courier New" w:cs="Courier New"/>
          <w:sz w:val="16"/>
          <w:szCs w:val="16"/>
        </w:rPr>
        <w:t>31</w:t>
      </w:r>
      <w:r w:rsidRPr="00543DFF">
        <w:rPr>
          <w:rFonts w:ascii="Courier New" w:hAnsi="Courier New" w:cs="Courier New"/>
          <w:sz w:val="16"/>
          <w:szCs w:val="16"/>
        </w:rPr>
        <w:t xml:space="preserve">0000Z" </w:t>
      </w:r>
      <w:r>
        <w:rPr>
          <w:rFonts w:ascii="Courier New" w:hAnsi="Courier New" w:cs="Courier New"/>
          <w:sz w:val="16"/>
          <w:szCs w:val="16"/>
        </w:rPr>
        <w:t>–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July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 w:rsidR="00815C55">
        <w:rPr>
          <w:rFonts w:ascii="Courier New" w:hAnsi="Courier New" w:cs="Courier New"/>
          <w:sz w:val="16"/>
          <w:szCs w:val="16"/>
        </w:rPr>
        <w:t>31</w:t>
      </w:r>
      <w:r w:rsidRPr="00543DFF">
        <w:rPr>
          <w:rFonts w:ascii="Courier New" w:hAnsi="Courier New" w:cs="Courier New"/>
          <w:sz w:val="16"/>
          <w:szCs w:val="16"/>
        </w:rPr>
        <w:t>, 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</w:t>
      </w:r>
    </w:p>
    <w:p w14:paraId="31AAB6DA" w14:textId="77777777" w:rsidR="002231FB" w:rsidRPr="00543DFF" w:rsidRDefault="002231FB" w:rsidP="002231FB">
      <w:pPr>
        <w:spacing w:after="0"/>
        <w:rPr>
          <w:rFonts w:ascii="Courier New" w:hAnsi="Courier New" w:cs="Courier New"/>
          <w:sz w:val="16"/>
          <w:szCs w:val="16"/>
        </w:rPr>
      </w:pPr>
      <w:r w:rsidRPr="00543DFF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D359492" w14:textId="77777777" w:rsidR="002231FB" w:rsidRDefault="002231FB" w:rsidP="002231FB">
      <w:pPr>
        <w:spacing w:after="0"/>
        <w:rPr>
          <w:rFonts w:ascii="Courier New" w:hAnsi="Courier New" w:cs="Courier New"/>
          <w:sz w:val="16"/>
          <w:szCs w:val="16"/>
        </w:rPr>
      </w:pPr>
      <w:r w:rsidRPr="00543DFF">
        <w:rPr>
          <w:rFonts w:ascii="Courier New" w:hAnsi="Courier New" w:cs="Courier New"/>
          <w:sz w:val="16"/>
          <w:szCs w:val="16"/>
        </w:rPr>
        <w:t xml:space="preserve">           "Revision, based on an earlier version in IEEE Std 802.3.1-201</w:t>
      </w:r>
      <w:r>
        <w:rPr>
          <w:rFonts w:ascii="Courier New" w:hAnsi="Courier New" w:cs="Courier New"/>
          <w:sz w:val="16"/>
          <w:szCs w:val="16"/>
        </w:rPr>
        <w:t>3</w:t>
      </w:r>
    </w:p>
    <w:p w14:paraId="0B919AE8" w14:textId="77777777" w:rsidR="002231FB" w:rsidRDefault="002231FB" w:rsidP="002231F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addressing changes from IEEE Std 802.3 revisions 2012, 2015, 2018,</w:t>
      </w:r>
    </w:p>
    <w:p w14:paraId="6BF05F1D" w14:textId="77777777" w:rsidR="002231FB" w:rsidRPr="00543DFF" w:rsidRDefault="002231FB" w:rsidP="002231F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and 2022</w:t>
      </w:r>
      <w:r w:rsidRPr="00543DFF">
        <w:rPr>
          <w:rFonts w:ascii="Courier New" w:hAnsi="Courier New" w:cs="Courier New"/>
          <w:sz w:val="16"/>
          <w:szCs w:val="16"/>
        </w:rPr>
        <w:t>."</w:t>
      </w:r>
    </w:p>
    <w:p w14:paraId="5F476D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250A6B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REVISION    "201304110000Z" -- April 11, 2013</w:t>
      </w:r>
    </w:p>
    <w:p w14:paraId="7B1791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2309E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"Revision, based on an earlier version in IEEE Std 802.3.1-2011."</w:t>
      </w:r>
    </w:p>
    <w:p w14:paraId="2E3A05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2E934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REVISION "201102020000Z" -- February 2, 2011</w:t>
      </w:r>
    </w:p>
    <w:p w14:paraId="4783BC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3D6E0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"Initial revision, based on an earlier version in RFC 2108"</w:t>
      </w:r>
    </w:p>
    <w:p w14:paraId="0575D43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45A2E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2A373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org ieee(111) standards-association-numbers-series-standards(2)</w:t>
      </w:r>
    </w:p>
    <w:p w14:paraId="33908D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lan-man-stds(802) ieee802dot3(3) ieee802dot3dot1mibs(1) 7 }</w:t>
      </w:r>
    </w:p>
    <w:p w14:paraId="4B9C73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BF945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ieee8023snmpDot3RptrMgt OBJECT IDENTIFIER ::= { ieee8023snmpRptrMIB 1}</w:t>
      </w:r>
    </w:p>
    <w:p w14:paraId="34FD65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826F5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OptMacAddr ::= TEXTUAL-CONVENTION</w:t>
      </w:r>
    </w:p>
    <w:p w14:paraId="09A549B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DISPLAY-HINT    "1x:"</w:t>
      </w:r>
    </w:p>
    <w:p w14:paraId="250951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    current</w:t>
      </w:r>
    </w:p>
    <w:p w14:paraId="71822D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A0554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"Either a 6 octet address in the 'canonical'</w:t>
      </w:r>
    </w:p>
    <w:p w14:paraId="297E3A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order defined by IEEE Std 802.1a, i.e., as if it</w:t>
      </w:r>
    </w:p>
    <w:p w14:paraId="6A8A8D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were transmitted least significant bit first</w:t>
      </w:r>
    </w:p>
    <w:p w14:paraId="606E56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if a value is available or a zero length string."</w:t>
      </w:r>
    </w:p>
    <w:p w14:paraId="03EAD8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36D51B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"See MacAddress in SNMPv2-TC. The only difference</w:t>
      </w:r>
    </w:p>
    <w:p w14:paraId="73E3B7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is that a zero length string is allowed as a value</w:t>
      </w:r>
    </w:p>
    <w:p w14:paraId="01F1B5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for OptMacAddr and not for MacAddress."</w:t>
      </w:r>
    </w:p>
    <w:p w14:paraId="30DC2C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OCTET STRING (SIZE (0 | 6))</w:t>
      </w:r>
    </w:p>
    <w:p w14:paraId="09A2D1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64698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D46FE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79BB7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Basic information at the repeater, group, and port level.</w:t>
      </w:r>
    </w:p>
    <w:p w14:paraId="3BC84A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DD360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rptrBasicPackage</w:t>
      </w:r>
    </w:p>
    <w:p w14:paraId="011C28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 IDENTIFIER ::= { ieee8023snmpDot3RptrMgt 1 }</w:t>
      </w:r>
    </w:p>
    <w:p w14:paraId="303F5F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rptrGroupInfo</w:t>
      </w:r>
    </w:p>
    <w:p w14:paraId="0A2C9C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OBJECT IDENTIFIER ::= { rptrBasicPackage 1 }</w:t>
      </w:r>
    </w:p>
    <w:p w14:paraId="6C8952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rptrPortInfo</w:t>
      </w:r>
    </w:p>
    <w:p w14:paraId="6B3BA7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rptrBasicPackage 2 }</w:t>
      </w:r>
    </w:p>
    <w:p w14:paraId="6A940F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rptrAllRptrInfo</w:t>
      </w:r>
    </w:p>
    <w:p w14:paraId="4D1B77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rptrBasicPackage 3 }</w:t>
      </w:r>
    </w:p>
    <w:p w14:paraId="31BE9FF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90CCD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Monitoring information at the repeater, group, and port level.</w:t>
      </w:r>
    </w:p>
    <w:p w14:paraId="7B33CB5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rptrMonitorPackage</w:t>
      </w:r>
    </w:p>
    <w:p w14:paraId="0D0C929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 IDENTIFIER ::= { ieee8023snmpDot3RptrMgt 2 }</w:t>
      </w:r>
    </w:p>
    <w:p w14:paraId="365F5C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rptrMonitorRptrInfo</w:t>
      </w:r>
    </w:p>
    <w:p w14:paraId="036F71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rptrMonitorPackage 1 }</w:t>
      </w:r>
    </w:p>
    <w:p w14:paraId="655F76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rptrMonitorGroupInfo</w:t>
      </w:r>
    </w:p>
    <w:p w14:paraId="1A5AC1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rptrMonitorPackage 2 }</w:t>
      </w:r>
    </w:p>
    <w:p w14:paraId="26C77F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rptrMonitorPortInfo</w:t>
      </w:r>
    </w:p>
    <w:p w14:paraId="4E7CA7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rptrMonitorPackage 3 }</w:t>
      </w:r>
    </w:p>
    <w:p w14:paraId="1F343B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rptrMonitorAllRptrInfo</w:t>
      </w:r>
    </w:p>
    <w:p w14:paraId="31D07D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rptrMonitorPackage 4 }</w:t>
      </w:r>
    </w:p>
    <w:p w14:paraId="267AE7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40A38C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Address tracking information at the repeater, group,</w:t>
      </w:r>
    </w:p>
    <w:p w14:paraId="2730A5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and port level.</w:t>
      </w:r>
    </w:p>
    <w:p w14:paraId="104CC1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rptrAddrTrackPackage</w:t>
      </w:r>
    </w:p>
    <w:p w14:paraId="6B9DE3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 IDENTIFIER ::= { ieee8023snmpDot3RptrMgt 3 }</w:t>
      </w:r>
    </w:p>
    <w:p w14:paraId="232F80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rptrAddrTrackRptrInfo</w:t>
      </w:r>
    </w:p>
    <w:p w14:paraId="705CA8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rptrAddrTrackPackage 1 }</w:t>
      </w:r>
    </w:p>
    <w:p w14:paraId="2DC9AC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rptrAddrTrackGroupInfo</w:t>
      </w:r>
    </w:p>
    <w:p w14:paraId="2CE3A0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-- this subtree is currently unused</w:t>
      </w:r>
    </w:p>
    <w:p w14:paraId="3393ED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rptrAddrTrackPackage 2 }</w:t>
      </w:r>
    </w:p>
    <w:p w14:paraId="4D06BB7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rptrAddrTrackPortInfo</w:t>
      </w:r>
    </w:p>
    <w:p w14:paraId="1652AF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rptrAddrTrackPackage 3 }</w:t>
      </w:r>
    </w:p>
    <w:p w14:paraId="7D24AC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2EA53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TopN information.</w:t>
      </w:r>
    </w:p>
    <w:p w14:paraId="729361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rptrTopNPackage</w:t>
      </w:r>
    </w:p>
    <w:p w14:paraId="1B0A5E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ieee8023snmpDot3RptrMgt 4 }</w:t>
      </w:r>
    </w:p>
    <w:p w14:paraId="77C953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rptrTopNRptrInfo</w:t>
      </w:r>
    </w:p>
    <w:p w14:paraId="019DF49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-- this subtree is currently unused</w:t>
      </w:r>
    </w:p>
    <w:p w14:paraId="23BC2B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rptrTopNPackage 1 }</w:t>
      </w:r>
    </w:p>
    <w:p w14:paraId="04CB88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rptrTopNGroupInfo</w:t>
      </w:r>
    </w:p>
    <w:p w14:paraId="0F4FF7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-- this subtree is currently unused</w:t>
      </w:r>
    </w:p>
    <w:p w14:paraId="09DE4D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rptrTopNPackage 2 }</w:t>
      </w:r>
    </w:p>
    <w:p w14:paraId="305C9E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rptrTopNPortInfo</w:t>
      </w:r>
    </w:p>
    <w:p w14:paraId="6C3043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rptrTopNPackage 3 }</w:t>
      </w:r>
    </w:p>
    <w:p w14:paraId="128DD4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61D14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Basic information at the group level.</w:t>
      </w:r>
    </w:p>
    <w:p w14:paraId="04A1A3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480456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Configuration and status objects for each</w:t>
      </w:r>
    </w:p>
    <w:p w14:paraId="696772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managed group in the repeater system, independent</w:t>
      </w:r>
    </w:p>
    <w:p w14:paraId="4092BB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of whether there is one or more managed</w:t>
      </w:r>
    </w:p>
    <w:p w14:paraId="582A313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repeater-units in the repeater system.</w:t>
      </w:r>
    </w:p>
    <w:p w14:paraId="65AF6D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60832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rptrGroupTable OBJECT-TYPE</w:t>
      </w:r>
    </w:p>
    <w:p w14:paraId="5375B8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RptrGroupEntry</w:t>
      </w:r>
    </w:p>
    <w:p w14:paraId="662D35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F6C1D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1A8B8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0C51A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"Table of descriptive and status information about</w:t>
      </w:r>
    </w:p>
    <w:p w14:paraId="049B94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groups of ports."</w:t>
      </w:r>
    </w:p>
    <w:p w14:paraId="5F8DFF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rptrGroupInfo 1 }</w:t>
      </w:r>
    </w:p>
    <w:p w14:paraId="659042C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A5E54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rptrGroupEntry OBJECT-TYPE</w:t>
      </w:r>
    </w:p>
    <w:p w14:paraId="3FEC44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RptrGroupEntry</w:t>
      </w:r>
    </w:p>
    <w:p w14:paraId="6601B6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AB36E7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0A1AA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5156B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information</w:t>
      </w:r>
    </w:p>
    <w:p w14:paraId="31D93A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about a single group of ports."</w:t>
      </w:r>
    </w:p>
    <w:p w14:paraId="75981F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rptrGroupIndex }</w:t>
      </w:r>
    </w:p>
    <w:p w14:paraId="67EAAF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rptrGroupTable 1 }</w:t>
      </w:r>
    </w:p>
    <w:p w14:paraId="314F19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286C12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RptrGroupEntry ::=</w:t>
      </w:r>
    </w:p>
    <w:p w14:paraId="46AC9FC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677B62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rptrGroupIndex</w:t>
      </w:r>
    </w:p>
    <w:p w14:paraId="038CF8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Integer32,</w:t>
      </w:r>
    </w:p>
    <w:p w14:paraId="521F76E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rptrGroupObjectID</w:t>
      </w:r>
    </w:p>
    <w:p w14:paraId="1C211A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OBJECT IDENTIFIER,</w:t>
      </w:r>
    </w:p>
    <w:p w14:paraId="3D106AC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rptrGroupOperStatus</w:t>
      </w:r>
    </w:p>
    <w:p w14:paraId="39DDFE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146B39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rptrGroupPortCapacity</w:t>
      </w:r>
    </w:p>
    <w:p w14:paraId="707720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</w:t>
      </w:r>
    </w:p>
    <w:p w14:paraId="251565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40D60E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F0226C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rptrGroupIndex OBJECT-TYPE</w:t>
      </w:r>
    </w:p>
    <w:p w14:paraId="4095D6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4F4C96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84236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F2FBC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56EF6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group within the</w:t>
      </w:r>
    </w:p>
    <w:p w14:paraId="1CE184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repeater system for which this entry contains</w:t>
      </w:r>
    </w:p>
    <w:p w14:paraId="12A006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information."</w:t>
      </w:r>
    </w:p>
    <w:p w14:paraId="2032D6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5959AEAD" w14:textId="457C3071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30.4.2.1.1</w:t>
      </w:r>
      <w:del w:id="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aGroupID."</w:delText>
        </w:r>
      </w:del>
      <w:ins w:id="1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608F05D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rptrGroupEntry 1 }</w:t>
      </w:r>
    </w:p>
    <w:p w14:paraId="69DF6DD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B8559B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rptrGroupObjectID OBJECT-TYPE</w:t>
      </w:r>
    </w:p>
    <w:p w14:paraId="05CFE3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OBJECT IDENTIFIER</w:t>
      </w:r>
    </w:p>
    <w:p w14:paraId="13620D6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33A906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66C48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31DA07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vendor's authoritative identification of the</w:t>
      </w:r>
    </w:p>
    <w:p w14:paraId="12A1B2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group. This value may be allocated within the SMI</w:t>
      </w:r>
    </w:p>
    <w:p w14:paraId="604D68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enterprises subtree (1.3.6.1.4.1) and provides a</w:t>
      </w:r>
    </w:p>
    <w:p w14:paraId="14A93D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straight-forward and unambiguous means for</w:t>
      </w:r>
    </w:p>
    <w:p w14:paraId="3BAB49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determining what kind of group is being managed.</w:t>
      </w:r>
    </w:p>
    <w:p w14:paraId="353EEA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9AA90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example, this object could take the value</w:t>
      </w:r>
    </w:p>
    <w:p w14:paraId="2F6BA65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1.3.6.1.4.1.4242.1.2.14 if vendor 'Flintstones,</w:t>
      </w:r>
    </w:p>
    <w:p w14:paraId="4FD809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Inc.' was assigned the subtree 1.3.6.1.4.1.4242,</w:t>
      </w:r>
    </w:p>
    <w:p w14:paraId="2DE2139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had assigned the identifier</w:t>
      </w:r>
    </w:p>
    <w:p w14:paraId="55159B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1.3.6.1.4.1.4242.1.2.14 to its 'Wilma Flintstone</w:t>
      </w:r>
    </w:p>
    <w:p w14:paraId="390730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6-Port FOIRL Plug-in module.'"</w:t>
      </w:r>
    </w:p>
    <w:p w14:paraId="63EB42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rptrGroupEntry 2 }</w:t>
      </w:r>
    </w:p>
    <w:p w14:paraId="535ECC9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6DAD9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rptrGroupOperStatus OBJECT-TYPE</w:t>
      </w:r>
    </w:p>
    <w:p w14:paraId="44D6E2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{</w:t>
      </w:r>
    </w:p>
    <w:p w14:paraId="02CADA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other(1),</w:t>
      </w:r>
    </w:p>
    <w:p w14:paraId="3B380C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operational(2),</w:t>
      </w:r>
    </w:p>
    <w:p w14:paraId="70561F3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malfunctioning(3),</w:t>
      </w:r>
    </w:p>
    <w:p w14:paraId="32F7AC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notPresent(4),</w:t>
      </w:r>
    </w:p>
    <w:p w14:paraId="629769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underTest(5),</w:t>
      </w:r>
    </w:p>
    <w:p w14:paraId="65B200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resetInProgress(6)</w:t>
      </w:r>
    </w:p>
    <w:p w14:paraId="78C583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4C45109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109A24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487A1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24C23B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object that indicates the operational status</w:t>
      </w:r>
    </w:p>
    <w:p w14:paraId="1E03DA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the group.</w:t>
      </w:r>
    </w:p>
    <w:p w14:paraId="14F0E6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8B61AF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status of notPresent(4) indicates that the group</w:t>
      </w:r>
    </w:p>
    <w:p w14:paraId="7D34A5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temporarily or permanently physically and/or</w:t>
      </w:r>
    </w:p>
    <w:p w14:paraId="67C8CA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logically not a part of the repeater. It is an</w:t>
      </w:r>
    </w:p>
    <w:p w14:paraId="1D1A64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implementation-specific matter as to whether the</w:t>
      </w:r>
    </w:p>
    <w:p w14:paraId="188337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agent effectively removes notPresent entries from</w:t>
      </w:r>
    </w:p>
    <w:p w14:paraId="7CFE62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table.</w:t>
      </w:r>
    </w:p>
    <w:p w14:paraId="4622C4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EE2A9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status of operational(2) indicates that the</w:t>
      </w:r>
    </w:p>
    <w:p w14:paraId="189DE1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group is functioning, and a status of</w:t>
      </w:r>
    </w:p>
    <w:p w14:paraId="7BDE2E3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malfunctioning(3) indicates that the group is</w:t>
      </w:r>
    </w:p>
    <w:p w14:paraId="15A024D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malfunctioning in some way."</w:t>
      </w:r>
    </w:p>
    <w:p w14:paraId="3BB10CD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rptrGroupEntry 3 }</w:t>
      </w:r>
    </w:p>
    <w:p w14:paraId="12456BD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C460C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rptrGroupPortCapacity OBJECT-TYPE</w:t>
      </w:r>
    </w:p>
    <w:p w14:paraId="764B90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4BF526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16DE35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5A9F9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4CAFAA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rptrGroupPortCapacity is the number of ports</w:t>
      </w:r>
    </w:p>
    <w:p w14:paraId="39FF28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can be contained within the group. Valid</w:t>
      </w:r>
    </w:p>
    <w:p w14:paraId="0CBC8B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range is 1-2147483647. Within each group, the</w:t>
      </w:r>
    </w:p>
    <w:p w14:paraId="383F54F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ports are uniquely numbered in the range from 1 to</w:t>
      </w:r>
    </w:p>
    <w:p w14:paraId="70AB17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rptrGroupPortCapacity.</w:t>
      </w:r>
    </w:p>
    <w:p w14:paraId="6EA1B0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BF3CB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Some ports may not be present in the repeater system, in</w:t>
      </w:r>
    </w:p>
    <w:p w14:paraId="62C6C9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which case the actual number of ports present</w:t>
      </w:r>
    </w:p>
    <w:p w14:paraId="7F3F57F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will be less than the value of rptrGroupPortCapacity.</w:t>
      </w:r>
    </w:p>
    <w:p w14:paraId="3C1F22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number of ports present in the group will never</w:t>
      </w:r>
    </w:p>
    <w:p w14:paraId="116A66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be greater than the value of rptrGroupPortCapacity.</w:t>
      </w:r>
    </w:p>
    <w:p w14:paraId="39E186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BE0BB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Note:  In practice, this will generally be the</w:t>
      </w:r>
    </w:p>
    <w:p w14:paraId="1772C8C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number of ports on a module, card, or board, and</w:t>
      </w:r>
    </w:p>
    <w:p w14:paraId="298CD1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port numbers will correspond to numbers marked</w:t>
      </w:r>
    </w:p>
    <w:p w14:paraId="1A5D8E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on the physical embodiment."</w:t>
      </w:r>
    </w:p>
    <w:p w14:paraId="123BCF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1B97EFDC" w14:textId="485B445B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30.4.2.1.2</w:t>
      </w:r>
      <w:del w:id="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aGroupPortCapacity."</w:delText>
        </w:r>
      </w:del>
      <w:ins w:id="3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2ED985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rptrGroupEntry 4 }</w:t>
      </w:r>
    </w:p>
    <w:p w14:paraId="69D595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1C553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A1295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Basic information at the port level.</w:t>
      </w:r>
    </w:p>
    <w:p w14:paraId="460B41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38D067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Configuration and status objects for</w:t>
      </w:r>
    </w:p>
    <w:p w14:paraId="2E0CCE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each managed repeater port in the repeater system,</w:t>
      </w:r>
    </w:p>
    <w:p w14:paraId="3C4BD0D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independent of whether there is one or more</w:t>
      </w:r>
    </w:p>
    <w:p w14:paraId="43981C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managed repeater-units in the repeater system.</w:t>
      </w:r>
    </w:p>
    <w:p w14:paraId="3D857F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5703F3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rptrPortTable OBJECT-TYPE</w:t>
      </w:r>
    </w:p>
    <w:p w14:paraId="7E3660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RptrPortEntry</w:t>
      </w:r>
    </w:p>
    <w:p w14:paraId="07268C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CDDA7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E65D5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3AE4A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"Table of descriptive and status information about</w:t>
      </w:r>
    </w:p>
    <w:p w14:paraId="006CDF7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 ports in the repeater system. The number of</w:t>
      </w:r>
    </w:p>
    <w:p w14:paraId="6BC610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entries is independent of the number of repeaters</w:t>
      </w:r>
    </w:p>
    <w:p w14:paraId="28678B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the managed repeater system."</w:t>
      </w:r>
    </w:p>
    <w:p w14:paraId="276A393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rptrPortInfo 1 }</w:t>
      </w:r>
    </w:p>
    <w:p w14:paraId="3121F0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E1C48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rptrPortEntry OBJECT-TYPE</w:t>
      </w:r>
    </w:p>
    <w:p w14:paraId="1E0389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RptrPortEntry</w:t>
      </w:r>
    </w:p>
    <w:p w14:paraId="08BA5C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7087FD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C23FB9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B7832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information</w:t>
      </w:r>
    </w:p>
    <w:p w14:paraId="4D4236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about a single port."</w:t>
      </w:r>
    </w:p>
    <w:p w14:paraId="003827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551EF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rptrPortGroupIndex, rptrPortIndex }</w:t>
      </w:r>
    </w:p>
    <w:p w14:paraId="3350044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rptrPortTable 1 }</w:t>
      </w:r>
    </w:p>
    <w:p w14:paraId="1FC11B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E5A32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RptrPortEntry ::=</w:t>
      </w:r>
    </w:p>
    <w:p w14:paraId="754F31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7A28D0B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rptrPortGroupIndex</w:t>
      </w:r>
    </w:p>
    <w:p w14:paraId="0ADB97F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Integer32,</w:t>
      </w:r>
    </w:p>
    <w:p w14:paraId="256245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rptrPortIndex</w:t>
      </w:r>
    </w:p>
    <w:p w14:paraId="4603181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Integer32,</w:t>
      </w:r>
    </w:p>
    <w:p w14:paraId="7FC03C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rptrPortAdminStatus</w:t>
      </w:r>
    </w:p>
    <w:p w14:paraId="0CD9A2D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1448FC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rptrPortAutoPartitionState</w:t>
      </w:r>
    </w:p>
    <w:p w14:paraId="4EFD58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683ED0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rptrPortOperStatus</w:t>
      </w:r>
    </w:p>
    <w:p w14:paraId="4CC893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45C104F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rptrPortRptrId</w:t>
      </w:r>
    </w:p>
    <w:p w14:paraId="18E88F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</w:t>
      </w:r>
    </w:p>
    <w:p w14:paraId="2CE2D4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14F51D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A7F3B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rptrPortGroupIndex OBJECT-TYPE</w:t>
      </w:r>
    </w:p>
    <w:p w14:paraId="1E2BC0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0F85E0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1DFF5F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90D3F7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C4933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group containing the</w:t>
      </w:r>
    </w:p>
    <w:p w14:paraId="5F3F98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 for which this entry contains information."</w:t>
      </w:r>
    </w:p>
    <w:p w14:paraId="25B841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rptrPortEntry 1 }</w:t>
      </w:r>
    </w:p>
    <w:p w14:paraId="28C20A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70A68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rptrPortIndex OBJECT-TYPE</w:t>
      </w:r>
    </w:p>
    <w:p w14:paraId="254893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6C4C78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CADAC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DBEA8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66449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port within the group</w:t>
      </w:r>
    </w:p>
    <w:p w14:paraId="607590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which this entry contains information. This</w:t>
      </w:r>
    </w:p>
    <w:p w14:paraId="192E77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identifies the port independently from the repeater</w:t>
      </w:r>
    </w:p>
    <w:p w14:paraId="26AF12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which it may be attached. The numbering scheme for</w:t>
      </w:r>
    </w:p>
    <w:p w14:paraId="255E1F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ports is implementation specific; however, this</w:t>
      </w:r>
    </w:p>
    <w:p w14:paraId="26EAE0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can never be greater than</w:t>
      </w:r>
    </w:p>
    <w:p w14:paraId="1BB312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rptrGroupPortCapacity for the associated group."</w:t>
      </w:r>
    </w:p>
    <w:p w14:paraId="3FE117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93FEB28" w14:textId="705A20B6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</w:t>
      </w:r>
      <w:del w:id="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aPortID."</w:delText>
        </w:r>
      </w:del>
      <w:ins w:id="5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642D25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rptrPortEntry 2 }</w:t>
      </w:r>
    </w:p>
    <w:p w14:paraId="3305E7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4A0B7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rptrPortAdminStatus OBJECT-TYPE</w:t>
      </w:r>
    </w:p>
    <w:p w14:paraId="24ABF8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{</w:t>
      </w:r>
    </w:p>
    <w:p w14:paraId="745D82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enabled(1),</w:t>
      </w:r>
    </w:p>
    <w:p w14:paraId="4261C8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disabled(2)</w:t>
      </w:r>
    </w:p>
    <w:p w14:paraId="3C4AFB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23A945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2FDC1B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A0FAC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6696E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"Setting this object to disabled(2) disables the</w:t>
      </w:r>
    </w:p>
    <w:p w14:paraId="05BAD7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port. A disabled port neither transmits nor</w:t>
      </w:r>
    </w:p>
    <w:p w14:paraId="6BECDF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receives. Once disabled, a port shall be</w:t>
      </w:r>
    </w:p>
    <w:p w14:paraId="79401A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explicitly enabled to restore operation. A port</w:t>
      </w:r>
    </w:p>
    <w:p w14:paraId="2B36B5C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is disabled when power is lost or when a</w:t>
      </w:r>
    </w:p>
    <w:p w14:paraId="6CE7AA9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reset is exerted shall remain disabled when normal</w:t>
      </w:r>
    </w:p>
    <w:p w14:paraId="0E8952C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operation resumes.</w:t>
      </w:r>
    </w:p>
    <w:p w14:paraId="45388A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5285E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admin status takes precedence over auto-</w:t>
      </w:r>
    </w:p>
    <w:p w14:paraId="18C2EF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partition and functionally operates between the</w:t>
      </w:r>
    </w:p>
    <w:p w14:paraId="3B38AFEC" w14:textId="4CA5D529" w:rsidR="009B781D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auto-partition mechanism and the AUI/PMA</w:t>
      </w:r>
      <w:del w:id="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.</w:delText>
        </w:r>
      </w:del>
      <w:ins w:id="7" w:author="Marek Hajduczenia" w:date="2023-07-06T13:12:00Z">
        <w:r w:rsidR="009B781D">
          <w:rPr>
            <w:rFonts w:ascii="Courier New" w:hAnsi="Courier New" w:cs="Courier New"/>
            <w:sz w:val="16"/>
            <w:szCs w:val="16"/>
          </w:rPr>
          <w:t>, PCS/PMA</w:t>
        </w:r>
      </w:ins>
    </w:p>
    <w:p w14:paraId="09641CC5" w14:textId="6D365F92" w:rsidR="00335FB9" w:rsidRPr="00335FB9" w:rsidRDefault="009B781D" w:rsidP="00335FB9">
      <w:pPr>
        <w:spacing w:after="0"/>
        <w:rPr>
          <w:ins w:id="8" w:author="Marek Hajduczenia" w:date="2023-07-06T13:12:00Z"/>
          <w:rFonts w:ascii="Courier New" w:hAnsi="Courier New" w:cs="Courier New"/>
          <w:sz w:val="16"/>
          <w:szCs w:val="16"/>
        </w:rPr>
      </w:pPr>
      <w:ins w:id="9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or GMII/PCS as applicable</w:t>
        </w:r>
        <w:r w:rsidR="00335FB9" w:rsidRPr="00335FB9">
          <w:rPr>
            <w:rFonts w:ascii="Courier New" w:hAnsi="Courier New" w:cs="Courier New"/>
            <w:sz w:val="16"/>
            <w:szCs w:val="16"/>
          </w:rPr>
          <w:t>.</w:t>
        </w:r>
      </w:ins>
    </w:p>
    <w:p w14:paraId="60B06E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B8598A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Setting this object to enabled(1) enables the port</w:t>
      </w:r>
    </w:p>
    <w:p w14:paraId="7F3D4B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exerts a BEGIN on the port's auto-partition</w:t>
      </w:r>
    </w:p>
    <w:p w14:paraId="6D97A6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state machine.</w:t>
      </w:r>
    </w:p>
    <w:p w14:paraId="6DC96B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32946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(In effect, when a port is disabled, the value of</w:t>
      </w:r>
    </w:p>
    <w:p w14:paraId="417F83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rptrPortAutoPartitionState for that port is frozen</w:t>
      </w:r>
    </w:p>
    <w:p w14:paraId="53E510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until the port is next enabled. When the port</w:t>
      </w:r>
    </w:p>
    <w:p w14:paraId="15A7BB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becomes enabled, the rptrPortAutoPartitionState</w:t>
      </w:r>
    </w:p>
    <w:p w14:paraId="5ED668A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becomes notAutoPartitioned(1), regardless of its</w:t>
      </w:r>
    </w:p>
    <w:p w14:paraId="6278D1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pre-disabling state.)"</w:t>
      </w:r>
    </w:p>
    <w:p w14:paraId="500888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4FCDF033" w14:textId="10EF673B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30.4.3.1.2</w:t>
      </w:r>
      <w:del w:id="1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aPortAdminState</w:delText>
        </w:r>
      </w:del>
      <w:ins w:id="11" w:author="Marek Hajduczenia" w:date="2023-07-06T13:12:00Z">
        <w:r w:rsidR="009B781D">
          <w:rPr>
            <w:rFonts w:ascii="Courier New" w:hAnsi="Courier New" w:cs="Courier New"/>
            <w:sz w:val="16"/>
            <w:szCs w:val="16"/>
          </w:rPr>
          <w:t xml:space="preserve"> </w:t>
        </w:r>
        <w:r w:rsidRPr="00335FB9">
          <w:rPr>
            <w:rFonts w:ascii="Courier New" w:hAnsi="Courier New" w:cs="Courier New"/>
            <w:sz w:val="16"/>
            <w:szCs w:val="16"/>
          </w:rPr>
          <w:t>and 30.4.3.2.1"</w:t>
        </w:r>
      </w:ins>
    </w:p>
    <w:p w14:paraId="4B57F409" w14:textId="77777777" w:rsidR="00D9746F" w:rsidRPr="00D9746F" w:rsidRDefault="00D9746F" w:rsidP="00D9746F">
      <w:pPr>
        <w:spacing w:after="0"/>
        <w:rPr>
          <w:del w:id="12" w:author="Marek Hajduczenia" w:date="2023-07-06T13:12:00Z"/>
          <w:rFonts w:ascii="Courier New" w:hAnsi="Courier New" w:cs="Courier New"/>
          <w:sz w:val="16"/>
          <w:szCs w:val="16"/>
        </w:rPr>
      </w:pPr>
      <w:del w:id="13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 and 30.4.3.2.1, acPortAdminControl."</w:delText>
        </w:r>
      </w:del>
    </w:p>
    <w:p w14:paraId="2A84B1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rptrPortEntry 3 }</w:t>
      </w:r>
    </w:p>
    <w:p w14:paraId="3FAC17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12B56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rptrPortAutoPartitionState OBJECT-TYPE</w:t>
      </w:r>
    </w:p>
    <w:p w14:paraId="10C71D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{</w:t>
      </w:r>
    </w:p>
    <w:p w14:paraId="41B6DD2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notAutoPartitioned(1),</w:t>
      </w:r>
    </w:p>
    <w:p w14:paraId="1F4EF5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autoPartitioned(2)</w:t>
      </w:r>
    </w:p>
    <w:p w14:paraId="332E76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1891E96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30B4D3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42F9F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202B9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autoPartitionState flag indicates whether the</w:t>
      </w:r>
    </w:p>
    <w:p w14:paraId="4D9A60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 is currently partitioned by the repeater's</w:t>
      </w:r>
    </w:p>
    <w:p w14:paraId="3668132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auto-partition protection.</w:t>
      </w:r>
    </w:p>
    <w:p w14:paraId="51B4C97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FA0C5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conditions that cause port partitioning are</w:t>
      </w:r>
    </w:p>
    <w:p w14:paraId="75D6C335" w14:textId="0839E08E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specified in partition state machine in </w:t>
      </w:r>
      <w:del w:id="1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Clauses</w:delText>
        </w:r>
      </w:del>
      <w:ins w:id="15" w:author="Marek Hajduczenia" w:date="2023-07-06T13:12:00Z">
        <w:r w:rsidR="009B781D">
          <w:rPr>
            <w:rFonts w:ascii="Courier New" w:hAnsi="Courier New" w:cs="Courier New"/>
            <w:sz w:val="16"/>
            <w:szCs w:val="16"/>
          </w:rPr>
          <w:t>IEEE Std 802.3</w:t>
        </w:r>
      </w:ins>
    </w:p>
    <w:p w14:paraId="4F9A3C15" w14:textId="77777777" w:rsidR="00D9746F" w:rsidRPr="00D9746F" w:rsidRDefault="00335FB9" w:rsidP="00D9746F">
      <w:pPr>
        <w:spacing w:after="0"/>
        <w:rPr>
          <w:del w:id="16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</w:t>
      </w:r>
      <w:ins w:id="17" w:author="Marek Hajduczenia" w:date="2023-07-06T13:12:00Z">
        <w:r w:rsidR="009B781D">
          <w:rPr>
            <w:rFonts w:ascii="Courier New" w:hAnsi="Courier New" w:cs="Courier New"/>
            <w:sz w:val="16"/>
            <w:szCs w:val="16"/>
          </w:rPr>
          <w:t xml:space="preserve">Clause </w:t>
        </w:r>
      </w:ins>
      <w:r w:rsidRPr="00335FB9">
        <w:rPr>
          <w:rFonts w:ascii="Courier New" w:hAnsi="Courier New" w:cs="Courier New"/>
          <w:sz w:val="16"/>
          <w:szCs w:val="16"/>
        </w:rPr>
        <w:t xml:space="preserve">9 and </w:t>
      </w:r>
      <w:ins w:id="18" w:author="Marek Hajduczenia" w:date="2023-07-06T13:12:00Z">
        <w:r w:rsidR="009B781D">
          <w:rPr>
            <w:rFonts w:ascii="Courier New" w:hAnsi="Courier New" w:cs="Courier New"/>
            <w:sz w:val="16"/>
            <w:szCs w:val="16"/>
          </w:rPr>
          <w:t xml:space="preserve">Clause </w:t>
        </w:r>
      </w:ins>
      <w:r w:rsidRPr="00335FB9">
        <w:rPr>
          <w:rFonts w:ascii="Courier New" w:hAnsi="Courier New" w:cs="Courier New"/>
          <w:sz w:val="16"/>
          <w:szCs w:val="16"/>
        </w:rPr>
        <w:t>27</w:t>
      </w:r>
      <w:del w:id="19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 of IEEE Std 802.3.</w:delText>
        </w:r>
      </w:del>
      <w:ins w:id="20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.</w:t>
        </w:r>
      </w:ins>
      <w:r w:rsidRPr="00335FB9">
        <w:rPr>
          <w:rFonts w:ascii="Courier New" w:hAnsi="Courier New" w:cs="Courier New"/>
          <w:sz w:val="16"/>
          <w:szCs w:val="16"/>
        </w:rPr>
        <w:t xml:space="preserve"> They are not</w:t>
      </w:r>
    </w:p>
    <w:p w14:paraId="069D3862" w14:textId="71C3310C" w:rsidR="009B781D" w:rsidRDefault="00D9746F" w:rsidP="00335FB9">
      <w:pPr>
        <w:spacing w:after="0"/>
        <w:rPr>
          <w:rFonts w:ascii="Courier New" w:hAnsi="Courier New" w:cs="Courier New"/>
          <w:sz w:val="16"/>
          <w:szCs w:val="16"/>
        </w:rPr>
      </w:pPr>
      <w:del w:id="21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9B781D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differentiated here</w:t>
      </w:r>
      <w:del w:id="22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>."</w:delText>
        </w:r>
      </w:del>
      <w:ins w:id="23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.</w:t>
        </w:r>
      </w:ins>
    </w:p>
    <w:p w14:paraId="06AEC7A8" w14:textId="77777777" w:rsidR="009B781D" w:rsidRDefault="009B781D" w:rsidP="009B781D">
      <w:pPr>
        <w:spacing w:after="0"/>
        <w:rPr>
          <w:ins w:id="24" w:author="Marek Hajduczenia" w:date="2023-07-06T13:12:00Z"/>
          <w:rFonts w:ascii="Courier New" w:hAnsi="Courier New" w:cs="Courier New"/>
          <w:sz w:val="16"/>
          <w:szCs w:val="16"/>
        </w:rPr>
      </w:pPr>
      <w:ins w:id="25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  <w:r w:rsidRPr="009B781D">
          <w:rPr>
            <w:rFonts w:ascii="Courier New" w:hAnsi="Courier New" w:cs="Courier New"/>
            <w:sz w:val="16"/>
            <w:szCs w:val="16"/>
          </w:rPr>
          <w:t>A</w:t>
        </w:r>
        <w:r>
          <w:rPr>
            <w:rFonts w:ascii="Courier New" w:hAnsi="Courier New" w:cs="Courier New"/>
            <w:sz w:val="16"/>
            <w:szCs w:val="16"/>
          </w:rPr>
          <w:t>n IEEE Std 802.3,</w:t>
        </w:r>
        <w:r w:rsidRPr="009B781D">
          <w:rPr>
            <w:rFonts w:ascii="Courier New" w:hAnsi="Courier New" w:cs="Courier New"/>
            <w:sz w:val="16"/>
            <w:szCs w:val="16"/>
          </w:rPr>
          <w:t xml:space="preserve"> Clause 27 and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9B781D">
          <w:rPr>
            <w:rFonts w:ascii="Courier New" w:hAnsi="Courier New" w:cs="Courier New"/>
            <w:sz w:val="16"/>
            <w:szCs w:val="16"/>
          </w:rPr>
          <w:t xml:space="preserve">Clause 41 repeater port </w:t>
        </w:r>
      </w:ins>
    </w:p>
    <w:p w14:paraId="6CBE81C4" w14:textId="77777777" w:rsidR="009B781D" w:rsidRDefault="009B781D" w:rsidP="009B781D">
      <w:pPr>
        <w:spacing w:after="0"/>
        <w:rPr>
          <w:ins w:id="26" w:author="Marek Hajduczenia" w:date="2023-07-06T13:12:00Z"/>
          <w:rFonts w:ascii="Courier New" w:hAnsi="Courier New" w:cs="Courier New"/>
          <w:sz w:val="16"/>
          <w:szCs w:val="16"/>
        </w:rPr>
      </w:pPr>
      <w:ins w:id="27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  <w:r w:rsidRPr="009B781D">
          <w:rPr>
            <w:rFonts w:ascii="Courier New" w:hAnsi="Courier New" w:cs="Courier New"/>
            <w:sz w:val="16"/>
            <w:szCs w:val="16"/>
          </w:rPr>
          <w:t xml:space="preserve">partitions on entry to the PARTITION WAIT state of the </w:t>
        </w:r>
      </w:ins>
    </w:p>
    <w:p w14:paraId="153C0F5D" w14:textId="77777777" w:rsidR="009B781D" w:rsidRDefault="009B781D" w:rsidP="009B781D">
      <w:pPr>
        <w:spacing w:after="0"/>
        <w:rPr>
          <w:ins w:id="28" w:author="Marek Hajduczenia" w:date="2023-07-06T13:12:00Z"/>
          <w:rFonts w:ascii="Courier New" w:hAnsi="Courier New" w:cs="Courier New"/>
          <w:sz w:val="16"/>
          <w:szCs w:val="16"/>
        </w:rPr>
      </w:pPr>
      <w:ins w:id="29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  <w:r w:rsidRPr="009B781D">
          <w:rPr>
            <w:rFonts w:ascii="Courier New" w:hAnsi="Courier New" w:cs="Courier New"/>
            <w:sz w:val="16"/>
            <w:szCs w:val="16"/>
          </w:rPr>
          <w:t>partition state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9B781D">
          <w:rPr>
            <w:rFonts w:ascii="Courier New" w:hAnsi="Courier New" w:cs="Courier New"/>
            <w:sz w:val="16"/>
            <w:szCs w:val="16"/>
          </w:rPr>
          <w:t>diagram (</w:t>
        </w:r>
        <w:r>
          <w:rPr>
            <w:rFonts w:ascii="Courier New" w:hAnsi="Courier New" w:cs="Courier New"/>
            <w:sz w:val="16"/>
            <w:szCs w:val="16"/>
          </w:rPr>
          <w:t xml:space="preserve">see IEEE Std 802.3, </w:t>
        </w:r>
        <w:r w:rsidRPr="009B781D">
          <w:rPr>
            <w:rFonts w:ascii="Courier New" w:hAnsi="Courier New" w:cs="Courier New"/>
            <w:sz w:val="16"/>
            <w:szCs w:val="16"/>
          </w:rPr>
          <w:t xml:space="preserve">Figure 27–8 </w:t>
        </w:r>
      </w:ins>
    </w:p>
    <w:p w14:paraId="1A7E2BA3" w14:textId="0CC0EC61" w:rsidR="00335FB9" w:rsidRPr="00335FB9" w:rsidRDefault="009B781D" w:rsidP="009B781D">
      <w:pPr>
        <w:spacing w:after="0"/>
        <w:rPr>
          <w:ins w:id="30" w:author="Marek Hajduczenia" w:date="2023-07-06T13:12:00Z"/>
          <w:rFonts w:ascii="Courier New" w:hAnsi="Courier New" w:cs="Courier New"/>
          <w:sz w:val="16"/>
          <w:szCs w:val="16"/>
        </w:rPr>
      </w:pPr>
      <w:ins w:id="31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  <w:r w:rsidRPr="009B781D">
          <w:rPr>
            <w:rFonts w:ascii="Courier New" w:hAnsi="Courier New" w:cs="Courier New"/>
            <w:sz w:val="16"/>
            <w:szCs w:val="16"/>
          </w:rPr>
          <w:t>and Figure 41–4).</w:t>
        </w:r>
        <w:r w:rsidR="00335FB9"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755CD49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0554B6E5" w14:textId="683D9836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30.4.3.1.3</w:t>
      </w:r>
      <w:del w:id="3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aAutoPartitionState."</w:delText>
        </w:r>
      </w:del>
      <w:ins w:id="33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1DF923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rptrPortEntry 4 }</w:t>
      </w:r>
    </w:p>
    <w:p w14:paraId="79D08A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05E27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rptrPortOperStatus  OBJECT-TYPE</w:t>
      </w:r>
    </w:p>
    <w:p w14:paraId="470CA3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{</w:t>
      </w:r>
    </w:p>
    <w:p w14:paraId="4AD7B2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operational(1),</w:t>
      </w:r>
    </w:p>
    <w:p w14:paraId="4FF5A8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notOperational(2),</w:t>
      </w:r>
    </w:p>
    <w:p w14:paraId="1E452C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notPresent(3)</w:t>
      </w:r>
    </w:p>
    <w:p w14:paraId="5ED063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7B7416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F9D87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953FB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5D249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indicates the port's operational</w:t>
      </w:r>
    </w:p>
    <w:p w14:paraId="5F6A27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status. The notPresent(3) status indicates the</w:t>
      </w:r>
    </w:p>
    <w:p w14:paraId="067EA6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 is physically removed (note this may or may</w:t>
      </w:r>
    </w:p>
    <w:p w14:paraId="43B9D4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 be possible depending on the type of port.)</w:t>
      </w:r>
    </w:p>
    <w:p w14:paraId="4B1FEF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operational(1) status indicates that the port</w:t>
      </w:r>
    </w:p>
    <w:p w14:paraId="232EEE2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enabled (see rptrPortAdminStatus) and working,</w:t>
      </w:r>
    </w:p>
    <w:p w14:paraId="5A72EB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even though it might be auto-partitioned (see</w:t>
      </w:r>
    </w:p>
    <w:p w14:paraId="05B1AF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rptrPortAutoPartitionState).</w:t>
      </w:r>
    </w:p>
    <w:p w14:paraId="0CA827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9F9DE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this object has the value operational(1) and</w:t>
      </w:r>
    </w:p>
    <w:p w14:paraId="71E4CF5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rptrPortAdminStatus is set to disabled(2), it is</w:t>
      </w:r>
    </w:p>
    <w:p w14:paraId="71F2FB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expected that this object's value will soon change</w:t>
      </w:r>
    </w:p>
    <w:p w14:paraId="11B752F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notOperational(2)."</w:t>
      </w:r>
    </w:p>
    <w:p w14:paraId="40F5C9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rptrPortEntry 5 }</w:t>
      </w:r>
    </w:p>
    <w:p w14:paraId="302E1D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43A69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rptrPortRptrId OBJECT-TYPE</w:t>
      </w:r>
    </w:p>
    <w:p w14:paraId="7FE417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(0..2147483647)</w:t>
      </w:r>
    </w:p>
    <w:p w14:paraId="6C5C3D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9A1D6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0BC6E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7E7B6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repeater to</w:t>
      </w:r>
    </w:p>
    <w:p w14:paraId="2F61BC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which this port belongs. The repeater</w:t>
      </w:r>
    </w:p>
    <w:p w14:paraId="538A48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identified by a particular value of this object</w:t>
      </w:r>
    </w:p>
    <w:p w14:paraId="7B079A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the same as that identified by the same</w:t>
      </w:r>
    </w:p>
    <w:p w14:paraId="6DAE36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of rptrInfoId. A value of zero</w:t>
      </w:r>
    </w:p>
    <w:p w14:paraId="4F5D3D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indicates that this port currently is not</w:t>
      </w:r>
    </w:p>
    <w:p w14:paraId="471AFB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member of any repeater."</w:t>
      </w:r>
    </w:p>
    <w:p w14:paraId="7129DB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rptrPortEntry 6 }</w:t>
      </w:r>
    </w:p>
    <w:p w14:paraId="6DD5B6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AB7FB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F2917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New version of basic information at the repeater level.</w:t>
      </w:r>
    </w:p>
    <w:p w14:paraId="2682B0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7EBBB0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Configuration, status, and control objects for</w:t>
      </w:r>
    </w:p>
    <w:p w14:paraId="01737B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each managed repeater in the repeater system.</w:t>
      </w:r>
    </w:p>
    <w:p w14:paraId="465049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12EB48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rptrInfoTable OBJECT-TYPE</w:t>
      </w:r>
    </w:p>
    <w:p w14:paraId="47CF52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RptrInfoEntry</w:t>
      </w:r>
    </w:p>
    <w:p w14:paraId="7790E4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0C977C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A89FA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A5D26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table of information about each</w:t>
      </w:r>
    </w:p>
    <w:p w14:paraId="32ABEF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non-trivial repeater. The number of entries</w:t>
      </w:r>
    </w:p>
    <w:p w14:paraId="090456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depends on the physical configuration of the</w:t>
      </w:r>
    </w:p>
    <w:p w14:paraId="06842B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managed repeater system."</w:t>
      </w:r>
    </w:p>
    <w:p w14:paraId="178107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rptrAllRptrInfo 1 }</w:t>
      </w:r>
    </w:p>
    <w:p w14:paraId="4C1121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34F8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rptrInfoEntry OBJECT-TYPE</w:t>
      </w:r>
    </w:p>
    <w:p w14:paraId="332965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RptrInfoEntry</w:t>
      </w:r>
    </w:p>
    <w:p w14:paraId="561C25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10DF2B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C94C7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2C12E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information</w:t>
      </w:r>
    </w:p>
    <w:p w14:paraId="581945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about a single non-trivial repeater."</w:t>
      </w:r>
    </w:p>
    <w:p w14:paraId="5C9920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rptrInfoId }</w:t>
      </w:r>
    </w:p>
    <w:p w14:paraId="797134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rptrInfoTable 1 }</w:t>
      </w:r>
    </w:p>
    <w:p w14:paraId="06F7EF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09A12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RptrInfoEntry ::=</w:t>
      </w:r>
    </w:p>
    <w:p w14:paraId="61CC1C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6E5F82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rptrInfoId</w:t>
      </w:r>
    </w:p>
    <w:p w14:paraId="61239B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Integer32,</w:t>
      </w:r>
    </w:p>
    <w:p w14:paraId="2E22B97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rptrInfoRptrType</w:t>
      </w:r>
    </w:p>
    <w:p w14:paraId="053275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7BCCFD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rptrInfoOperStatus</w:t>
      </w:r>
    </w:p>
    <w:p w14:paraId="0223F3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INTEGER,</w:t>
      </w:r>
    </w:p>
    <w:p w14:paraId="382E39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rptrInfoReset</w:t>
      </w:r>
    </w:p>
    <w:p w14:paraId="6051FF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44D22C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rptrInfoPartitionedPorts</w:t>
      </w:r>
    </w:p>
    <w:p w14:paraId="4DF8D1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Gauge32,</w:t>
      </w:r>
    </w:p>
    <w:p w14:paraId="5D952F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rptrInfoLastChange</w:t>
      </w:r>
    </w:p>
    <w:p w14:paraId="3F411BF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TimeStamp</w:t>
      </w:r>
    </w:p>
    <w:p w14:paraId="3FDB65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5ED44F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1F719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rptrInfoId OBJECT-TYPE</w:t>
      </w:r>
    </w:p>
    <w:p w14:paraId="4F9C2F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35C711F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10838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35FBF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B5026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repeater for which</w:t>
      </w:r>
    </w:p>
    <w:p w14:paraId="3CE2C7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entry contains information."</w:t>
      </w:r>
    </w:p>
    <w:p w14:paraId="62FC59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rptrInfoEntry 1 }</w:t>
      </w:r>
    </w:p>
    <w:p w14:paraId="060C14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889FE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rptrInfoRptrType OBJECT-TYPE</w:t>
      </w:r>
    </w:p>
    <w:p w14:paraId="0100595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{</w:t>
      </w:r>
    </w:p>
    <w:p w14:paraId="056F01F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other(1),                -- undefined or unknown</w:t>
      </w:r>
    </w:p>
    <w:p w14:paraId="0EAA57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tenMb(2),</w:t>
      </w:r>
    </w:p>
    <w:p w14:paraId="37D8F8F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onehundredMbClassI(3),</w:t>
      </w:r>
    </w:p>
    <w:p w14:paraId="19D42BBA" w14:textId="1E053D64" w:rsid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onehundredMbClassII(4</w:t>
      </w:r>
      <w:del w:id="3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)</w:delText>
        </w:r>
      </w:del>
      <w:ins w:id="35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)</w:t>
        </w:r>
        <w:r w:rsidR="00134C42">
          <w:rPr>
            <w:rFonts w:ascii="Courier New" w:hAnsi="Courier New" w:cs="Courier New"/>
            <w:sz w:val="16"/>
            <w:szCs w:val="16"/>
          </w:rPr>
          <w:t>,</w:t>
        </w:r>
      </w:ins>
    </w:p>
    <w:p w14:paraId="5FBE187F" w14:textId="44756FE6" w:rsidR="00134C42" w:rsidRPr="00335FB9" w:rsidRDefault="00134C42" w:rsidP="00335FB9">
      <w:pPr>
        <w:spacing w:after="0"/>
        <w:rPr>
          <w:ins w:id="36" w:author="Marek Hajduczenia" w:date="2023-07-06T13:12:00Z"/>
          <w:rFonts w:ascii="Courier New" w:hAnsi="Courier New" w:cs="Courier New"/>
          <w:sz w:val="16"/>
          <w:szCs w:val="16"/>
        </w:rPr>
      </w:pPr>
      <w:ins w:id="37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      onethousandMb(5)</w:t>
        </w:r>
      </w:ins>
    </w:p>
    <w:p w14:paraId="7B9E3E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00C752F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9C620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0DB86C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0CD95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rptrInfoRptrType returns a value that identifies</w:t>
      </w:r>
    </w:p>
    <w:p w14:paraId="29DCB02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CSMA/CD repeater type."</w:t>
      </w:r>
    </w:p>
    <w:p w14:paraId="125E8F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50A598FD" w14:textId="4A10DCC6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30.4.1.1.</w:t>
      </w:r>
      <w:r w:rsidR="00134C42">
        <w:rPr>
          <w:rFonts w:ascii="Courier New" w:hAnsi="Courier New" w:cs="Courier New"/>
          <w:sz w:val="16"/>
          <w:szCs w:val="16"/>
        </w:rPr>
        <w:t>2</w:t>
      </w:r>
      <w:del w:id="3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aRepeaterType."</w:delText>
        </w:r>
      </w:del>
      <w:ins w:id="39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7BEAFD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rptrInfoEntry 2 }</w:t>
      </w:r>
    </w:p>
    <w:p w14:paraId="011F02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DB15F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rptrInfoOperStatus OBJECT-TYPE</w:t>
      </w:r>
    </w:p>
    <w:p w14:paraId="38A38C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{</w:t>
      </w:r>
    </w:p>
    <w:p w14:paraId="754F5F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other(1),</w:t>
      </w:r>
    </w:p>
    <w:p w14:paraId="00FD19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ok(2),</w:t>
      </w:r>
    </w:p>
    <w:p w14:paraId="08BA10C9" w14:textId="03F281A8" w:rsid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failure(3</w:t>
      </w:r>
      <w:del w:id="4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)</w:delText>
        </w:r>
      </w:del>
      <w:ins w:id="41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)</w:t>
        </w:r>
        <w:r w:rsidR="00F2242E">
          <w:rPr>
            <w:rFonts w:ascii="Courier New" w:hAnsi="Courier New" w:cs="Courier New"/>
            <w:sz w:val="16"/>
            <w:szCs w:val="16"/>
          </w:rPr>
          <w:t>,</w:t>
        </w:r>
      </w:ins>
    </w:p>
    <w:p w14:paraId="1A6C8A59" w14:textId="2CF08F75" w:rsidR="00F2242E" w:rsidRDefault="00F2242E" w:rsidP="00335FB9">
      <w:pPr>
        <w:spacing w:after="0"/>
        <w:rPr>
          <w:ins w:id="42" w:author="Marek Hajduczenia" w:date="2023-07-06T13:12:00Z"/>
          <w:rFonts w:ascii="Courier New" w:hAnsi="Courier New" w:cs="Courier New"/>
          <w:sz w:val="16"/>
          <w:szCs w:val="16"/>
        </w:rPr>
      </w:pPr>
      <w:ins w:id="43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      failureGroup(4),</w:t>
        </w:r>
      </w:ins>
    </w:p>
    <w:p w14:paraId="08E11CA4" w14:textId="3D33CB33" w:rsidR="00F2242E" w:rsidRDefault="00F2242E" w:rsidP="00335FB9">
      <w:pPr>
        <w:spacing w:after="0"/>
        <w:rPr>
          <w:ins w:id="44" w:author="Marek Hajduczenia" w:date="2023-07-06T13:12:00Z"/>
          <w:rFonts w:ascii="Courier New" w:hAnsi="Courier New" w:cs="Courier New"/>
          <w:sz w:val="16"/>
          <w:szCs w:val="16"/>
        </w:rPr>
      </w:pPr>
      <w:ins w:id="45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      failurePort(5),</w:t>
        </w:r>
      </w:ins>
    </w:p>
    <w:p w14:paraId="3C11ED96" w14:textId="1802565A" w:rsidR="00F2242E" w:rsidRPr="00335FB9" w:rsidRDefault="00F2242E" w:rsidP="00335FB9">
      <w:pPr>
        <w:spacing w:after="0"/>
        <w:rPr>
          <w:ins w:id="46" w:author="Marek Hajduczenia" w:date="2023-07-06T13:12:00Z"/>
          <w:rFonts w:ascii="Courier New" w:hAnsi="Courier New" w:cs="Courier New"/>
          <w:sz w:val="16"/>
          <w:szCs w:val="16"/>
        </w:rPr>
      </w:pPr>
      <w:ins w:id="47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      failureGeneral(6)</w:t>
        </w:r>
      </w:ins>
    </w:p>
    <w:p w14:paraId="6522A3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7CF75C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38B1FD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F5E82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7B1597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rptrInfoOperStatus object indicates the</w:t>
      </w:r>
    </w:p>
    <w:p w14:paraId="39C1EB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operational state of the repeater."</w:t>
      </w:r>
    </w:p>
    <w:p w14:paraId="5F62E3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FBAE186" w14:textId="0964C8D3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30.4.1.1.5</w:t>
      </w:r>
      <w:del w:id="4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aRepeaterHealthState."</w:delText>
        </w:r>
      </w:del>
      <w:ins w:id="49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6F6ABC3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rptrInfoEntry 3 }</w:t>
      </w:r>
    </w:p>
    <w:p w14:paraId="6CC3E2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1CD66B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rptrInfoReset OBJECT-TYPE</w:t>
      </w:r>
    </w:p>
    <w:p w14:paraId="2FEB0E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{</w:t>
      </w:r>
    </w:p>
    <w:p w14:paraId="678A5E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noReset(1),</w:t>
      </w:r>
    </w:p>
    <w:p w14:paraId="42611C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reset(2)</w:t>
      </w:r>
    </w:p>
    <w:p w14:paraId="227FE8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1FF686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4F9C64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DD763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B0997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"Setting this object to reset(2) causes a</w:t>
      </w:r>
    </w:p>
    <w:p w14:paraId="59F20E7C" w14:textId="7A79025E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transition to the START state of </w:t>
      </w:r>
      <w:del w:id="5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Figure 9-2 in</w:delText>
        </w:r>
      </w:del>
      <w:ins w:id="51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</w:p>
    <w:p w14:paraId="5DF15C8C" w14:textId="77777777" w:rsidR="00D9746F" w:rsidRPr="00D9746F" w:rsidRDefault="00A45552" w:rsidP="00D9746F">
      <w:pPr>
        <w:spacing w:after="0"/>
        <w:rPr>
          <w:del w:id="52" w:author="Marek Hajduczenia" w:date="2023-07-06T13:12:00Z"/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del w:id="53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Clause</w:delText>
        </w:r>
      </w:del>
      <w:ins w:id="54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Figure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 9</w:t>
      </w:r>
      <w:del w:id="55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 IEEE Std 802.3 </w:delText>
        </w:r>
      </w:del>
      <w:ins w:id="56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 xml:space="preserve">-2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for a 10 Mb/s repeater,</w:t>
      </w:r>
    </w:p>
    <w:p w14:paraId="4CCE7F62" w14:textId="0F785562" w:rsidR="00A45552" w:rsidRDefault="00D9746F" w:rsidP="00335FB9">
      <w:pPr>
        <w:spacing w:after="0"/>
        <w:rPr>
          <w:ins w:id="57" w:author="Marek Hajduczenia" w:date="2023-07-06T13:12:00Z"/>
          <w:rFonts w:ascii="Courier New" w:hAnsi="Courier New" w:cs="Courier New"/>
          <w:sz w:val="16"/>
          <w:szCs w:val="16"/>
        </w:rPr>
      </w:pPr>
      <w:del w:id="58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 xml:space="preserve">and to the START </w:t>
      </w:r>
    </w:p>
    <w:p w14:paraId="16704102" w14:textId="77777777" w:rsidR="00D9746F" w:rsidRPr="00D9746F" w:rsidRDefault="00A45552" w:rsidP="00D9746F">
      <w:pPr>
        <w:spacing w:after="0"/>
        <w:rPr>
          <w:del w:id="59" w:author="Marek Hajduczenia" w:date="2023-07-06T13:12:00Z"/>
          <w:rFonts w:ascii="Courier New" w:hAnsi="Courier New" w:cs="Courier New"/>
          <w:sz w:val="16"/>
          <w:szCs w:val="16"/>
        </w:rPr>
      </w:pPr>
      <w:ins w:id="60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state of </w:t>
      </w:r>
      <w:ins w:id="61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Figure 27-2 </w:t>
      </w:r>
      <w:del w:id="6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in Clause 27</w:delText>
        </w:r>
      </w:del>
    </w:p>
    <w:p w14:paraId="6964D6A0" w14:textId="6B7AAA3D" w:rsidR="00A45552" w:rsidRDefault="00D9746F" w:rsidP="00A45552">
      <w:pPr>
        <w:spacing w:after="0"/>
        <w:rPr>
          <w:ins w:id="63" w:author="Marek Hajduczenia" w:date="2023-07-06T13:12:00Z"/>
          <w:rFonts w:ascii="Courier New" w:hAnsi="Courier New" w:cs="Courier New"/>
          <w:sz w:val="16"/>
          <w:szCs w:val="16"/>
        </w:rPr>
      </w:pPr>
      <w:del w:id="64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 of that standard </w:delText>
        </w:r>
      </w:del>
      <w:r w:rsidR="00335FB9" w:rsidRPr="00335FB9">
        <w:rPr>
          <w:rFonts w:ascii="Courier New" w:hAnsi="Courier New" w:cs="Courier New"/>
          <w:sz w:val="16"/>
          <w:szCs w:val="16"/>
        </w:rPr>
        <w:t>for a</w:t>
      </w:r>
      <w:ins w:id="65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1AC9BC08" w14:textId="6DAEAA1A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ins w:id="66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100 Mb/s repeater.</w:t>
      </w:r>
    </w:p>
    <w:p w14:paraId="483F36E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C2923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Setting this object to noReset(1) has no effect.</w:t>
      </w:r>
    </w:p>
    <w:p w14:paraId="114447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agent will return the value noReset(1)</w:t>
      </w:r>
    </w:p>
    <w:p w14:paraId="036E93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this object is read.</w:t>
      </w:r>
    </w:p>
    <w:p w14:paraId="442458D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17140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After receiving a request to set this variable to</w:t>
      </w:r>
    </w:p>
    <w:p w14:paraId="30B59D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reset(2), the agent is allowed to delay the reset</w:t>
      </w:r>
    </w:p>
    <w:p w14:paraId="425814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for a short period. For example, the implementor</w:t>
      </w:r>
    </w:p>
    <w:p w14:paraId="4823FF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choose to delay the reset long enough to allow</w:t>
      </w:r>
    </w:p>
    <w:p w14:paraId="281E0B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SNMP response to be transmitted. In any</w:t>
      </w:r>
    </w:p>
    <w:p w14:paraId="239AD7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event, SNMP requires that a response be transmitted.</w:t>
      </w:r>
    </w:p>
    <w:p w14:paraId="0646508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28D0BA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action does not reset the management counters</w:t>
      </w:r>
    </w:p>
    <w:p w14:paraId="080535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defined in this document nor does it affect the</w:t>
      </w:r>
    </w:p>
    <w:p w14:paraId="4AE05B9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portAdminStatus parameters. Included in this</w:t>
      </w:r>
    </w:p>
    <w:p w14:paraId="1C2574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action is the execution of a disruptive Self-Test</w:t>
      </w:r>
    </w:p>
    <w:p w14:paraId="63F481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with the following characteristics:  a) The nature</w:t>
      </w:r>
    </w:p>
    <w:p w14:paraId="36210A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the tests is not specified. b) The test resets</w:t>
      </w:r>
    </w:p>
    <w:p w14:paraId="2C8C1E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 but without affecting management</w:t>
      </w:r>
    </w:p>
    <w:p w14:paraId="16696D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information about the repeater. c) The test does</w:t>
      </w:r>
    </w:p>
    <w:p w14:paraId="658B67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 inject packets onto any segment. d) Packets</w:t>
      </w:r>
    </w:p>
    <w:p w14:paraId="301C9F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received during the test may or may not be</w:t>
      </w:r>
    </w:p>
    <w:p w14:paraId="5517CC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transferred. e) The test does not interfere with</w:t>
      </w:r>
    </w:p>
    <w:p w14:paraId="0D0B27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management functions.</w:t>
      </w:r>
    </w:p>
    <w:p w14:paraId="7FEBBE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1E6A9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After performing this self-test, the agent will</w:t>
      </w:r>
    </w:p>
    <w:p w14:paraId="58F317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update the repeater health information (including</w:t>
      </w:r>
    </w:p>
    <w:p w14:paraId="00DF32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rptrInfoOperStatus), and send a rptrInfoResetEvent</w:t>
      </w:r>
    </w:p>
    <w:p w14:paraId="0D936C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notification."</w:t>
      </w:r>
    </w:p>
    <w:p w14:paraId="6BA58B9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48E9D74B" w14:textId="5BE1CF0F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30.4.1.2.1</w:t>
      </w:r>
      <w:del w:id="67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acResetRepeater."</w:delText>
        </w:r>
      </w:del>
      <w:ins w:id="68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4DF544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rptrInfoEntry 4 }</w:t>
      </w:r>
    </w:p>
    <w:p w14:paraId="5563A7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B0D5A9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rptrInfoPartitionedPorts OBJECT-TYPE</w:t>
      </w:r>
    </w:p>
    <w:p w14:paraId="7A5959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Gauge32</w:t>
      </w:r>
    </w:p>
    <w:p w14:paraId="50BD0D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FC157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754D3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C36B5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returns the total number of ports in</w:t>
      </w:r>
    </w:p>
    <w:p w14:paraId="69EC19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 whose current state meets all three</w:t>
      </w:r>
    </w:p>
    <w:p w14:paraId="2191CC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the following criteria:  rptrPortOperStatus</w:t>
      </w:r>
    </w:p>
    <w:p w14:paraId="715A38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does not have the value notPresent(3),</w:t>
      </w:r>
    </w:p>
    <w:p w14:paraId="2D3ECD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rptrPortAdminStatus is enabled(1), and</w:t>
      </w:r>
    </w:p>
    <w:p w14:paraId="5D59B0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rptrPortAutoPartitionState is autoPartitioned(2)."</w:t>
      </w:r>
    </w:p>
    <w:p w14:paraId="54CE08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rptrInfoEntry 5 }</w:t>
      </w:r>
    </w:p>
    <w:p w14:paraId="7F278C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B4331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rptrInfoLastChange OBJECT-TYPE</w:t>
      </w:r>
    </w:p>
    <w:p w14:paraId="4BD1B7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TimeStamp</w:t>
      </w:r>
    </w:p>
    <w:p w14:paraId="477AC2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4B776BF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F76EB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046D3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value of sysUpTime when any of the following</w:t>
      </w:r>
    </w:p>
    <w:p w14:paraId="481C34C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conditions occurred:</w:t>
      </w:r>
    </w:p>
    <w:p w14:paraId="7D227F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1) agent cold- or warm-started;</w:t>
      </w:r>
    </w:p>
    <w:p w14:paraId="2F805CF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2) this instance of repeater was created</w:t>
      </w:r>
    </w:p>
    <w:p w14:paraId="6A7AF8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(such as when a device or module was</w:t>
      </w:r>
    </w:p>
    <w:p w14:paraId="0A9643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added to the repeater system);</w:t>
      </w:r>
    </w:p>
    <w:p w14:paraId="41B7B90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3) a change in the value of rptrInfoOperStatus;</w:t>
      </w:r>
    </w:p>
    <w:p w14:paraId="40421F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4) ports were added or removed as members of</w:t>
      </w:r>
    </w:p>
    <w:p w14:paraId="43C528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the repeater; or</w:t>
      </w:r>
    </w:p>
    <w:p w14:paraId="7DBEFA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5) any of the counters associated with this</w:t>
      </w:r>
    </w:p>
    <w:p w14:paraId="22A030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repeater had a discontinuity."</w:t>
      </w:r>
    </w:p>
    <w:p w14:paraId="76610B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rptrInfoEntry 6 }</w:t>
      </w:r>
    </w:p>
    <w:p w14:paraId="040F0C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05687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Statistics at the port level.</w:t>
      </w:r>
    </w:p>
    <w:p w14:paraId="22997B4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751AAE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BB4AD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rptrMonitorPortTable OBJECT-TYPE</w:t>
      </w:r>
    </w:p>
    <w:p w14:paraId="7D721D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RptrMonitorPortEntry</w:t>
      </w:r>
    </w:p>
    <w:p w14:paraId="1DE3F6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D753F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62271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27154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"Table of performance and error statistics for the</w:t>
      </w:r>
    </w:p>
    <w:p w14:paraId="20CA00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ports. The number of entries is the same as that</w:t>
      </w:r>
    </w:p>
    <w:p w14:paraId="0073F4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the rptrPortTable.</w:t>
      </w:r>
    </w:p>
    <w:p w14:paraId="7B6F8F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1EE77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columnar object rptrMonitorPortLastChange</w:t>
      </w:r>
    </w:p>
    <w:p w14:paraId="34630F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used to indicate possible discontinuities</w:t>
      </w:r>
    </w:p>
    <w:p w14:paraId="5763D9F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counter type columnar objects in the table."</w:t>
      </w:r>
    </w:p>
    <w:p w14:paraId="2CAEAD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rptrMonitorPortInfo 1 }</w:t>
      </w:r>
    </w:p>
    <w:p w14:paraId="444E8B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43A76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rptrMonitorPortEntry OBJECT-TYPE</w:t>
      </w:r>
    </w:p>
    <w:p w14:paraId="21F040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RptrMonitorPortEntry</w:t>
      </w:r>
    </w:p>
    <w:p w14:paraId="18E0AA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7DEBCF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A82DE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99AC4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performance and</w:t>
      </w:r>
    </w:p>
    <w:p w14:paraId="7178D2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error statistics for a single port."</w:t>
      </w:r>
    </w:p>
    <w:p w14:paraId="43212F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rptrMonitorPortGroupIndex, rptrMonitorPortIndex }</w:t>
      </w:r>
    </w:p>
    <w:p w14:paraId="6B3384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rptrMonitorPortTable 1 }</w:t>
      </w:r>
    </w:p>
    <w:p w14:paraId="327A37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5BDE4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RptrMonitorPortEntry ::=</w:t>
      </w:r>
    </w:p>
    <w:p w14:paraId="30E5FE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025456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rptrMonitorPortGroupIndex</w:t>
      </w:r>
    </w:p>
    <w:p w14:paraId="789552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Integer32,</w:t>
      </w:r>
    </w:p>
    <w:p w14:paraId="13916A0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rptrMonitorPortIndex</w:t>
      </w:r>
    </w:p>
    <w:p w14:paraId="4C9D5B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Integer32,</w:t>
      </w:r>
    </w:p>
    <w:p w14:paraId="4BC61F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rptrMonitorPortReadableFrames</w:t>
      </w:r>
    </w:p>
    <w:p w14:paraId="0ABDE2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31B452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rptrMonitorPortReadableOctets</w:t>
      </w:r>
    </w:p>
    <w:p w14:paraId="6DC392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02D816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rptrMonitorPortFCSErrors</w:t>
      </w:r>
    </w:p>
    <w:p w14:paraId="36D13E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146872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rptrMonitorPortAlignmentErrors</w:t>
      </w:r>
    </w:p>
    <w:p w14:paraId="060A00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48B7FA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rptrMonitorPortFrameTooLongs</w:t>
      </w:r>
    </w:p>
    <w:p w14:paraId="55029E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608378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rptrMonitorPortShortEvents</w:t>
      </w:r>
    </w:p>
    <w:p w14:paraId="2EB4E7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6D10ED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rptrMonitorPortRunts</w:t>
      </w:r>
    </w:p>
    <w:p w14:paraId="3D7483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39F3CE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rptrMonitorPortCollisions</w:t>
      </w:r>
    </w:p>
    <w:p w14:paraId="5940A3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1FBFA8B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rptrMonitorPortLateEvents</w:t>
      </w:r>
    </w:p>
    <w:p w14:paraId="16B872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3D0813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rptrMonitorPortVeryLongEvents</w:t>
      </w:r>
    </w:p>
    <w:p w14:paraId="79D78AA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5CEF84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rptrMonitorPortDataRateMismatches</w:t>
      </w:r>
    </w:p>
    <w:p w14:paraId="6BC3E6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556344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rptrMonitorPortAutoPartitions</w:t>
      </w:r>
    </w:p>
    <w:p w14:paraId="5C52C2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6DFA20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rptrMonitorPortTotalErrors</w:t>
      </w:r>
    </w:p>
    <w:p w14:paraId="2FB7D2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3A04B6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rptrMonitorPortLastChange</w:t>
      </w:r>
    </w:p>
    <w:p w14:paraId="61D51C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TimeStamp</w:t>
      </w:r>
    </w:p>
    <w:p w14:paraId="47B13B9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7549266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253A0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rptrMonitorPortGroupIndex OBJECT-TYPE</w:t>
      </w:r>
    </w:p>
    <w:p w14:paraId="2D47E3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39F105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E5B3D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D5914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D751F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group containing the</w:t>
      </w:r>
    </w:p>
    <w:p w14:paraId="31348B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 for which this entry contains information."</w:t>
      </w:r>
    </w:p>
    <w:p w14:paraId="47DCDC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 }</w:t>
      </w:r>
    </w:p>
    <w:p w14:paraId="7F0CAB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41B54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rptrMonitorPortIndex OBJECT-TYPE</w:t>
      </w:r>
    </w:p>
    <w:p w14:paraId="477F72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7F59BE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0FF27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78FAE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E3603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port within the group</w:t>
      </w:r>
    </w:p>
    <w:p w14:paraId="2927899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which this entry contains information."</w:t>
      </w:r>
    </w:p>
    <w:p w14:paraId="6CD629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F03879D" w14:textId="00D157AE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</w:t>
      </w:r>
      <w:del w:id="69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aPortID."</w:delText>
        </w:r>
      </w:del>
      <w:ins w:id="70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75768A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2 }</w:t>
      </w:r>
    </w:p>
    <w:p w14:paraId="5F9E8D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0B59B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rptrMonitorPortReadableFrames OBJECT-TYPE</w:t>
      </w:r>
    </w:p>
    <w:p w14:paraId="321C32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7ED01B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10C511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32FE9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0290E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is the number of frames of valid</w:t>
      </w:r>
    </w:p>
    <w:p w14:paraId="1228AFD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frame length that have been received on this port.</w:t>
      </w:r>
    </w:p>
    <w:p w14:paraId="3DEF03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is incremented by one for each frame</w:t>
      </w:r>
    </w:p>
    <w:p w14:paraId="156926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received on this port whose OctetCount is greater</w:t>
      </w:r>
    </w:p>
    <w:p w14:paraId="7DED24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than or equal to minFrameSize and less than or</w:t>
      </w:r>
    </w:p>
    <w:p w14:paraId="0DA934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equal to maxFrameSize (Ref: IEEE 802.3 Std,</w:t>
      </w:r>
    </w:p>
    <w:p w14:paraId="2F4CE1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4.4.2.1) and for which the FCSError and</w:t>
      </w:r>
    </w:p>
    <w:p w14:paraId="336F57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CollisionEvent signals are not asserted.</w:t>
      </w:r>
    </w:p>
    <w:p w14:paraId="518630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40CD5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1B6142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7D469E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192F87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F5B1D0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statistic provides one of the parameters</w:t>
      </w:r>
    </w:p>
    <w:p w14:paraId="7575BC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necessary for obtaining the packet error ratio.</w:t>
      </w:r>
    </w:p>
    <w:p w14:paraId="40D82E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4083A3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80 hours at 10 Mb/s."</w:t>
      </w:r>
    </w:p>
    <w:p w14:paraId="153579D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F9021C5" w14:textId="7A1D70E5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30.4.3.1.4</w:t>
      </w:r>
      <w:del w:id="71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aReadableFrames."</w:delText>
        </w:r>
      </w:del>
      <w:ins w:id="72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176C55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3 }</w:t>
      </w:r>
    </w:p>
    <w:p w14:paraId="3210BF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79896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rptrMonitorPortReadableOctets OBJECT-TYPE</w:t>
      </w:r>
    </w:p>
    <w:p w14:paraId="43E286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6449AB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9470D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5D13F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786AE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is the number of octets contained in</w:t>
      </w:r>
    </w:p>
    <w:p w14:paraId="44DD1A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valid frames that have been received on this port.</w:t>
      </w:r>
    </w:p>
    <w:p w14:paraId="715926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is incremented by OctetCount for each</w:t>
      </w:r>
    </w:p>
    <w:p w14:paraId="041682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frame received on this port that has been</w:t>
      </w:r>
    </w:p>
    <w:p w14:paraId="6E9227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determined to be a readable frame (i.e., including</w:t>
      </w:r>
    </w:p>
    <w:p w14:paraId="781497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FCS octets but excluding framing bits and dribble</w:t>
      </w:r>
    </w:p>
    <w:p w14:paraId="490EC3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bits).</w:t>
      </w:r>
    </w:p>
    <w:p w14:paraId="567746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8D3DD9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32E8C8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275A8D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57EC42D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DCD8A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statistic provides an indicator of the total</w:t>
      </w:r>
    </w:p>
    <w:p w14:paraId="714CD9E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data transferred. The approximate minimum time</w:t>
      </w:r>
    </w:p>
    <w:p w14:paraId="2C500CF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rollover of this counter in a 10 Mb/s repeater</w:t>
      </w:r>
    </w:p>
    <w:p w14:paraId="160F4E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58 minutes.</w:t>
      </w:r>
    </w:p>
    <w:p w14:paraId="64380A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4EDAE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ports receiving traffic at a maximum rate in</w:t>
      </w:r>
    </w:p>
    <w:p w14:paraId="3D5918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100 Mb/s repeater, this counter can roll over</w:t>
      </w:r>
    </w:p>
    <w:p w14:paraId="1DFD133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less than 6 minutes. Since that amount of time</w:t>
      </w:r>
    </w:p>
    <w:p w14:paraId="10D763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could be less than a management station's poll cycle</w:t>
      </w:r>
    </w:p>
    <w:p w14:paraId="321A81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time, in order to avoid a loss of information a</w:t>
      </w:r>
    </w:p>
    <w:p w14:paraId="3DF0D47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management station is advised to also poll the</w:t>
      </w:r>
    </w:p>
    <w:p w14:paraId="5B1446D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rptrMonitorPortUpper32Octets object, or to use the</w:t>
      </w:r>
    </w:p>
    <w:p w14:paraId="33EE0C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64-bit counter defined by</w:t>
      </w:r>
    </w:p>
    <w:p w14:paraId="4E5620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rptrMonitorPortHCReadableOctets instead of the</w:t>
      </w:r>
    </w:p>
    <w:p w14:paraId="59259A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two 32-bit counters."</w:t>
      </w:r>
    </w:p>
    <w:p w14:paraId="12B0C2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2211582C" w14:textId="5680F45B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30.4.3.1.5</w:t>
      </w:r>
      <w:del w:id="73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aReadableOctets."</w:delText>
        </w:r>
      </w:del>
      <w:ins w:id="74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0E7055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4 }</w:t>
      </w:r>
    </w:p>
    <w:p w14:paraId="069078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F61BC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rptrMonitorPortFCSErrors OBJECT-TYPE</w:t>
      </w:r>
    </w:p>
    <w:p w14:paraId="13788D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12EB73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6DBA10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611F7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A6137F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 each frame</w:t>
      </w:r>
    </w:p>
    <w:p w14:paraId="0EAC8B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received on this port with the FCSError signal</w:t>
      </w:r>
    </w:p>
    <w:p w14:paraId="0C69900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asserted and the FramingError and CollisionEvent</w:t>
      </w:r>
    </w:p>
    <w:p w14:paraId="48C7EC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signals deasserted and whose OctetCount is greater</w:t>
      </w:r>
    </w:p>
    <w:p w14:paraId="38BE85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than or equal to minFrameSize and less than or</w:t>
      </w:r>
    </w:p>
    <w:p w14:paraId="00107E76" w14:textId="3D3968F6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equal to maxFrameSizeLimit (See IEEE Std 802.3</w:t>
      </w:r>
      <w:ins w:id="75" w:author="Marek Hajduczenia" w:date="2023-07-06T13:12:00Z">
        <w:r w:rsidR="00F2242E">
          <w:rPr>
            <w:rFonts w:ascii="Courier New" w:hAnsi="Courier New" w:cs="Courier New"/>
            <w:sz w:val="16"/>
            <w:szCs w:val="16"/>
          </w:rPr>
          <w:t>,</w:t>
        </w:r>
      </w:ins>
      <w:r w:rsidRPr="00335FB9">
        <w:rPr>
          <w:rFonts w:ascii="Courier New" w:hAnsi="Courier New" w:cs="Courier New"/>
          <w:sz w:val="16"/>
          <w:szCs w:val="16"/>
        </w:rPr>
        <w:t xml:space="preserve"> 4.2.7.1).</w:t>
      </w:r>
    </w:p>
    <w:p w14:paraId="13D037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5F2EF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43D1A1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5C268F1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4E4C70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581BD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3D5DD7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counter is 80 hours at 10 Mb/s."</w:t>
      </w:r>
    </w:p>
    <w:p w14:paraId="54195C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4CC8E3D3" w14:textId="2C2B337B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30.4.3.1.6</w:t>
      </w:r>
      <w:del w:id="7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</w:delText>
        </w:r>
      </w:del>
      <w:ins w:id="77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1062C928" w14:textId="77777777" w:rsidR="00D9746F" w:rsidRPr="00D9746F" w:rsidRDefault="00D9746F" w:rsidP="00D9746F">
      <w:pPr>
        <w:spacing w:after="0"/>
        <w:rPr>
          <w:del w:id="78" w:author="Marek Hajduczenia" w:date="2023-07-06T13:12:00Z"/>
          <w:rFonts w:ascii="Courier New" w:hAnsi="Courier New" w:cs="Courier New"/>
          <w:sz w:val="16"/>
          <w:szCs w:val="16"/>
        </w:rPr>
      </w:pPr>
      <w:del w:id="79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 aFrameCheckSequenceErrors."</w:delText>
        </w:r>
      </w:del>
    </w:p>
    <w:p w14:paraId="51D8F9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5 }</w:t>
      </w:r>
    </w:p>
    <w:p w14:paraId="0BEF74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C62DD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rptrMonitorPortAlignmentErrors OBJECT-TYPE</w:t>
      </w:r>
    </w:p>
    <w:p w14:paraId="77E8F4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3EFDF0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F09C0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417C06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E3DFC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 each frame</w:t>
      </w:r>
    </w:p>
    <w:p w14:paraId="6B0017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received on this port with the FCSError and</w:t>
      </w:r>
    </w:p>
    <w:p w14:paraId="7D8D8D3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FramingError signals asserted and CollisionEvent</w:t>
      </w:r>
    </w:p>
    <w:p w14:paraId="3A6FAB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signal deasserted and whose OctetCount is greater</w:t>
      </w:r>
    </w:p>
    <w:p w14:paraId="690CBD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than or equal to minFrameSize and less than or</w:t>
      </w:r>
    </w:p>
    <w:p w14:paraId="28DA97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equal to maxFrameSizeLimit (See IEEE Std 802.3, 4.2.7.1).</w:t>
      </w:r>
    </w:p>
    <w:p w14:paraId="64F4BE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rptrMonitorPortAlignmentErrors is</w:t>
      </w:r>
    </w:p>
    <w:p w14:paraId="1C3E5E1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incremented then the rptrMonitorPortFCSErrors</w:t>
      </w:r>
    </w:p>
    <w:p w14:paraId="1FAC8D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shall not be incremented for the same</w:t>
      </w:r>
    </w:p>
    <w:p w14:paraId="39C78A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frame.</w:t>
      </w:r>
    </w:p>
    <w:p w14:paraId="370F57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2ABD13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74853F4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36DA92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7A4108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BE14C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7D51EF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80 hours at 10 Mb/s."</w:t>
      </w:r>
    </w:p>
    <w:p w14:paraId="4B5A16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5A120C46" w14:textId="38CBC458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30.4.3.1.7</w:t>
      </w:r>
      <w:del w:id="8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aAlignmentErrors."</w:delText>
        </w:r>
      </w:del>
      <w:ins w:id="81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016DB5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6 }</w:t>
      </w:r>
    </w:p>
    <w:p w14:paraId="68D0CC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D386A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rptrMonitorPortFrameTooLongs OBJECT-TYPE</w:t>
      </w:r>
    </w:p>
    <w:p w14:paraId="684B24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25D2F0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855EFA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3D6CD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28A21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 each frame</w:t>
      </w:r>
    </w:p>
    <w:p w14:paraId="6831F4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received on this port whose OctetCount is greater</w:t>
      </w:r>
    </w:p>
    <w:p w14:paraId="5F6C3D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than maxFrameSizeLimit (See IEEE Std 802.3, 4.2.7.1).</w:t>
      </w:r>
    </w:p>
    <w:p w14:paraId="568D0D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rptrMonitorPortFrameTooLongs is incremented</w:t>
      </w:r>
    </w:p>
    <w:p w14:paraId="7C4D35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then neither the rptrMonitorPortAlignmentErrors</w:t>
      </w:r>
    </w:p>
    <w:p w14:paraId="391BD5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nor the rptrMonitorPortFCSErrors counter shall be</w:t>
      </w:r>
    </w:p>
    <w:p w14:paraId="7BCC97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incremented for the frame.</w:t>
      </w:r>
    </w:p>
    <w:p w14:paraId="72DDDA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41547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7F6F9C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77CBE4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64185A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55443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5CB43A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61 days in a 10 Mb/s repeater."</w:t>
      </w:r>
    </w:p>
    <w:p w14:paraId="0926E3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3ED961E" w14:textId="7C384260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30.4.3.1.8</w:t>
      </w:r>
      <w:del w:id="8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aFramesTooLong."</w:delText>
        </w:r>
      </w:del>
      <w:ins w:id="83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3CA4D8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7 }</w:t>
      </w:r>
    </w:p>
    <w:p w14:paraId="1B085F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B4DF6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rptrMonitorPortShortEvents OBJECT-TYPE</w:t>
      </w:r>
    </w:p>
    <w:p w14:paraId="68E659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67FE7D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91CC8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03593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273A0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 each</w:t>
      </w:r>
    </w:p>
    <w:p w14:paraId="18DC3D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CarrierEvent on this port with ActivityDuration</w:t>
      </w:r>
    </w:p>
    <w:p w14:paraId="542660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less than ShortEventMaxTime. ShortEventMaxTime is</w:t>
      </w:r>
    </w:p>
    <w:p w14:paraId="5F4FB9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greater than 74 bit times and less than 82 bit</w:t>
      </w:r>
    </w:p>
    <w:p w14:paraId="108B6E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times. ShortEventMaxTime has tolerances included</w:t>
      </w:r>
    </w:p>
    <w:p w14:paraId="50084A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provide for circuit losses between a</w:t>
      </w:r>
    </w:p>
    <w:p w14:paraId="691069B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conformance test point at the AUI and the</w:t>
      </w:r>
    </w:p>
    <w:p w14:paraId="35B485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measurement point within the state machine.</w:t>
      </w:r>
    </w:p>
    <w:p w14:paraId="69688D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B1178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Notes:</w:t>
      </w:r>
    </w:p>
    <w:p w14:paraId="1845CA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71007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ShortEvents may indicate externally</w:t>
      </w:r>
    </w:p>
    <w:p w14:paraId="322BB5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generated noise hits that will cause the repeater</w:t>
      </w:r>
    </w:p>
    <w:p w14:paraId="51D6AC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transmit Runts to its other ports, or propagate</w:t>
      </w:r>
    </w:p>
    <w:p w14:paraId="33A3A0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a collision (which may be late) back to the</w:t>
      </w:r>
    </w:p>
    <w:p w14:paraId="2761B7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transmitting DTE and damaged frames to the rest of</w:t>
      </w:r>
    </w:p>
    <w:p w14:paraId="6AD44E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network.</w:t>
      </w:r>
    </w:p>
    <w:p w14:paraId="6DC1F1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46A0D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Implementors may wish to consider selecting the</w:t>
      </w:r>
    </w:p>
    <w:p w14:paraId="33A408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ShortEventMaxTime towards the lower end of the</w:t>
      </w:r>
    </w:p>
    <w:p w14:paraId="36E4D9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allowed tolerance range to accommodate bit losses</w:t>
      </w:r>
    </w:p>
    <w:p w14:paraId="048186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suffered through physical channel devices not</w:t>
      </w:r>
    </w:p>
    <w:p w14:paraId="77FF32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budgeted for within this standard.</w:t>
      </w:r>
    </w:p>
    <w:p w14:paraId="14398E9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F1EF5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significance of this attribute is different</w:t>
      </w:r>
    </w:p>
    <w:p w14:paraId="712F99F5" w14:textId="155757FC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10 and 100 Mb/s collision domains. </w:t>
      </w:r>
      <w:del w:id="8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Clause 9</w:delText>
        </w:r>
      </w:del>
      <w:ins w:id="85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>IEEE Std 802.3,</w:t>
        </w:r>
        <w:r w:rsidR="00A45552" w:rsidRPr="009B781D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63C90C94" w14:textId="64295E21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ins w:id="86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="00335FB9" w:rsidRPr="00335FB9">
          <w:rPr>
            <w:rFonts w:ascii="Courier New" w:hAnsi="Courier New" w:cs="Courier New"/>
            <w:sz w:val="16"/>
            <w:szCs w:val="16"/>
          </w:rPr>
          <w:t>Clause 9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repeaters perform fragment extension of short</w:t>
      </w:r>
    </w:p>
    <w:p w14:paraId="32F47F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events which would be counted as runts on the</w:t>
      </w:r>
    </w:p>
    <w:p w14:paraId="6635DD38" w14:textId="52D722CE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interconnect ports of other repeaters. </w:t>
      </w:r>
      <w:del w:id="87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Clause</w:delText>
        </w:r>
      </w:del>
      <w:ins w:id="88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>IEEE Std 802.3,</w:t>
        </w:r>
        <w:r w:rsidR="00A45552" w:rsidRPr="009B781D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6CF0A602" w14:textId="24E4AF4B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ins w:id="89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="00335FB9" w:rsidRPr="00335FB9">
          <w:rPr>
            <w:rFonts w:ascii="Courier New" w:hAnsi="Courier New" w:cs="Courier New"/>
            <w:sz w:val="16"/>
            <w:szCs w:val="16"/>
          </w:rPr>
          <w:t>Clause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27 repeaters do not perform fragment extension.</w:t>
      </w:r>
    </w:p>
    <w:p w14:paraId="671D80D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1E51B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7D51D5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477E95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5E42D89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57CC2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5E4EA0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16 hours in a 10 Mb/s repeater."</w:t>
      </w:r>
    </w:p>
    <w:p w14:paraId="098102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554AC91" w14:textId="225F24E2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30.4.3.1.9</w:t>
      </w:r>
      <w:del w:id="9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aShortEvents."</w:delText>
        </w:r>
      </w:del>
      <w:ins w:id="91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0C6CFE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8 }</w:t>
      </w:r>
    </w:p>
    <w:p w14:paraId="4C6AA8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2DA48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rptrMonitorPortRunts OBJECT-TYPE</w:t>
      </w:r>
    </w:p>
    <w:p w14:paraId="7B2A2D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1C1926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BE832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5F5BF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FC64D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 each</w:t>
      </w:r>
    </w:p>
    <w:p w14:paraId="1599D29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CarrierEvent on this port that meets one of the</w:t>
      </w:r>
    </w:p>
    <w:p w14:paraId="492FF5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following two conditions. Only one test need be</w:t>
      </w:r>
    </w:p>
    <w:p w14:paraId="4FE218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made. a) The ActivityDuration is greater than</w:t>
      </w:r>
    </w:p>
    <w:p w14:paraId="2FCB75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ShortEventMaxTime and less than ValidPacketMinTime</w:t>
      </w:r>
    </w:p>
    <w:p w14:paraId="2B5EF1D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the CollisionEvent signal is deasserted. b)</w:t>
      </w:r>
    </w:p>
    <w:p w14:paraId="746FD4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OctetCount is less than 64, the</w:t>
      </w:r>
    </w:p>
    <w:p w14:paraId="013D58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ActivityDuration is greater than ShortEventMaxTime</w:t>
      </w:r>
    </w:p>
    <w:p w14:paraId="298332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the CollisionEvent signal is deasserted.</w:t>
      </w:r>
    </w:p>
    <w:p w14:paraId="292B42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ValidPacketMinTime is greater than or equal to 552</w:t>
      </w:r>
    </w:p>
    <w:p w14:paraId="7BA6D7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bit times and less than 565 bit times.</w:t>
      </w:r>
    </w:p>
    <w:p w14:paraId="4A9D08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550B9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 event whose length is greater than 74 bit times</w:t>
      </w:r>
    </w:p>
    <w:p w14:paraId="04F625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but less than 82 bit times shall increment either</w:t>
      </w:r>
    </w:p>
    <w:p w14:paraId="72131C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shortEvents counter or the runts counter but</w:t>
      </w:r>
    </w:p>
    <w:p w14:paraId="6247AD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 both. A CarrierEvent greater than or equal to</w:t>
      </w:r>
    </w:p>
    <w:p w14:paraId="72D0E4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552 bit times but less than 565 bit times may or</w:t>
      </w:r>
    </w:p>
    <w:p w14:paraId="52E0A7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not be counted as a runt.</w:t>
      </w:r>
    </w:p>
    <w:p w14:paraId="0F8867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EF471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ValidPacketMinTime has tolerances included to</w:t>
      </w:r>
    </w:p>
    <w:p w14:paraId="02B6F2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provide for circuit losses between a conformance</w:t>
      </w:r>
    </w:p>
    <w:p w14:paraId="3F8F10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test point at the AUI and the measurement point</w:t>
      </w:r>
    </w:p>
    <w:p w14:paraId="6E77E12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within the state machine.</w:t>
      </w:r>
    </w:p>
    <w:p w14:paraId="080574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46387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Runts usually indicate collision fragments, a</w:t>
      </w:r>
    </w:p>
    <w:p w14:paraId="094B9C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normal network event. In certain situations</w:t>
      </w:r>
    </w:p>
    <w:p w14:paraId="34C18A7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associated with large diameter networks a</w:t>
      </w:r>
    </w:p>
    <w:p w14:paraId="7FE8D3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percentage of collision fragments may exceed</w:t>
      </w:r>
    </w:p>
    <w:p w14:paraId="221586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ValidPacketMinTime.</w:t>
      </w:r>
    </w:p>
    <w:p w14:paraId="2ECA51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22A6A3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6DE1F2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101EEE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D9DA07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7321B19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16 hours in a 10 Mb/s repeater."</w:t>
      </w:r>
    </w:p>
    <w:p w14:paraId="6EA80A0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F95DD0D" w14:textId="3716C918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</w:t>
      </w:r>
      <w:r w:rsidR="00F2242E">
        <w:rPr>
          <w:rFonts w:ascii="Courier New" w:hAnsi="Courier New" w:cs="Courier New"/>
          <w:sz w:val="16"/>
          <w:szCs w:val="16"/>
        </w:rPr>
        <w:t>0</w:t>
      </w:r>
      <w:del w:id="9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aRunts."</w:delText>
        </w:r>
      </w:del>
      <w:ins w:id="93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734E17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9 }</w:t>
      </w:r>
    </w:p>
    <w:p w14:paraId="15DD44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48BE4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rptrMonitorPortCollisions OBJECT-TYPE</w:t>
      </w:r>
    </w:p>
    <w:p w14:paraId="65CB0B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39935B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MAX-ACCESS  read-only</w:t>
      </w:r>
    </w:p>
    <w:p w14:paraId="65256B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790A6B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136DBF7" w14:textId="6AA6E240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"For </w:t>
      </w:r>
      <w:del w:id="9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95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9 repeater, this </w:t>
      </w:r>
      <w:del w:id="9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counter is</w:delText>
        </w:r>
      </w:del>
    </w:p>
    <w:p w14:paraId="6B74F9C4" w14:textId="77777777" w:rsidR="00A45552" w:rsidRDefault="00A45552" w:rsidP="00A45552">
      <w:pPr>
        <w:spacing w:after="0"/>
        <w:rPr>
          <w:ins w:id="97" w:author="Marek Hajduczenia" w:date="2023-07-06T13:12:00Z"/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ins w:id="98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counter 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incremented by one for any CarrierEvent </w:t>
      </w:r>
    </w:p>
    <w:p w14:paraId="1F42979B" w14:textId="77777777" w:rsidR="00D9746F" w:rsidRPr="00D9746F" w:rsidRDefault="00A45552" w:rsidP="00D9746F">
      <w:pPr>
        <w:spacing w:after="0"/>
        <w:rPr>
          <w:del w:id="99" w:author="Marek Hajduczenia" w:date="2023-07-06T13:12:00Z"/>
          <w:rFonts w:ascii="Courier New" w:hAnsi="Courier New" w:cs="Courier New"/>
          <w:sz w:val="16"/>
          <w:szCs w:val="16"/>
        </w:rPr>
      </w:pPr>
      <w:ins w:id="100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signal</w:t>
      </w:r>
    </w:p>
    <w:p w14:paraId="161FEE73" w14:textId="58BEDBD1" w:rsidR="00335FB9" w:rsidRPr="00335FB9" w:rsidRDefault="00D9746F" w:rsidP="00A45552">
      <w:pPr>
        <w:spacing w:after="0"/>
        <w:rPr>
          <w:rFonts w:ascii="Courier New" w:hAnsi="Courier New" w:cs="Courier New"/>
          <w:sz w:val="16"/>
          <w:szCs w:val="16"/>
        </w:rPr>
      </w:pPr>
      <w:del w:id="101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on any port for which the CollisionEvent signal</w:t>
      </w:r>
    </w:p>
    <w:p w14:paraId="24D99112" w14:textId="2D03B7D8" w:rsidR="00A45552" w:rsidRDefault="00335FB9" w:rsidP="00335FB9">
      <w:pPr>
        <w:spacing w:after="0"/>
        <w:rPr>
          <w:ins w:id="102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on this port is asserted. For </w:t>
      </w:r>
      <w:del w:id="103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104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  <w:r w:rsidR="00A45552" w:rsidRPr="009B781D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02B0A7EC" w14:textId="77777777" w:rsidR="00D9746F" w:rsidRPr="00D9746F" w:rsidRDefault="00A45552" w:rsidP="00D9746F">
      <w:pPr>
        <w:spacing w:after="0"/>
        <w:rPr>
          <w:del w:id="105" w:author="Marek Hajduczenia" w:date="2023-07-06T13:12:00Z"/>
          <w:rFonts w:ascii="Courier New" w:hAnsi="Courier New" w:cs="Courier New"/>
          <w:sz w:val="16"/>
          <w:szCs w:val="16"/>
        </w:rPr>
      </w:pPr>
      <w:ins w:id="106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Clause 27</w:t>
      </w:r>
    </w:p>
    <w:p w14:paraId="717B8F0E" w14:textId="4E26C307" w:rsidR="00A45552" w:rsidRDefault="00D9746F" w:rsidP="00A45552">
      <w:pPr>
        <w:spacing w:after="0"/>
        <w:rPr>
          <w:ins w:id="107" w:author="Marek Hajduczenia" w:date="2023-07-06T13:12:00Z"/>
          <w:rFonts w:ascii="Courier New" w:hAnsi="Courier New" w:cs="Courier New"/>
          <w:sz w:val="16"/>
          <w:szCs w:val="16"/>
        </w:rPr>
      </w:pPr>
      <w:del w:id="108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 xml:space="preserve">repeater port the counter increments on </w:t>
      </w:r>
    </w:p>
    <w:p w14:paraId="4014C986" w14:textId="77777777" w:rsidR="00D9746F" w:rsidRPr="00D9746F" w:rsidRDefault="00A45552" w:rsidP="00D9746F">
      <w:pPr>
        <w:spacing w:after="0"/>
        <w:rPr>
          <w:del w:id="109" w:author="Marek Hajduczenia" w:date="2023-07-06T13:12:00Z"/>
          <w:rFonts w:ascii="Courier New" w:hAnsi="Courier New" w:cs="Courier New"/>
          <w:sz w:val="16"/>
          <w:szCs w:val="16"/>
        </w:rPr>
      </w:pPr>
      <w:ins w:id="110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entering</w:t>
      </w:r>
    </w:p>
    <w:p w14:paraId="43A43D0B" w14:textId="7883EC53" w:rsidR="00335FB9" w:rsidRPr="00335FB9" w:rsidRDefault="00D9746F" w:rsidP="00A45552">
      <w:pPr>
        <w:spacing w:after="0"/>
        <w:rPr>
          <w:rFonts w:ascii="Courier New" w:hAnsi="Courier New" w:cs="Courier New"/>
          <w:sz w:val="16"/>
          <w:szCs w:val="16"/>
        </w:rPr>
      </w:pPr>
      <w:del w:id="111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the Collision Count Increment state of the</w:t>
      </w:r>
    </w:p>
    <w:p w14:paraId="149A87F3" w14:textId="3787D88A" w:rsidR="00574E93" w:rsidRDefault="00335FB9" w:rsidP="00335FB9">
      <w:pPr>
        <w:spacing w:after="0"/>
        <w:rPr>
          <w:ins w:id="112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partition state diagram (</w:t>
      </w:r>
      <w:ins w:id="113" w:author="Marek Hajduczenia" w:date="2023-07-06T13:12:00Z">
        <w:r w:rsidR="00574E93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</w:p>
    <w:p w14:paraId="77E0190C" w14:textId="780E1367" w:rsidR="00335FB9" w:rsidRPr="00335FB9" w:rsidRDefault="00574E93" w:rsidP="00335FB9">
      <w:pPr>
        <w:spacing w:after="0"/>
        <w:rPr>
          <w:rFonts w:ascii="Courier New" w:hAnsi="Courier New" w:cs="Courier New"/>
          <w:sz w:val="16"/>
          <w:szCs w:val="16"/>
        </w:rPr>
      </w:pPr>
      <w:ins w:id="114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Figure 27-8</w:t>
      </w:r>
      <w:del w:id="115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 of</w:delText>
        </w:r>
      </w:del>
      <w:ins w:id="116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).</w:t>
        </w:r>
      </w:ins>
    </w:p>
    <w:p w14:paraId="4F0B3BF2" w14:textId="77777777" w:rsidR="00D9746F" w:rsidRPr="00D9746F" w:rsidRDefault="00D9746F" w:rsidP="00D9746F">
      <w:pPr>
        <w:spacing w:after="0"/>
        <w:rPr>
          <w:del w:id="117" w:author="Marek Hajduczenia" w:date="2023-07-06T13:12:00Z"/>
          <w:rFonts w:ascii="Courier New" w:hAnsi="Courier New" w:cs="Courier New"/>
          <w:sz w:val="16"/>
          <w:szCs w:val="16"/>
        </w:rPr>
      </w:pPr>
      <w:del w:id="118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 IEEE Std 802.3).</w:delText>
        </w:r>
      </w:del>
    </w:p>
    <w:p w14:paraId="6B2DD7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8AC34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616C95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1DB9D1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7CAAB52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BF523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466414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16 hours in a 10 Mb/s repeater."</w:t>
      </w:r>
    </w:p>
    <w:p w14:paraId="087643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C11788F" w14:textId="7D07918C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30.4.3.1.11</w:t>
      </w:r>
      <w:del w:id="119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aCollisions."</w:delText>
        </w:r>
      </w:del>
      <w:ins w:id="120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054AEA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10 }</w:t>
      </w:r>
    </w:p>
    <w:p w14:paraId="2601E8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23B0F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rptrMonitorPortLateEvents OBJECT-TYPE</w:t>
      </w:r>
    </w:p>
    <w:p w14:paraId="1ECE56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6CD28A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640B493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003D8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AB8D587" w14:textId="6E46068F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"For </w:t>
      </w:r>
      <w:del w:id="121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122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m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9 repeater port, </w:t>
      </w:r>
      <w:del w:id="123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this counter is</w:delText>
        </w:r>
      </w:del>
    </w:p>
    <w:p w14:paraId="65A496E1" w14:textId="77777777" w:rsidR="00A45552" w:rsidRDefault="00A45552" w:rsidP="00A45552">
      <w:pPr>
        <w:spacing w:after="0"/>
        <w:rPr>
          <w:ins w:id="124" w:author="Marek Hajduczenia" w:date="2023-07-06T13:12:00Z"/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ins w:id="125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this counter 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incremented by one for each </w:t>
      </w:r>
    </w:p>
    <w:p w14:paraId="0F769017" w14:textId="77777777" w:rsidR="00D9746F" w:rsidRPr="00D9746F" w:rsidRDefault="00A45552" w:rsidP="00D9746F">
      <w:pPr>
        <w:spacing w:after="0"/>
        <w:rPr>
          <w:del w:id="126" w:author="Marek Hajduczenia" w:date="2023-07-06T13:12:00Z"/>
          <w:rFonts w:ascii="Courier New" w:hAnsi="Courier New" w:cs="Courier New"/>
          <w:sz w:val="16"/>
          <w:szCs w:val="16"/>
        </w:rPr>
      </w:pPr>
      <w:ins w:id="127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CarrierEvent</w:t>
      </w:r>
    </w:p>
    <w:p w14:paraId="5BA847A4" w14:textId="52828ACF" w:rsidR="00335FB9" w:rsidRPr="00335FB9" w:rsidRDefault="00D9746F" w:rsidP="00A45552">
      <w:pPr>
        <w:spacing w:after="0"/>
        <w:rPr>
          <w:rFonts w:ascii="Courier New" w:hAnsi="Courier New" w:cs="Courier New"/>
          <w:sz w:val="16"/>
          <w:szCs w:val="16"/>
        </w:rPr>
      </w:pPr>
      <w:del w:id="128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on this port in which the CollIn(X)</w:t>
      </w:r>
    </w:p>
    <w:p w14:paraId="61D14B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variable transitions to the value SQE (see</w:t>
      </w:r>
    </w:p>
    <w:p w14:paraId="355990EB" w14:textId="751419D6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</w:t>
      </w:r>
      <w:r w:rsidR="00A45552">
        <w:rPr>
          <w:rFonts w:ascii="Courier New" w:hAnsi="Courier New" w:cs="Courier New"/>
          <w:sz w:val="16"/>
          <w:szCs w:val="16"/>
        </w:rPr>
        <w:t xml:space="preserve"> </w:t>
      </w:r>
      <w:del w:id="129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9.6.6.2, </w:delText>
        </w:r>
      </w:del>
      <w:r w:rsidRPr="00335FB9">
        <w:rPr>
          <w:rFonts w:ascii="Courier New" w:hAnsi="Courier New" w:cs="Courier New"/>
          <w:sz w:val="16"/>
          <w:szCs w:val="16"/>
        </w:rPr>
        <w:t>IEEE Std 802.3</w:t>
      </w:r>
      <w:ins w:id="130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, </w:t>
        </w:r>
        <w:r w:rsidR="00A45552" w:rsidRPr="00335FB9">
          <w:rPr>
            <w:rFonts w:ascii="Courier New" w:hAnsi="Courier New" w:cs="Courier New"/>
            <w:sz w:val="16"/>
            <w:szCs w:val="16"/>
          </w:rPr>
          <w:t>9.6.6.2</w:t>
        </w:r>
      </w:ins>
      <w:r w:rsidRPr="00335FB9">
        <w:rPr>
          <w:rFonts w:ascii="Courier New" w:hAnsi="Courier New" w:cs="Courier New"/>
          <w:sz w:val="16"/>
          <w:szCs w:val="16"/>
        </w:rPr>
        <w:t>) while the</w:t>
      </w:r>
    </w:p>
    <w:p w14:paraId="4819637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ActivityDuration is greater than the</w:t>
      </w:r>
    </w:p>
    <w:p w14:paraId="2E32CD06" w14:textId="14CEA99D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LateEventThreshold. For </w:t>
      </w:r>
      <w:del w:id="131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132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27 </w:t>
      </w:r>
      <w:del w:id="133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repeater</w:delText>
        </w:r>
      </w:del>
    </w:p>
    <w:p w14:paraId="301126FE" w14:textId="1952578B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ins w:id="134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="00335FB9" w:rsidRPr="00335FB9">
          <w:rPr>
            <w:rFonts w:ascii="Courier New" w:hAnsi="Courier New" w:cs="Courier New"/>
            <w:sz w:val="16"/>
            <w:szCs w:val="16"/>
          </w:rPr>
          <w:t>repeater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port, this counter is incremented by one on</w:t>
      </w:r>
    </w:p>
    <w:p w14:paraId="1D11B7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entering the Collision Count Increment state</w:t>
      </w:r>
    </w:p>
    <w:p w14:paraId="2941C8B1" w14:textId="574DA3C8" w:rsidR="00574E93" w:rsidRDefault="00335FB9" w:rsidP="00335FB9">
      <w:pPr>
        <w:spacing w:after="0"/>
        <w:rPr>
          <w:ins w:id="135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the </w:t>
      </w:r>
      <w:del w:id="13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335FB9">
        <w:rPr>
          <w:rFonts w:ascii="Courier New" w:hAnsi="Courier New" w:cs="Courier New"/>
          <w:sz w:val="16"/>
          <w:szCs w:val="16"/>
        </w:rPr>
        <w:t>partition state diagram (</w:t>
      </w:r>
      <w:ins w:id="137" w:author="Marek Hajduczenia" w:date="2023-07-06T13:12:00Z">
        <w:r w:rsidR="00574E93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</w:p>
    <w:p w14:paraId="58910EE4" w14:textId="77777777" w:rsidR="00D9746F" w:rsidRPr="00D9746F" w:rsidRDefault="00574E93" w:rsidP="00D9746F">
      <w:pPr>
        <w:spacing w:after="0"/>
        <w:rPr>
          <w:del w:id="138" w:author="Marek Hajduczenia" w:date="2023-07-06T13:12:00Z"/>
          <w:rFonts w:ascii="Courier New" w:hAnsi="Courier New" w:cs="Courier New"/>
          <w:sz w:val="16"/>
          <w:szCs w:val="16"/>
        </w:rPr>
      </w:pPr>
      <w:ins w:id="139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Figure 27-8)</w:t>
      </w:r>
    </w:p>
    <w:p w14:paraId="74C2320E" w14:textId="159131AF" w:rsidR="00574E93" w:rsidRDefault="00D9746F" w:rsidP="00335FB9">
      <w:pPr>
        <w:spacing w:after="0"/>
        <w:rPr>
          <w:rFonts w:ascii="Courier New" w:hAnsi="Courier New" w:cs="Courier New"/>
          <w:sz w:val="16"/>
          <w:szCs w:val="16"/>
        </w:rPr>
      </w:pPr>
      <w:del w:id="140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574E93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 xml:space="preserve">while the </w:t>
      </w:r>
      <w:del w:id="141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="00335FB9" w:rsidRPr="00335FB9">
        <w:rPr>
          <w:rFonts w:ascii="Courier New" w:hAnsi="Courier New" w:cs="Courier New"/>
          <w:sz w:val="16"/>
          <w:szCs w:val="16"/>
        </w:rPr>
        <w:t xml:space="preserve">ActivityDuration is greater </w:t>
      </w:r>
      <w:del w:id="142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>than</w:delText>
        </w:r>
      </w:del>
    </w:p>
    <w:p w14:paraId="4AC5EB27" w14:textId="50A288F5" w:rsidR="00335FB9" w:rsidRPr="00335FB9" w:rsidRDefault="00574E93" w:rsidP="00335FB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ins w:id="143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35FB9">
          <w:rPr>
            <w:rFonts w:ascii="Courier New" w:hAnsi="Courier New" w:cs="Courier New"/>
            <w:sz w:val="16"/>
            <w:szCs w:val="16"/>
          </w:rPr>
          <w:t>T</w:t>
        </w:r>
        <w:r w:rsidR="00335FB9" w:rsidRPr="00335FB9">
          <w:rPr>
            <w:rFonts w:ascii="Courier New" w:hAnsi="Courier New" w:cs="Courier New"/>
            <w:sz w:val="16"/>
            <w:szCs w:val="16"/>
          </w:rPr>
          <w:t>han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the LateEvent- Threshold. Such a CarrierEvent</w:t>
      </w:r>
    </w:p>
    <w:p w14:paraId="25DB14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counted twice, as both a collision and as a</w:t>
      </w:r>
    </w:p>
    <w:p w14:paraId="60AF65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lateEvent.</w:t>
      </w:r>
    </w:p>
    <w:p w14:paraId="43CED24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066DA2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LateEventThreshold is greater than 480 bit</w:t>
      </w:r>
    </w:p>
    <w:p w14:paraId="34CC89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times and less than 565 bit times.</w:t>
      </w:r>
    </w:p>
    <w:p w14:paraId="25CA749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LateEventThreshold has tolerances included to</w:t>
      </w:r>
    </w:p>
    <w:p w14:paraId="62E8587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permit an implementation to build a single</w:t>
      </w:r>
    </w:p>
    <w:p w14:paraId="0695C3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threshold to serve as both the LateEventThreshold</w:t>
      </w:r>
    </w:p>
    <w:p w14:paraId="3A82F79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ValidPacketMinTime threshold.</w:t>
      </w:r>
    </w:p>
    <w:p w14:paraId="4D610BB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F0C07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2B927C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2DCCE6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28B4A4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51307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360790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81 hours in a 10 Mb/s repeater."</w:t>
      </w:r>
    </w:p>
    <w:p w14:paraId="5B313E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0B270A97" w14:textId="7E2BBAF2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30.4.3.1.12</w:t>
      </w:r>
      <w:del w:id="14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aLateEvents."</w:delText>
        </w:r>
      </w:del>
      <w:ins w:id="145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73CDF25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11 }</w:t>
      </w:r>
    </w:p>
    <w:p w14:paraId="3ED7936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F3ECA7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rptrMonitorPortVeryLongEvents OBJECT-TYPE</w:t>
      </w:r>
    </w:p>
    <w:p w14:paraId="56EAB8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05B0706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5CD5E3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49335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AF399A1" w14:textId="6A8530EB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"For </w:t>
      </w:r>
      <w:del w:id="14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147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9 repeater port, </w:t>
      </w:r>
      <w:del w:id="14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this counter</w:delText>
        </w:r>
      </w:del>
    </w:p>
    <w:p w14:paraId="4B19417C" w14:textId="77777777" w:rsidR="00A45552" w:rsidRDefault="00A45552" w:rsidP="00A45552">
      <w:pPr>
        <w:spacing w:after="0"/>
        <w:rPr>
          <w:ins w:id="149" w:author="Marek Hajduczenia" w:date="2023-07-06T13:12:00Z"/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ins w:id="150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this counter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is incremented by one for each </w:t>
      </w:r>
    </w:p>
    <w:p w14:paraId="12B2881B" w14:textId="77777777" w:rsidR="00D9746F" w:rsidRPr="00D9746F" w:rsidRDefault="00A45552" w:rsidP="00D9746F">
      <w:pPr>
        <w:spacing w:after="0"/>
        <w:rPr>
          <w:del w:id="151" w:author="Marek Hajduczenia" w:date="2023-07-06T13:12:00Z"/>
          <w:rFonts w:ascii="Courier New" w:hAnsi="Courier New" w:cs="Courier New"/>
          <w:sz w:val="16"/>
          <w:szCs w:val="16"/>
        </w:rPr>
      </w:pPr>
      <w:ins w:id="152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CarrierEvent</w:t>
      </w:r>
    </w:p>
    <w:p w14:paraId="00B19280" w14:textId="661C3A64" w:rsidR="00A45552" w:rsidRDefault="00D9746F" w:rsidP="00A45552">
      <w:pPr>
        <w:spacing w:after="0"/>
        <w:rPr>
          <w:ins w:id="153" w:author="Marek Hajduczenia" w:date="2023-07-06T13:12:00Z"/>
          <w:rFonts w:ascii="Courier New" w:hAnsi="Courier New" w:cs="Courier New"/>
          <w:sz w:val="16"/>
          <w:szCs w:val="16"/>
        </w:rPr>
      </w:pPr>
      <w:del w:id="154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 xml:space="preserve">whose ActivityDuration is greater than </w:t>
      </w:r>
    </w:p>
    <w:p w14:paraId="63F8EC36" w14:textId="77777777" w:rsidR="00D9746F" w:rsidRPr="00D9746F" w:rsidRDefault="00A45552" w:rsidP="00D9746F">
      <w:pPr>
        <w:spacing w:after="0"/>
        <w:rPr>
          <w:del w:id="155" w:author="Marek Hajduczenia" w:date="2023-07-06T13:12:00Z"/>
          <w:rFonts w:ascii="Courier New" w:hAnsi="Courier New" w:cs="Courier New"/>
          <w:sz w:val="16"/>
          <w:szCs w:val="16"/>
        </w:rPr>
      </w:pPr>
      <w:ins w:id="156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the</w:t>
      </w:r>
    </w:p>
    <w:p w14:paraId="5D265B0B" w14:textId="5F8AC44F" w:rsidR="00335FB9" w:rsidRPr="00335FB9" w:rsidRDefault="00D9746F" w:rsidP="00A45552">
      <w:pPr>
        <w:spacing w:after="0"/>
        <w:rPr>
          <w:rFonts w:ascii="Courier New" w:hAnsi="Courier New" w:cs="Courier New"/>
          <w:sz w:val="16"/>
          <w:szCs w:val="16"/>
        </w:rPr>
      </w:pPr>
      <w:del w:id="157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MAU Jabber Lockup Protection timer TW3</w:t>
      </w:r>
    </w:p>
    <w:p w14:paraId="237F8D30" w14:textId="6999EBBB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(</w:t>
      </w:r>
      <w:del w:id="15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S</w:delText>
        </w:r>
      </w:del>
      <w:ins w:id="159" w:author="Marek Hajduczenia" w:date="2023-07-06T13:12:00Z">
        <w:r w:rsidR="00574E93">
          <w:rPr>
            <w:rFonts w:ascii="Courier New" w:hAnsi="Courier New" w:cs="Courier New"/>
            <w:sz w:val="16"/>
            <w:szCs w:val="16"/>
          </w:rPr>
          <w:t>s</w:t>
        </w:r>
      </w:ins>
      <w:r w:rsidRPr="00335FB9">
        <w:rPr>
          <w:rFonts w:ascii="Courier New" w:hAnsi="Courier New" w:cs="Courier New"/>
          <w:sz w:val="16"/>
          <w:szCs w:val="16"/>
        </w:rPr>
        <w:t>ee IEEE Std 802.3 9.6.1 and 9.6.5).</w:t>
      </w:r>
    </w:p>
    <w:p w14:paraId="6F583C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32A5C2C" w14:textId="6CC094BA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</w:t>
      </w:r>
      <w:del w:id="16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161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27 repeater port, </w:t>
      </w:r>
      <w:del w:id="16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this counter</w:delText>
        </w:r>
      </w:del>
    </w:p>
    <w:p w14:paraId="29155165" w14:textId="33ECFF0D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ins w:id="163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="00335FB9" w:rsidRPr="00335FB9">
          <w:rPr>
            <w:rFonts w:ascii="Courier New" w:hAnsi="Courier New" w:cs="Courier New"/>
            <w:sz w:val="16"/>
            <w:szCs w:val="16"/>
          </w:rPr>
          <w:t>this counter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is incremented by one on entry to the</w:t>
      </w:r>
    </w:p>
    <w:p w14:paraId="31E063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Rx Jabber state of the receiver timer state</w:t>
      </w:r>
    </w:p>
    <w:p w14:paraId="52600912" w14:textId="77777777" w:rsidR="00574E93" w:rsidRDefault="00335FB9" w:rsidP="00335FB9">
      <w:pPr>
        <w:spacing w:after="0"/>
        <w:rPr>
          <w:ins w:id="164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diagram (</w:t>
      </w:r>
      <w:ins w:id="165" w:author="Marek Hajduczenia" w:date="2023-07-06T13:12:00Z">
        <w:r w:rsidR="00574E93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  <w:r w:rsidRPr="00335FB9">
        <w:rPr>
          <w:rFonts w:ascii="Courier New" w:hAnsi="Courier New" w:cs="Courier New"/>
          <w:sz w:val="16"/>
          <w:szCs w:val="16"/>
        </w:rPr>
        <w:t xml:space="preserve">Figure 27-7). </w:t>
      </w:r>
    </w:p>
    <w:p w14:paraId="331695C3" w14:textId="77777777" w:rsidR="00D9746F" w:rsidRPr="00D9746F" w:rsidRDefault="00574E93" w:rsidP="00D9746F">
      <w:pPr>
        <w:spacing w:after="0"/>
        <w:rPr>
          <w:del w:id="166" w:author="Marek Hajduczenia" w:date="2023-07-06T13:12:00Z"/>
          <w:rFonts w:ascii="Courier New" w:hAnsi="Courier New" w:cs="Courier New"/>
          <w:sz w:val="16"/>
          <w:szCs w:val="16"/>
        </w:rPr>
      </w:pPr>
      <w:ins w:id="167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Other counters may</w:t>
      </w:r>
    </w:p>
    <w:p w14:paraId="7407A7F2" w14:textId="047C2CCA" w:rsidR="00335FB9" w:rsidRPr="00335FB9" w:rsidRDefault="00D9746F" w:rsidP="00335FB9">
      <w:pPr>
        <w:spacing w:after="0"/>
        <w:rPr>
          <w:rFonts w:ascii="Courier New" w:hAnsi="Courier New" w:cs="Courier New"/>
          <w:sz w:val="16"/>
          <w:szCs w:val="16"/>
        </w:rPr>
      </w:pPr>
      <w:del w:id="168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574E93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be incremented as appropriate.</w:t>
      </w:r>
    </w:p>
    <w:p w14:paraId="64C2EA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498AC7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101C30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248673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changes."</w:t>
      </w:r>
    </w:p>
    <w:p w14:paraId="5501B34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D486D82" w14:textId="2ACEF7C8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30.4.3.1.13</w:t>
      </w:r>
      <w:del w:id="169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aVeryLongEvents."</w:delText>
        </w:r>
      </w:del>
      <w:ins w:id="170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1E9DFA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12 }</w:t>
      </w:r>
    </w:p>
    <w:p w14:paraId="2DA2DE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C3518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rptrMonitorPortDataRateMismatches OBJECT-TYPE</w:t>
      </w:r>
    </w:p>
    <w:p w14:paraId="7C0B7B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5F9900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BA97C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01131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EA295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 each</w:t>
      </w:r>
    </w:p>
    <w:p w14:paraId="2E575D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frame received by this port that meets all</w:t>
      </w:r>
    </w:p>
    <w:p w14:paraId="68B4CA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the conditions required by only one of the</w:t>
      </w:r>
    </w:p>
    <w:p w14:paraId="7AD2D1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following two measurement methods:</w:t>
      </w:r>
    </w:p>
    <w:p w14:paraId="04AD03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C60A8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Measurement method A:  1) The CollisionEvent</w:t>
      </w:r>
    </w:p>
    <w:p w14:paraId="232368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signal is not asserted (10 Mb/s operation) or</w:t>
      </w:r>
    </w:p>
    <w:p w14:paraId="206276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Collision Count Increment state of the</w:t>
      </w:r>
    </w:p>
    <w:p w14:paraId="32548975" w14:textId="6104888C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partition state diagram (</w:t>
      </w:r>
      <w:del w:id="171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Figure 27-8 of</w:delText>
        </w:r>
      </w:del>
      <w:ins w:id="172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</w:p>
    <w:p w14:paraId="14E7E736" w14:textId="05F75B59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del w:id="173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IEEE Std 802.3</w:delText>
        </w:r>
      </w:del>
      <w:ins w:id="174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Figure 27-8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) has not been entered</w:t>
      </w:r>
    </w:p>
    <w:p w14:paraId="1F9DC1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(100 Mb/s operation). 2) The ActivityDuration</w:t>
      </w:r>
    </w:p>
    <w:p w14:paraId="0225B3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greater than ValidPacketMinTime. 3) The</w:t>
      </w:r>
    </w:p>
    <w:p w14:paraId="7B7598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frequency (data rate) is detectably mismatched</w:t>
      </w:r>
    </w:p>
    <w:p w14:paraId="69660A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from the local transmit frequency.</w:t>
      </w:r>
    </w:p>
    <w:p w14:paraId="0A9EA3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2F9CC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Measurement method B:  1) The CollisionEvent</w:t>
      </w:r>
    </w:p>
    <w:p w14:paraId="442B4F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signal is not asserted (10 Mb/s operation)</w:t>
      </w:r>
    </w:p>
    <w:p w14:paraId="4C8EBD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or the Collision Count Increment state of the</w:t>
      </w:r>
    </w:p>
    <w:p w14:paraId="43C9529A" w14:textId="7D781BCD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partition state diagram (</w:t>
      </w:r>
      <w:del w:id="175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Figure 27-8 of</w:delText>
        </w:r>
      </w:del>
      <w:ins w:id="176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</w:p>
    <w:p w14:paraId="3F69A8FE" w14:textId="03CF89B4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del w:id="177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IEEE Std 802.3</w:delText>
        </w:r>
      </w:del>
      <w:ins w:id="178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Figure 27-8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) has not been entered</w:t>
      </w:r>
    </w:p>
    <w:p w14:paraId="5384DD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(100 Mb/s operation). 2) The OctetCount is</w:t>
      </w:r>
    </w:p>
    <w:p w14:paraId="2B3857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greater than 63. 3) The frequency (data</w:t>
      </w:r>
    </w:p>
    <w:p w14:paraId="2B8222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rate) is detectably mismatched from the local</w:t>
      </w:r>
    </w:p>
    <w:p w14:paraId="3A7216D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transmit frequency. The exact degree of</w:t>
      </w:r>
    </w:p>
    <w:p w14:paraId="45E1F7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mismatch is vendor specific and is to be</w:t>
      </w:r>
    </w:p>
    <w:p w14:paraId="08E60C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defined by the vendor for conformance testing.</w:t>
      </w:r>
    </w:p>
    <w:p w14:paraId="7C7652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25794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this event occurs, other counters whose</w:t>
      </w:r>
    </w:p>
    <w:p w14:paraId="54F371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increment conditions were satisfied may or may not</w:t>
      </w:r>
    </w:p>
    <w:p w14:paraId="1A6696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also be incremented, at the implementor's</w:t>
      </w:r>
    </w:p>
    <w:p w14:paraId="6CB89E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discretion. Whether or not the repeater was able</w:t>
      </w:r>
    </w:p>
    <w:p w14:paraId="01B681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maintain data integrity is beyond the scope of</w:t>
      </w:r>
    </w:p>
    <w:p w14:paraId="5184B95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standard.</w:t>
      </w:r>
    </w:p>
    <w:p w14:paraId="6BC602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650B6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016D8C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62B981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changes."</w:t>
      </w:r>
    </w:p>
    <w:p w14:paraId="01A59E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49CF38AD" w14:textId="4BE2662D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30.4.3.1.14</w:t>
      </w:r>
      <w:del w:id="179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aDataRateMismatches."</w:delText>
        </w:r>
      </w:del>
      <w:ins w:id="180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2DBE16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13 }</w:t>
      </w:r>
    </w:p>
    <w:p w14:paraId="706D11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342776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rptrMonitorPortAutoPartitions OBJECT-TYPE</w:t>
      </w:r>
    </w:p>
    <w:p w14:paraId="47EBD7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3DC599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6097BC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82E03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83CB6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</w:t>
      </w:r>
    </w:p>
    <w:p w14:paraId="2C2D89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each time the repeater has automatically</w:t>
      </w:r>
    </w:p>
    <w:p w14:paraId="6A083F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partitioned this port.</w:t>
      </w:r>
    </w:p>
    <w:p w14:paraId="59683B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FC8399" w14:textId="4776B77F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conditions that cause </w:t>
      </w:r>
      <w:del w:id="181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 Clause 9</w:delText>
        </w:r>
      </w:del>
      <w:ins w:id="182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  <w:r w:rsidR="00A45552" w:rsidRPr="009B781D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072A7B77" w14:textId="1458C6CC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ins w:id="183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Clause 9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repeater port to partition are specified in</w:t>
      </w:r>
    </w:p>
    <w:p w14:paraId="306A533D" w14:textId="77777777" w:rsidR="00D9746F" w:rsidRPr="00D9746F" w:rsidRDefault="00335FB9" w:rsidP="00D9746F">
      <w:pPr>
        <w:spacing w:after="0"/>
        <w:rPr>
          <w:del w:id="184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partition state diagram in </w:t>
      </w:r>
      <w:del w:id="185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Clause 9 of</w:delText>
        </w:r>
      </w:del>
    </w:p>
    <w:p w14:paraId="2C6F9649" w14:textId="20C05961" w:rsidR="00A45552" w:rsidRDefault="00D9746F" w:rsidP="00335FB9">
      <w:pPr>
        <w:spacing w:after="0"/>
        <w:rPr>
          <w:ins w:id="186" w:author="Marek Hajduczenia" w:date="2023-07-06T13:12:00Z"/>
          <w:rFonts w:ascii="Courier New" w:hAnsi="Courier New" w:cs="Courier New"/>
          <w:sz w:val="16"/>
          <w:szCs w:val="16"/>
        </w:rPr>
      </w:pPr>
      <w:del w:id="187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 </w:delText>
        </w:r>
      </w:del>
      <w:r w:rsidR="00A45552">
        <w:rPr>
          <w:rFonts w:ascii="Courier New" w:hAnsi="Courier New" w:cs="Courier New"/>
          <w:sz w:val="16"/>
          <w:szCs w:val="16"/>
        </w:rPr>
        <w:t>IEEE Std 802.3</w:t>
      </w:r>
      <w:del w:id="188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>.</w:delText>
        </w:r>
      </w:del>
      <w:ins w:id="189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>,</w:t>
        </w:r>
      </w:ins>
    </w:p>
    <w:p w14:paraId="3EDB34F6" w14:textId="3BBC2FF9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ins w:id="190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  <w:r w:rsidR="00335FB9" w:rsidRPr="00335FB9">
          <w:rPr>
            <w:rFonts w:ascii="Courier New" w:hAnsi="Courier New" w:cs="Courier New"/>
            <w:sz w:val="16"/>
            <w:szCs w:val="16"/>
          </w:rPr>
          <w:t>Clause 9.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 They are not differentiated</w:t>
      </w:r>
    </w:p>
    <w:p w14:paraId="54E795EB" w14:textId="0E31A234" w:rsidR="00A45552" w:rsidRDefault="00335FB9" w:rsidP="00335FB9">
      <w:pPr>
        <w:spacing w:after="0"/>
        <w:rPr>
          <w:ins w:id="191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here. </w:t>
      </w:r>
      <w:del w:id="19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193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27 repeater port </w:t>
      </w:r>
    </w:p>
    <w:p w14:paraId="21284EB4" w14:textId="77777777" w:rsidR="00D9746F" w:rsidRPr="00D9746F" w:rsidRDefault="00A45552" w:rsidP="00D9746F">
      <w:pPr>
        <w:spacing w:after="0"/>
        <w:rPr>
          <w:del w:id="194" w:author="Marek Hajduczenia" w:date="2023-07-06T13:12:00Z"/>
          <w:rFonts w:ascii="Courier New" w:hAnsi="Courier New" w:cs="Courier New"/>
          <w:sz w:val="16"/>
          <w:szCs w:val="16"/>
        </w:rPr>
      </w:pPr>
      <w:ins w:id="195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partitions</w:t>
      </w:r>
    </w:p>
    <w:p w14:paraId="59410CC0" w14:textId="22601081" w:rsidR="00335FB9" w:rsidRPr="00335FB9" w:rsidRDefault="00D9746F" w:rsidP="00A45552">
      <w:pPr>
        <w:spacing w:after="0"/>
        <w:rPr>
          <w:rFonts w:ascii="Courier New" w:hAnsi="Courier New" w:cs="Courier New"/>
          <w:sz w:val="16"/>
          <w:szCs w:val="16"/>
        </w:rPr>
      </w:pPr>
      <w:del w:id="196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on entry to the Partition Wait state of the</w:t>
      </w:r>
    </w:p>
    <w:p w14:paraId="3E5F246E" w14:textId="77777777" w:rsidR="00A45552" w:rsidRDefault="00335FB9" w:rsidP="00335FB9">
      <w:pPr>
        <w:spacing w:after="0"/>
        <w:rPr>
          <w:ins w:id="197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partition state diagram (</w:t>
      </w:r>
      <w:ins w:id="198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</w:p>
    <w:p w14:paraId="38C9F37D" w14:textId="5A65F8C8" w:rsidR="00335FB9" w:rsidRPr="00335FB9" w:rsidRDefault="00A45552" w:rsidP="00335FB9">
      <w:pPr>
        <w:spacing w:after="0"/>
        <w:rPr>
          <w:rFonts w:ascii="Courier New" w:hAnsi="Courier New" w:cs="Courier New"/>
          <w:sz w:val="16"/>
          <w:szCs w:val="16"/>
        </w:rPr>
      </w:pPr>
      <w:ins w:id="199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Figure 27-8</w:t>
      </w:r>
      <w:del w:id="20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 in</w:delText>
        </w:r>
      </w:del>
      <w:ins w:id="201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).</w:t>
        </w:r>
      </w:ins>
    </w:p>
    <w:p w14:paraId="1505FB48" w14:textId="77777777" w:rsidR="00D9746F" w:rsidRPr="00D9746F" w:rsidRDefault="00D9746F" w:rsidP="00D9746F">
      <w:pPr>
        <w:spacing w:after="0"/>
        <w:rPr>
          <w:del w:id="202" w:author="Marek Hajduczenia" w:date="2023-07-06T13:12:00Z"/>
          <w:rFonts w:ascii="Courier New" w:hAnsi="Courier New" w:cs="Courier New"/>
          <w:sz w:val="16"/>
          <w:szCs w:val="16"/>
        </w:rPr>
      </w:pPr>
      <w:del w:id="203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lastRenderedPageBreak/>
          <w:delText xml:space="preserve">               IEEE Std 802.3).</w:delText>
        </w:r>
      </w:del>
    </w:p>
    <w:p w14:paraId="368ED2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02EA5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3898F5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5F08CE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changes."</w:t>
      </w:r>
    </w:p>
    <w:p w14:paraId="6FE680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78EEE26A" w14:textId="2185BED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30.4.3.1.15</w:t>
      </w:r>
      <w:del w:id="20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aAutoPartitions."</w:delText>
        </w:r>
      </w:del>
      <w:ins w:id="205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7F70F66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14 }</w:t>
      </w:r>
    </w:p>
    <w:p w14:paraId="2BAA2E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ACF76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rptrMonitorPortTotalErrors OBJECT-TYPE</w:t>
      </w:r>
    </w:p>
    <w:p w14:paraId="441153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67CBE8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149EC4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9F5A3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F8757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total number of errors which have occurred on</w:t>
      </w:r>
    </w:p>
    <w:p w14:paraId="164248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port. This counter is the summation of the</w:t>
      </w:r>
    </w:p>
    <w:p w14:paraId="07F544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values of other error counters (for the same</w:t>
      </w:r>
    </w:p>
    <w:p w14:paraId="674B31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port), namely:</w:t>
      </w:r>
    </w:p>
    <w:p w14:paraId="4AACF2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7DF6C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rptrMonitorPortFCSErrors,</w:t>
      </w:r>
    </w:p>
    <w:p w14:paraId="0152EC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rptrMonitorPortAlignmentErrors,</w:t>
      </w:r>
    </w:p>
    <w:p w14:paraId="653E4D7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rptrMonitorPortFrameTooLongs,</w:t>
      </w:r>
    </w:p>
    <w:p w14:paraId="222E65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rptrMonitorPortShortEvents,</w:t>
      </w:r>
    </w:p>
    <w:p w14:paraId="68EBAB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rptrMonitorPortLateEvents,</w:t>
      </w:r>
    </w:p>
    <w:p w14:paraId="341238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rptrMonitorPortVeryLongEvents,</w:t>
      </w:r>
    </w:p>
    <w:p w14:paraId="3A1C182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rptrMonitorPortDataRateMismatches, and</w:t>
      </w:r>
    </w:p>
    <w:p w14:paraId="62D76D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rptrMonitorPortSymbolErrors.</w:t>
      </w:r>
    </w:p>
    <w:p w14:paraId="7DA019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205C4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is redundant in the sense that it is</w:t>
      </w:r>
    </w:p>
    <w:p w14:paraId="325A28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summation of information already available</w:t>
      </w:r>
    </w:p>
    <w:p w14:paraId="47C747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through other objects. However, it is included</w:t>
      </w:r>
    </w:p>
    <w:p w14:paraId="430AA8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specifically because the regular retrieval of this</w:t>
      </w:r>
    </w:p>
    <w:p w14:paraId="0AFDD2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object as a means of tracking the health of a port</w:t>
      </w:r>
    </w:p>
    <w:p w14:paraId="469371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provides a considerable optimization of network</w:t>
      </w:r>
    </w:p>
    <w:p w14:paraId="21713E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management traffic over the otherwise necessary</w:t>
      </w:r>
    </w:p>
    <w:p w14:paraId="1070D6D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retrieval of the summed counters.</w:t>
      </w:r>
    </w:p>
    <w:p w14:paraId="53EDA9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F8005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Note that rptrMonitorPortRunts is not included</w:t>
      </w:r>
    </w:p>
    <w:p w14:paraId="4D5A3E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this total; this is because runts usually</w:t>
      </w:r>
    </w:p>
    <w:p w14:paraId="1A09DD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indicate collision fragments, a normal network</w:t>
      </w:r>
    </w:p>
    <w:p w14:paraId="0788D3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event.</w:t>
      </w:r>
    </w:p>
    <w:p w14:paraId="272C06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EF317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2ECF92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6C3E62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changes."</w:t>
      </w:r>
    </w:p>
    <w:p w14:paraId="306757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15 }</w:t>
      </w:r>
    </w:p>
    <w:p w14:paraId="079784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AD3993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rptrMonitorPortLastChange OBJECT-TYPE</w:t>
      </w:r>
    </w:p>
    <w:p w14:paraId="02A8DA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TimeStamp</w:t>
      </w:r>
    </w:p>
    <w:p w14:paraId="22E1705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3D9F46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251EA8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BA014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value of sysUpTime when the last of</w:t>
      </w:r>
    </w:p>
    <w:p w14:paraId="073FD8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following occurred:</w:t>
      </w:r>
    </w:p>
    <w:p w14:paraId="374E86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1) the agent cold- or warm-started;</w:t>
      </w:r>
    </w:p>
    <w:p w14:paraId="5A7FBC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2) the row for the port was created</w:t>
      </w:r>
    </w:p>
    <w:p w14:paraId="716AAB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(such as when a device or module was added</w:t>
      </w:r>
    </w:p>
    <w:p w14:paraId="2438CA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to the repeater system); or</w:t>
      </w:r>
    </w:p>
    <w:p w14:paraId="31BEAF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3) any condition that would cause one of</w:t>
      </w:r>
    </w:p>
    <w:p w14:paraId="7B552C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the counters for the row to experience</w:t>
      </w:r>
    </w:p>
    <w:p w14:paraId="0D99CC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a discontinuity."</w:t>
      </w:r>
    </w:p>
    <w:p w14:paraId="6037B6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rptrMonitorPortEntry 16 }</w:t>
      </w:r>
    </w:p>
    <w:p w14:paraId="5463D0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444EF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rptrMonitor100PortTable OBJECT-TYPE</w:t>
      </w:r>
    </w:p>
    <w:p w14:paraId="33AF08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RptrMonitor100PortEntry</w:t>
      </w:r>
    </w:p>
    <w:p w14:paraId="5CEC79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76FD83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6A7F6B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4AFB52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"Table of additional performance and error</w:t>
      </w:r>
    </w:p>
    <w:p w14:paraId="03C54C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statistics for 100 Mb/s ports, above and</w:t>
      </w:r>
    </w:p>
    <w:p w14:paraId="430EA8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beyond those parameters that apply to both</w:t>
      </w:r>
    </w:p>
    <w:p w14:paraId="2454E3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10 and 100 Mb/s ports. Entries exist only for</w:t>
      </w:r>
    </w:p>
    <w:p w14:paraId="67B662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ports attached to 100 Mb/s repeaters.</w:t>
      </w:r>
    </w:p>
    <w:p w14:paraId="5ADAE6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ADA0A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The columnar object rptrMonitorPortLastChange</w:t>
      </w:r>
    </w:p>
    <w:p w14:paraId="39C393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used to indicate possible discontinuities</w:t>
      </w:r>
    </w:p>
    <w:p w14:paraId="1F07AE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counter type columnar objects in this table."</w:t>
      </w:r>
    </w:p>
    <w:p w14:paraId="04B499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rptrMonitorPortInfo 2 }</w:t>
      </w:r>
    </w:p>
    <w:p w14:paraId="1F5E87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87AF5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rptrMonitor100PortEntry OBJECT-TYPE</w:t>
      </w:r>
    </w:p>
    <w:p w14:paraId="702890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RptrMonitor100PortEntry</w:t>
      </w:r>
    </w:p>
    <w:p w14:paraId="5F4CD0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20D866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8F2CC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59567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performance</w:t>
      </w:r>
    </w:p>
    <w:p w14:paraId="4FB5D0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error statistics for a single 100 Mb/s port."</w:t>
      </w:r>
    </w:p>
    <w:p w14:paraId="0CFD40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rptrMonitorPortGroupIndex, rptrMonitorPortIndex }</w:t>
      </w:r>
    </w:p>
    <w:p w14:paraId="6AAF8E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rptrMonitor100PortTable 1 }</w:t>
      </w:r>
    </w:p>
    <w:p w14:paraId="6BE847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FFA91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RptrMonitor100PortEntry ::=</w:t>
      </w:r>
    </w:p>
    <w:p w14:paraId="1306E1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0A03C98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rptrMonitorPortIsolates</w:t>
      </w:r>
    </w:p>
    <w:p w14:paraId="4E57F8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1FED84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rptrMonitorPortSymbolErrors</w:t>
      </w:r>
    </w:p>
    <w:p w14:paraId="75F3E02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27EB08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rptrMonitorPortUpper32Octets</w:t>
      </w:r>
    </w:p>
    <w:p w14:paraId="7EA059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689FE6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rptrMonitorPortHCReadableOctets</w:t>
      </w:r>
    </w:p>
    <w:p w14:paraId="59634E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Counter64</w:t>
      </w:r>
    </w:p>
    <w:p w14:paraId="51CB4C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7F3ED8D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910BC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rptrMonitorPortIsolates OBJECT-TYPE</w:t>
      </w:r>
    </w:p>
    <w:p w14:paraId="020D9D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5F6D443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DDF60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D7F5F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A84EA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each time that</w:t>
      </w:r>
    </w:p>
    <w:p w14:paraId="782214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 port automatically isolates as a</w:t>
      </w:r>
    </w:p>
    <w:p w14:paraId="4E8B18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consequence of false carrier events. The conditions</w:t>
      </w:r>
    </w:p>
    <w:p w14:paraId="4937DF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which cause a port to automatically isolate are</w:t>
      </w:r>
    </w:p>
    <w:p w14:paraId="7F8665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defined by the transition from the False Carrier</w:t>
      </w:r>
    </w:p>
    <w:p w14:paraId="61EFDE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state to the Link Unstable state of the carrier</w:t>
      </w:r>
    </w:p>
    <w:p w14:paraId="2273B852" w14:textId="22F71519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integrity state diagram (</w:t>
      </w:r>
      <w:del w:id="20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Figure 27-9 of</w:delText>
        </w:r>
      </w:del>
      <w:ins w:id="207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</w:p>
    <w:p w14:paraId="78FC3018" w14:textId="7BF1357F" w:rsidR="00335FB9" w:rsidRPr="00335FB9" w:rsidRDefault="00A45552" w:rsidP="00335FB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del w:id="20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IEEE Std 802.3</w:delText>
        </w:r>
      </w:del>
      <w:ins w:id="209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Figure 27-9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).</w:t>
      </w:r>
    </w:p>
    <w:p w14:paraId="7DCE0C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4C311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Note:  Isolates do not affect the value of</w:t>
      </w:r>
    </w:p>
    <w:p w14:paraId="2A7A84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PortOperStatus object.</w:t>
      </w:r>
    </w:p>
    <w:p w14:paraId="39481BB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E5BA7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3D293A9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71B8C8F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changes."</w:t>
      </w:r>
    </w:p>
    <w:p w14:paraId="59032C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9C1045E" w14:textId="6F9E4C09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30.4.3.1.16</w:t>
      </w:r>
      <w:del w:id="21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aIsolates."</w:delText>
        </w:r>
      </w:del>
      <w:ins w:id="211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2CD1793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rptrMonitor100PortEntry 1 }</w:t>
      </w:r>
    </w:p>
    <w:p w14:paraId="7B232DF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FA7E6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rptrMonitorPortSymbolErrors OBJECT-TYPE</w:t>
      </w:r>
    </w:p>
    <w:p w14:paraId="374580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006FD0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5CA548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BE4C7A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2CCA8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each time when</w:t>
      </w:r>
    </w:p>
    <w:p w14:paraId="2076F3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valid length packet was received at the port and</w:t>
      </w:r>
    </w:p>
    <w:p w14:paraId="0E69B30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there was at least one occurrence of an invalid</w:t>
      </w:r>
    </w:p>
    <w:p w14:paraId="0805C8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data symbol. This can increment only once per valid</w:t>
      </w:r>
    </w:p>
    <w:p w14:paraId="60E49A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carrier event. A collision presence at any port of</w:t>
      </w:r>
    </w:p>
    <w:p w14:paraId="3CFAF2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 containing port N, will not cause this</w:t>
      </w:r>
    </w:p>
    <w:p w14:paraId="0242AA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attribute to increment.</w:t>
      </w:r>
    </w:p>
    <w:p w14:paraId="528DF1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A7394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2F2621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64E0AC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</w:t>
      </w:r>
    </w:p>
    <w:p w14:paraId="1A4F4B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F0B08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1562334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7.4 hours at 100 Mb/s."</w:t>
      </w:r>
    </w:p>
    <w:p w14:paraId="73561A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13DEEABC" w14:textId="26D7DBB3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30.4.3.1.17</w:t>
      </w:r>
      <w:del w:id="21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</w:delText>
        </w:r>
      </w:del>
      <w:ins w:id="213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42142131" w14:textId="77777777" w:rsidR="00D9746F" w:rsidRPr="00D9746F" w:rsidRDefault="00D9746F" w:rsidP="00D9746F">
      <w:pPr>
        <w:spacing w:after="0"/>
        <w:rPr>
          <w:del w:id="214" w:author="Marek Hajduczenia" w:date="2023-07-06T13:12:00Z"/>
          <w:rFonts w:ascii="Courier New" w:hAnsi="Courier New" w:cs="Courier New"/>
          <w:sz w:val="16"/>
          <w:szCs w:val="16"/>
        </w:rPr>
      </w:pPr>
      <w:del w:id="215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 aSymbolErrorDuringPacket."</w:delText>
        </w:r>
      </w:del>
    </w:p>
    <w:p w14:paraId="69DFDC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rptrMonitor100PortEntry 2 }</w:t>
      </w:r>
    </w:p>
    <w:p w14:paraId="4C2A63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1251C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rptrMonitorPortUpper32Octets OBJECT-TYPE</w:t>
      </w:r>
    </w:p>
    <w:p w14:paraId="57C0F7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20DB9C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40A64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DBA2A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9FEE4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is the number of octets contained in</w:t>
      </w:r>
    </w:p>
    <w:p w14:paraId="329679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valid frames that have been received on this port,</w:t>
      </w:r>
    </w:p>
    <w:p w14:paraId="51B037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modulo 2**32. That is, it contains the upper 32</w:t>
      </w:r>
    </w:p>
    <w:p w14:paraId="704C3D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bits of a 64-bit octets counter, of which the</w:t>
      </w:r>
    </w:p>
    <w:p w14:paraId="37E5E1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lower 32 bits are contained in the</w:t>
      </w:r>
    </w:p>
    <w:p w14:paraId="0902D7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rptrMonitorPortReadableOctets object.</w:t>
      </w:r>
    </w:p>
    <w:p w14:paraId="4D0A28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9BD78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two-counter mechanism is provided for those</w:t>
      </w:r>
    </w:p>
    <w:p w14:paraId="14BEC2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network management protocols that do not support</w:t>
      </w:r>
    </w:p>
    <w:p w14:paraId="752EFB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64-bit counters (e.g. SNMP V1) and are used to</w:t>
      </w:r>
    </w:p>
    <w:p w14:paraId="268186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 a repeater type of 100 Mb/s.</w:t>
      </w:r>
    </w:p>
    <w:p w14:paraId="5200C49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282B8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Conformance clauses for this MIB are defined such</w:t>
      </w:r>
    </w:p>
    <w:p w14:paraId="6BE1C3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implementation of this object is not required</w:t>
      </w:r>
    </w:p>
    <w:p w14:paraId="4F25A8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a repeater system which does not support 100 Mb/s.</w:t>
      </w:r>
    </w:p>
    <w:p w14:paraId="72C795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However, repeater systems with mixed 10 and 100 Mb/s ports</w:t>
      </w:r>
    </w:p>
    <w:p w14:paraId="6DCEBC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implement this object across all ports,</w:t>
      </w:r>
    </w:p>
    <w:p w14:paraId="2F10FF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including 10 Mb/s. If this object is implemented, the </w:t>
      </w:r>
    </w:p>
    <w:p w14:paraId="3A2249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shall be a valid count as defined</w:t>
      </w:r>
    </w:p>
    <w:p w14:paraId="506B0A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the first paragraph of this description.</w:t>
      </w:r>
    </w:p>
    <w:p w14:paraId="35805C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85CF0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408279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686D7D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changes."</w:t>
      </w:r>
    </w:p>
    <w:p w14:paraId="4B6D6B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rptrMonitor100PortEntry 3 }</w:t>
      </w:r>
    </w:p>
    <w:p w14:paraId="3FB6C7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21D59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rptrMonitorPortHCReadableOctets OBJECT-TYPE</w:t>
      </w:r>
    </w:p>
    <w:p w14:paraId="1AEE085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Counter64</w:t>
      </w:r>
    </w:p>
    <w:p w14:paraId="38C1AE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952D1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946CF1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C8321F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is the number of octets contained in</w:t>
      </w:r>
    </w:p>
    <w:p w14:paraId="3DBB93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valid frames that have been received on this port.</w:t>
      </w:r>
    </w:p>
    <w:p w14:paraId="6021A5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is incremented by OctetCount for each</w:t>
      </w:r>
    </w:p>
    <w:p w14:paraId="05C475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frame received on this port which has been</w:t>
      </w:r>
    </w:p>
    <w:p w14:paraId="5CD205B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determined to be a readable frame (i.e., including</w:t>
      </w:r>
    </w:p>
    <w:p w14:paraId="003126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FCS octets but excluding framing bits and dribble</w:t>
      </w:r>
    </w:p>
    <w:p w14:paraId="788D96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bits).</w:t>
      </w:r>
    </w:p>
    <w:p w14:paraId="6AE27E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E1501C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statistic provides an indicator of the total</w:t>
      </w:r>
    </w:p>
    <w:p w14:paraId="56F12D9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data transferred.</w:t>
      </w:r>
    </w:p>
    <w:p w14:paraId="7D6EE9F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311DE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is a 64-bit version of rptrMonitor-</w:t>
      </w:r>
    </w:p>
    <w:p w14:paraId="7FA207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PortReadableOctets. It should be used by network</w:t>
      </w:r>
    </w:p>
    <w:p w14:paraId="05FC5A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management protocols which suppport 64-bit counters</w:t>
      </w:r>
    </w:p>
    <w:p w14:paraId="3D1C07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(e.g., SNMPv2).</w:t>
      </w:r>
    </w:p>
    <w:p w14:paraId="775E57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960ED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Conformance clauses for this MIB are defined such</w:t>
      </w:r>
    </w:p>
    <w:p w14:paraId="1689FA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implementation of this object is not required</w:t>
      </w:r>
    </w:p>
    <w:p w14:paraId="465E00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a repeater system which does not support 100 Mb/s.</w:t>
      </w:r>
    </w:p>
    <w:p w14:paraId="1F3918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However, repeater systems with mixed 10 and 100 Mb/s ports</w:t>
      </w:r>
    </w:p>
    <w:p w14:paraId="6C6577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implement this object across all ports,</w:t>
      </w:r>
    </w:p>
    <w:p w14:paraId="0BB467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including 10 Mb/s. If this object is implemented, the </w:t>
      </w:r>
    </w:p>
    <w:p w14:paraId="22E7EA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shall be a valid count as defined</w:t>
      </w:r>
    </w:p>
    <w:p w14:paraId="361E8A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the first paragraph of this description.</w:t>
      </w:r>
    </w:p>
    <w:p w14:paraId="4CBDCB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8453D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</w:t>
      </w:r>
    </w:p>
    <w:p w14:paraId="035C1C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value of object</w:t>
      </w:r>
    </w:p>
    <w:p w14:paraId="7FB837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rptrMonitorPortLastChange changes."</w:t>
      </w:r>
    </w:p>
    <w:p w14:paraId="593734E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5F522F6" w14:textId="194A335D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30.4.3.1.5</w:t>
      </w:r>
      <w:del w:id="21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aReadableOctets."</w:delText>
        </w:r>
      </w:del>
      <w:ins w:id="217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184B15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rptrMonitor100PortEntry 4 }</w:t>
      </w:r>
    </w:p>
    <w:p w14:paraId="137849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8981C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E9194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New version of statistics at the repeater level.</w:t>
      </w:r>
    </w:p>
    <w:p w14:paraId="41F644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1FAFA9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Statistics objects for each managed repeater</w:t>
      </w:r>
    </w:p>
    <w:p w14:paraId="30F78E9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-- in the repeater system.</w:t>
      </w:r>
    </w:p>
    <w:p w14:paraId="2426BE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D6DE2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rptrMonTable OBJECT-TYPE</w:t>
      </w:r>
    </w:p>
    <w:p w14:paraId="7B8588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RptrMonEntry</w:t>
      </w:r>
    </w:p>
    <w:p w14:paraId="4CDC15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243E4C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1AC48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95EEA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table of information about each</w:t>
      </w:r>
    </w:p>
    <w:p w14:paraId="495219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non-trivial repeater. The number of entries</w:t>
      </w:r>
    </w:p>
    <w:p w14:paraId="6D99C5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this table is the same as the number of</w:t>
      </w:r>
    </w:p>
    <w:p w14:paraId="3F2D20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entries in the rptrInfoTable.</w:t>
      </w:r>
    </w:p>
    <w:p w14:paraId="413D91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1FB20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columnar object rptrInfoLastChange is</w:t>
      </w:r>
    </w:p>
    <w:p w14:paraId="4A0A0CC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used to indicate possible discontinuities of</w:t>
      </w:r>
    </w:p>
    <w:p w14:paraId="7E984D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type columnar objects in this table."</w:t>
      </w:r>
    </w:p>
    <w:p w14:paraId="33E454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rptrMonitorAllRptrInfo 1 }</w:t>
      </w:r>
    </w:p>
    <w:p w14:paraId="597915D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546DB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rptrMonEntry OBJECT-TYPE</w:t>
      </w:r>
    </w:p>
    <w:p w14:paraId="5A5AD3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RptrMonEntry</w:t>
      </w:r>
    </w:p>
    <w:p w14:paraId="6976AF7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093572F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28863A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5646D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information</w:t>
      </w:r>
    </w:p>
    <w:p w14:paraId="18BEA5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about a single non-trivial repeater."</w:t>
      </w:r>
    </w:p>
    <w:p w14:paraId="64E02D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rptrInfoId }</w:t>
      </w:r>
    </w:p>
    <w:p w14:paraId="073DF6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rptrMonTable 1 }</w:t>
      </w:r>
    </w:p>
    <w:p w14:paraId="6F1D71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7881F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RptrMonEntry ::=</w:t>
      </w:r>
    </w:p>
    <w:p w14:paraId="1C2A68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21F995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rptrMonTxCollisions</w:t>
      </w:r>
    </w:p>
    <w:p w14:paraId="7EE67D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6B5F9D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rptrMonTotalFrames</w:t>
      </w:r>
    </w:p>
    <w:p w14:paraId="4E17BF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0017A7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rptrMonTotalErrors</w:t>
      </w:r>
    </w:p>
    <w:p w14:paraId="267300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24ED60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rptrMonTotalOctets</w:t>
      </w:r>
    </w:p>
    <w:p w14:paraId="41A11D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</w:t>
      </w:r>
    </w:p>
    <w:p w14:paraId="5CF146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2F2830F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3EB84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rptrMonTxCollisions OBJECT-TYPE</w:t>
      </w:r>
    </w:p>
    <w:p w14:paraId="6D4F4C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1637AE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11C64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95270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785A56C" w14:textId="19324EC1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"For </w:t>
      </w:r>
      <w:del w:id="21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219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9 (10 Mb/s) repeater, </w:t>
      </w:r>
      <w:del w:id="22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this counter</w:delText>
        </w:r>
      </w:del>
    </w:p>
    <w:p w14:paraId="11542397" w14:textId="77777777" w:rsidR="00A45552" w:rsidRDefault="00A45552" w:rsidP="00A45552">
      <w:pPr>
        <w:spacing w:after="0"/>
        <w:rPr>
          <w:ins w:id="221" w:author="Marek Hajduczenia" w:date="2023-07-06T13:12:00Z"/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ins w:id="222" w:author="Marek Hajduczenia" w:date="2023-07-06T13:12:00Z">
        <w:r w:rsidR="00335FB9" w:rsidRPr="00335FB9">
          <w:rPr>
            <w:rFonts w:ascii="Courier New" w:hAnsi="Courier New" w:cs="Courier New"/>
            <w:sz w:val="16"/>
            <w:szCs w:val="16"/>
          </w:rPr>
          <w:t>this counter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 xml:space="preserve">is incremented every time the repeater </w:t>
      </w:r>
    </w:p>
    <w:p w14:paraId="3A040194" w14:textId="77777777" w:rsidR="00D9746F" w:rsidRPr="00D9746F" w:rsidRDefault="00A45552" w:rsidP="00D9746F">
      <w:pPr>
        <w:spacing w:after="0"/>
        <w:rPr>
          <w:del w:id="223" w:author="Marek Hajduczenia" w:date="2023-07-06T13:12:00Z"/>
          <w:rFonts w:ascii="Courier New" w:hAnsi="Courier New" w:cs="Courier New"/>
          <w:sz w:val="16"/>
          <w:szCs w:val="16"/>
        </w:rPr>
      </w:pPr>
      <w:ins w:id="224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state</w:t>
      </w:r>
    </w:p>
    <w:p w14:paraId="37DF9728" w14:textId="46BD5ED6" w:rsidR="00335FB9" w:rsidRPr="00335FB9" w:rsidRDefault="00D9746F" w:rsidP="00A45552">
      <w:pPr>
        <w:spacing w:after="0"/>
        <w:rPr>
          <w:rFonts w:ascii="Courier New" w:hAnsi="Courier New" w:cs="Courier New"/>
          <w:sz w:val="16"/>
          <w:szCs w:val="16"/>
        </w:rPr>
      </w:pPr>
      <w:del w:id="225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A45552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machine enters the TRANSMIT COLLISION state</w:t>
      </w:r>
    </w:p>
    <w:p w14:paraId="17B6AB6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from any state other than ONE PORT LEFT</w:t>
      </w:r>
    </w:p>
    <w:p w14:paraId="55DB62E4" w14:textId="69EC09F0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(</w:t>
      </w:r>
      <w:r w:rsidR="00A45552">
        <w:rPr>
          <w:rFonts w:ascii="Courier New" w:hAnsi="Courier New" w:cs="Courier New"/>
          <w:sz w:val="16"/>
          <w:szCs w:val="16"/>
        </w:rPr>
        <w:t xml:space="preserve">see </w:t>
      </w:r>
      <w:del w:id="226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Figure 9-2 </w:delText>
        </w:r>
      </w:del>
      <w:r w:rsidR="00A45552">
        <w:rPr>
          <w:rFonts w:ascii="Courier New" w:hAnsi="Courier New" w:cs="Courier New"/>
          <w:sz w:val="16"/>
          <w:szCs w:val="16"/>
        </w:rPr>
        <w:t>IEEE Std 802.3</w:t>
      </w:r>
      <w:ins w:id="227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, </w:t>
        </w:r>
        <w:r w:rsidRPr="00335FB9">
          <w:rPr>
            <w:rFonts w:ascii="Courier New" w:hAnsi="Courier New" w:cs="Courier New"/>
            <w:sz w:val="16"/>
            <w:szCs w:val="16"/>
          </w:rPr>
          <w:t>Figure 9-2</w:t>
        </w:r>
      </w:ins>
      <w:r w:rsidRPr="00335FB9">
        <w:rPr>
          <w:rFonts w:ascii="Courier New" w:hAnsi="Courier New" w:cs="Courier New"/>
          <w:sz w:val="16"/>
          <w:szCs w:val="16"/>
        </w:rPr>
        <w:t>).</w:t>
      </w:r>
    </w:p>
    <w:p w14:paraId="5C6DAD0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6394A7E" w14:textId="60462B03" w:rsidR="00A45552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</w:t>
      </w:r>
      <w:del w:id="22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a</w:delText>
        </w:r>
      </w:del>
      <w:ins w:id="229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a</w:t>
        </w:r>
        <w:r w:rsidR="00A45552">
          <w:rPr>
            <w:rFonts w:ascii="Courier New" w:hAnsi="Courier New" w:cs="Courier New"/>
            <w:sz w:val="16"/>
            <w:szCs w:val="16"/>
          </w:rPr>
          <w:t>n IEEE Std 802.3,</w:t>
        </w:r>
      </w:ins>
      <w:r w:rsidR="00A45552" w:rsidRPr="009B781D">
        <w:rPr>
          <w:rFonts w:ascii="Courier New" w:hAnsi="Courier New" w:cs="Courier New"/>
          <w:sz w:val="16"/>
          <w:szCs w:val="16"/>
        </w:rPr>
        <w:t xml:space="preserve"> </w:t>
      </w:r>
      <w:r w:rsidRPr="00335FB9">
        <w:rPr>
          <w:rFonts w:ascii="Courier New" w:hAnsi="Courier New" w:cs="Courier New"/>
          <w:sz w:val="16"/>
          <w:szCs w:val="16"/>
        </w:rPr>
        <w:t xml:space="preserve">Clause 27 repeater, this counter </w:t>
      </w:r>
      <w:del w:id="230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is</w:delText>
        </w:r>
      </w:del>
    </w:p>
    <w:p w14:paraId="436ECB25" w14:textId="16ED72DD" w:rsidR="00335FB9" w:rsidRPr="00335FB9" w:rsidRDefault="00A45552" w:rsidP="00A4555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ins w:id="231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35FB9">
          <w:rPr>
            <w:rFonts w:ascii="Courier New" w:hAnsi="Courier New" w:cs="Courier New"/>
            <w:sz w:val="16"/>
            <w:szCs w:val="16"/>
          </w:rPr>
          <w:t>I</w:t>
        </w:r>
        <w:r w:rsidR="00335FB9" w:rsidRPr="00335FB9">
          <w:rPr>
            <w:rFonts w:ascii="Courier New" w:hAnsi="Courier New" w:cs="Courier New"/>
            <w:sz w:val="16"/>
            <w:szCs w:val="16"/>
          </w:rPr>
          <w:t>s</w:t>
        </w:r>
      </w:ins>
      <w:r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incremented every time the repeater core state</w:t>
      </w:r>
    </w:p>
    <w:p w14:paraId="0C7413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diagram enters the Jam state as a result of</w:t>
      </w:r>
    </w:p>
    <w:p w14:paraId="5C2E0C05" w14:textId="7EED06D3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Activity(ALL) &gt; 1 (</w:t>
      </w:r>
      <w:r w:rsidR="00A45552">
        <w:rPr>
          <w:rFonts w:ascii="Courier New" w:hAnsi="Courier New" w:cs="Courier New"/>
          <w:sz w:val="16"/>
          <w:szCs w:val="16"/>
        </w:rPr>
        <w:t xml:space="preserve">see </w:t>
      </w:r>
      <w:del w:id="232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Figure 27-2 </w:delText>
        </w:r>
      </w:del>
      <w:r w:rsidR="00A45552">
        <w:rPr>
          <w:rFonts w:ascii="Courier New" w:hAnsi="Courier New" w:cs="Courier New"/>
          <w:sz w:val="16"/>
          <w:szCs w:val="16"/>
        </w:rPr>
        <w:t>IEEE Std 802.3</w:t>
      </w:r>
      <w:ins w:id="233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, </w:t>
        </w:r>
        <w:r w:rsidRPr="00335FB9">
          <w:rPr>
            <w:rFonts w:ascii="Courier New" w:hAnsi="Courier New" w:cs="Courier New"/>
            <w:sz w:val="16"/>
            <w:szCs w:val="16"/>
          </w:rPr>
          <w:t>Figure 27-2</w:t>
        </w:r>
      </w:ins>
      <w:r w:rsidRPr="00335FB9">
        <w:rPr>
          <w:rFonts w:ascii="Courier New" w:hAnsi="Courier New" w:cs="Courier New"/>
          <w:sz w:val="16"/>
          <w:szCs w:val="16"/>
        </w:rPr>
        <w:t>).</w:t>
      </w:r>
    </w:p>
    <w:p w14:paraId="6D9005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925E4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4DC77F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16 hours in a 10 Mb/s repeater and 1.6</w:t>
      </w:r>
    </w:p>
    <w:p w14:paraId="796731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hours in a 100 Mb/s repeater."</w:t>
      </w:r>
    </w:p>
    <w:p w14:paraId="06EE45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7DE8BE8D" w14:textId="662BCCB4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30.4.1.1.8</w:t>
      </w:r>
      <w:del w:id="23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aTransmitCollisions</w:delText>
        </w:r>
      </w:del>
      <w:r w:rsidRPr="00335FB9">
        <w:rPr>
          <w:rFonts w:ascii="Courier New" w:hAnsi="Courier New" w:cs="Courier New"/>
          <w:sz w:val="16"/>
          <w:szCs w:val="16"/>
        </w:rPr>
        <w:t>"</w:t>
      </w:r>
    </w:p>
    <w:p w14:paraId="64E334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rptrMonEntry 1 }</w:t>
      </w:r>
    </w:p>
    <w:p w14:paraId="7B5D9BE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13289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rptrMonTotalFrames OBJECT-TYPE</w:t>
      </w:r>
    </w:p>
    <w:p w14:paraId="1AD35B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397BA44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57598B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149ED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C1696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number of frames of valid frame length</w:t>
      </w:r>
    </w:p>
    <w:p w14:paraId="79A358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have been received on the ports in this repeater</w:t>
      </w:r>
    </w:p>
    <w:p w14:paraId="0A92FB7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for which the FCSError and CollisionEvent</w:t>
      </w:r>
    </w:p>
    <w:p w14:paraId="43C56D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signals were not asserted. If an implementation</w:t>
      </w:r>
    </w:p>
    <w:p w14:paraId="0807AC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can not obtain a count of frames as seen by</w:t>
      </w:r>
    </w:p>
    <w:p w14:paraId="296FEB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 itself, this counter may be</w:t>
      </w:r>
    </w:p>
    <w:p w14:paraId="45A011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implemented as the summation of the values of the</w:t>
      </w:r>
    </w:p>
    <w:p w14:paraId="28C83D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rptrMonitorPortReadableFrames counters for all of</w:t>
      </w:r>
    </w:p>
    <w:p w14:paraId="24DF363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ports in the repeater.</w:t>
      </w:r>
    </w:p>
    <w:p w14:paraId="222EF0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DBA60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statistic provides one of the parameters</w:t>
      </w:r>
    </w:p>
    <w:p w14:paraId="721059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necessary for obtaining the packet error ratio.</w:t>
      </w:r>
    </w:p>
    <w:p w14:paraId="7842C1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34051E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80 hours in a 10 Mb/s repeater."</w:t>
      </w:r>
    </w:p>
    <w:p w14:paraId="4380D1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rptrMonEntry 3 }</w:t>
      </w:r>
    </w:p>
    <w:p w14:paraId="3FE86B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28232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rptrMonTotalErrors OBJECT-TYPE</w:t>
      </w:r>
    </w:p>
    <w:p w14:paraId="67C8EDB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2253FF9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B8003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91C4DF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DE8C5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total number of errors which have occurred on</w:t>
      </w:r>
    </w:p>
    <w:p w14:paraId="45DCF5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all of the ports in this repeater. The errors</w:t>
      </w:r>
    </w:p>
    <w:p w14:paraId="48B269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included in this count are the same as those listed</w:t>
      </w:r>
    </w:p>
    <w:p w14:paraId="7F85B1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the rptrMonitorPortTotalErrors counter. If an</w:t>
      </w:r>
    </w:p>
    <w:p w14:paraId="4705096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implementation can not obtain a count of these</w:t>
      </w:r>
    </w:p>
    <w:p w14:paraId="2746B5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errors as seen by the repeater itself, this counter</w:t>
      </w:r>
    </w:p>
    <w:p w14:paraId="5EAE87E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be implemented as the summation of the values of</w:t>
      </w:r>
    </w:p>
    <w:p w14:paraId="689FB7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rptrMonitorPortTotalErrors counters for all of</w:t>
      </w:r>
    </w:p>
    <w:p w14:paraId="524BBD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ports in the repeater."</w:t>
      </w:r>
    </w:p>
    <w:p w14:paraId="3EA3D5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rptrMonEntry 4 }</w:t>
      </w:r>
    </w:p>
    <w:p w14:paraId="2E5313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40FDD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rptrMonTotalOctets OBJECT-TYPE</w:t>
      </w:r>
    </w:p>
    <w:p w14:paraId="2FB62A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7A8A49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64584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3E679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BC75AE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total number of octets contained in the valid</w:t>
      </w:r>
    </w:p>
    <w:p w14:paraId="39F64B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frames that have been received on the ports in</w:t>
      </w:r>
    </w:p>
    <w:p w14:paraId="38BC08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group. If an implementation can not obtain</w:t>
      </w:r>
    </w:p>
    <w:p w14:paraId="20A7B8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count of octets as seen by the repeater itself,</w:t>
      </w:r>
    </w:p>
    <w:p w14:paraId="5D5D62F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may be the summation of the</w:t>
      </w:r>
    </w:p>
    <w:p w14:paraId="62AB33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values of the rptrMonitorPortReadableOctets</w:t>
      </w:r>
    </w:p>
    <w:p w14:paraId="5CE8E9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counters for all of the ports in the group.</w:t>
      </w:r>
    </w:p>
    <w:p w14:paraId="6E4372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C7BFE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statistic provides an indicator of the total</w:t>
      </w:r>
    </w:p>
    <w:p w14:paraId="2BDB4B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data transferred. The approximate minimum time</w:t>
      </w:r>
    </w:p>
    <w:p w14:paraId="16E19E1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rollover of this counter in a 10 Mb/s repeater</w:t>
      </w:r>
    </w:p>
    <w:p w14:paraId="687A2CF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58 minutes divided by the number of ports in</w:t>
      </w:r>
    </w:p>
    <w:p w14:paraId="321C1F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repeater.</w:t>
      </w:r>
    </w:p>
    <w:p w14:paraId="7BFBEE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AFABE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100 Mb/s repeaters processing traffic at a</w:t>
      </w:r>
    </w:p>
    <w:p w14:paraId="505A199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maximum rate, this counter can roll over in less</w:t>
      </w:r>
    </w:p>
    <w:p w14:paraId="2B94B5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than 6 minutes divided by the number of ports in</w:t>
      </w:r>
    </w:p>
    <w:p w14:paraId="02FF50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repeater. Since that amount of time could</w:t>
      </w:r>
    </w:p>
    <w:p w14:paraId="17B7D8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be less than a management station's poll cycle</w:t>
      </w:r>
    </w:p>
    <w:p w14:paraId="02FEB0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time, in order to avoid a loss of information a</w:t>
      </w:r>
    </w:p>
    <w:p w14:paraId="7FB57E9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management station is advised to also poll the</w:t>
      </w:r>
    </w:p>
    <w:p w14:paraId="70C7A3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rptrMonUpper32TotalOctets object, or to use the</w:t>
      </w:r>
    </w:p>
    <w:p w14:paraId="35C651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64-bit counter defined by rptrMonHCTotalOctets</w:t>
      </w:r>
    </w:p>
    <w:p w14:paraId="143E2F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instead of the two 32-bit counters."</w:t>
      </w:r>
    </w:p>
    <w:p w14:paraId="30BD64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rptrMonEntry 5 }</w:t>
      </w:r>
    </w:p>
    <w:p w14:paraId="6CB816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D3DF0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rptrMon100Table OBJECT-TYPE</w:t>
      </w:r>
    </w:p>
    <w:p w14:paraId="7C34EA9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RptrMon100Entry</w:t>
      </w:r>
    </w:p>
    <w:p w14:paraId="151935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03364AB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4DD403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6F59A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table of additional information about each</w:t>
      </w:r>
    </w:p>
    <w:p w14:paraId="5729C9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100 Mb/s repeater, augmenting the entries in</w:t>
      </w:r>
    </w:p>
    <w:p w14:paraId="791F7E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rptrMonTable. Entries exist in this table</w:t>
      </w:r>
    </w:p>
    <w:p w14:paraId="483892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only for 100 Mb/s repeaters.</w:t>
      </w:r>
    </w:p>
    <w:p w14:paraId="3D640E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2892F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columnar object rptrInfoLastChange is</w:t>
      </w:r>
    </w:p>
    <w:p w14:paraId="23F6EAC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used to indicate possible discontinuities of</w:t>
      </w:r>
    </w:p>
    <w:p w14:paraId="529969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type columnar objects in this table."</w:t>
      </w:r>
    </w:p>
    <w:p w14:paraId="6262B7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rptrMonitorAllRptrInfo 2 }</w:t>
      </w:r>
    </w:p>
    <w:p w14:paraId="00186A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3B1A7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rptrMon100Entry OBJECT-TYPE</w:t>
      </w:r>
    </w:p>
    <w:p w14:paraId="117453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SYNTAX      RptrMon100Entry</w:t>
      </w:r>
    </w:p>
    <w:p w14:paraId="36B87B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5E5E83C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AF21E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57A40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information</w:t>
      </w:r>
    </w:p>
    <w:p w14:paraId="1E1906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about a single 100 Mb/s repeater."</w:t>
      </w:r>
    </w:p>
    <w:p w14:paraId="411E57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rptrInfoId }</w:t>
      </w:r>
    </w:p>
    <w:p w14:paraId="440033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rptrMon100Table 1 }</w:t>
      </w:r>
    </w:p>
    <w:p w14:paraId="56B7F7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AA66A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RptrMon100Entry ::=</w:t>
      </w:r>
    </w:p>
    <w:p w14:paraId="0D477D2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0A9A3C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rptrMonUpper32TotalOctets</w:t>
      </w:r>
    </w:p>
    <w:p w14:paraId="5A16B9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34D458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rptrMonHCTotalOctets</w:t>
      </w:r>
    </w:p>
    <w:p w14:paraId="515D82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Counter64</w:t>
      </w:r>
    </w:p>
    <w:p w14:paraId="0B6591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5299D2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220209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rptrMonUpper32TotalOctets OBJECT-TYPE</w:t>
      </w:r>
    </w:p>
    <w:p w14:paraId="558E6B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53B6BF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4D35A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B3D3A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6EDE59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total number of octets contained in the valid</w:t>
      </w:r>
    </w:p>
    <w:p w14:paraId="7F8E3E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frames that have been received on the ports in</w:t>
      </w:r>
    </w:p>
    <w:p w14:paraId="0F029F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repeater, modulo 2**32. That is, it contains</w:t>
      </w:r>
    </w:p>
    <w:p w14:paraId="72BB7F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upper 32 bits of a 64-bit counter, of which</w:t>
      </w:r>
    </w:p>
    <w:p w14:paraId="1E1673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lower 32 bits are contained in the</w:t>
      </w:r>
    </w:p>
    <w:p w14:paraId="5E4FD8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rptrMonTotalOctets object. If an implementation</w:t>
      </w:r>
    </w:p>
    <w:p w14:paraId="382541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can not obtain a count of octets as seen</w:t>
      </w:r>
    </w:p>
    <w:p w14:paraId="08511D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by the repeater itself, the 64-bit value</w:t>
      </w:r>
    </w:p>
    <w:p w14:paraId="2AF448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be the summation of the values of the</w:t>
      </w:r>
    </w:p>
    <w:p w14:paraId="788E82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rptrMonitorPortReadableOctets counters combined</w:t>
      </w:r>
    </w:p>
    <w:p w14:paraId="0E243E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with the corresponding rptrMonitorPortUpper32Octets</w:t>
      </w:r>
    </w:p>
    <w:p w14:paraId="1F6D6C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counters for all of the ports in the repeater.</w:t>
      </w:r>
    </w:p>
    <w:p w14:paraId="43F902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2E049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statistic provides an indicator of the total</w:t>
      </w:r>
    </w:p>
    <w:p w14:paraId="316E9F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data transferred within the repeater.</w:t>
      </w:r>
    </w:p>
    <w:p w14:paraId="7BF4C8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8AF23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two-counter mechanism is provided for those</w:t>
      </w:r>
    </w:p>
    <w:p w14:paraId="71ED4E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network management protocols that do not support</w:t>
      </w:r>
    </w:p>
    <w:p w14:paraId="37F5E7F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64-bit counters (e.g., SNMP v1) and are used to</w:t>
      </w:r>
    </w:p>
    <w:p w14:paraId="6FD0DD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 a repeater type of 100 Mb/s.</w:t>
      </w:r>
    </w:p>
    <w:p w14:paraId="3AD0368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0C7A3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Conformance clauses for this MIB are defined such</w:t>
      </w:r>
    </w:p>
    <w:p w14:paraId="65C6AE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implementation of this object is not required</w:t>
      </w:r>
    </w:p>
    <w:p w14:paraId="12332EF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a repeater system which does not support 100 Mb/s.</w:t>
      </w:r>
    </w:p>
    <w:p w14:paraId="509EAA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However, repeater systems with mixed 10 and 100 Mb/s ports</w:t>
      </w:r>
    </w:p>
    <w:p w14:paraId="71FB18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implement this object across all ports,</w:t>
      </w:r>
    </w:p>
    <w:p w14:paraId="48E757A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including 10 Mb/s. If this object is implemented, the </w:t>
      </w:r>
    </w:p>
    <w:p w14:paraId="6E1AF01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shall be a valid count as defined</w:t>
      </w:r>
    </w:p>
    <w:p w14:paraId="1A79B2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the first paragraph of this description."</w:t>
      </w:r>
    </w:p>
    <w:p w14:paraId="49C81D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rptrMon100Entry 1 }</w:t>
      </w:r>
    </w:p>
    <w:p w14:paraId="1D3270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30E4F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rptrMonHCTotalOctets OBJECT-TYPE</w:t>
      </w:r>
    </w:p>
    <w:p w14:paraId="47170F2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Counter64</w:t>
      </w:r>
    </w:p>
    <w:p w14:paraId="5AAE57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6D4CFF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DE85EE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68E00D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total number of octets contained in the valid</w:t>
      </w:r>
    </w:p>
    <w:p w14:paraId="60C202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frames that have been received on the ports in</w:t>
      </w:r>
    </w:p>
    <w:p w14:paraId="0DDA77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group. If a implementation can not obtain</w:t>
      </w:r>
    </w:p>
    <w:p w14:paraId="112D0C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count of octets as seen by the repeater itself,</w:t>
      </w:r>
    </w:p>
    <w:p w14:paraId="084355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may be the summation of the</w:t>
      </w:r>
    </w:p>
    <w:p w14:paraId="1A42FB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values of the rptrMonitorPortReadableOctets</w:t>
      </w:r>
    </w:p>
    <w:p w14:paraId="16C75C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counters for all of the ports in the group.</w:t>
      </w:r>
    </w:p>
    <w:p w14:paraId="792FF8A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0635C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statistic provides an indicator of the total</w:t>
      </w:r>
    </w:p>
    <w:p w14:paraId="3ED378F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data transferred.</w:t>
      </w:r>
    </w:p>
    <w:p w14:paraId="51D4A7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626BDB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counter is a 64-bit (high-capacity) version</w:t>
      </w:r>
    </w:p>
    <w:p w14:paraId="7748B7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rptrMonUpper32TotalOctets and rptrMonTotalOctets.</w:t>
      </w:r>
    </w:p>
    <w:p w14:paraId="3BBFEE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It should be used by network management protocols</w:t>
      </w:r>
    </w:p>
    <w:p w14:paraId="4D257D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which support 64-bit counters (e.g. SNMPv2).</w:t>
      </w:r>
    </w:p>
    <w:p w14:paraId="3246B1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D20B4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Conformance clauses for this MIB are defined such</w:t>
      </w:r>
    </w:p>
    <w:p w14:paraId="4AAA62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implementation of this object is not required</w:t>
      </w:r>
    </w:p>
    <w:p w14:paraId="058FAC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a repeater system which does not support 100 Mb/s.</w:t>
      </w:r>
    </w:p>
    <w:p w14:paraId="73CCD8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However, repeater systems with mixed 10 and 100 Mb/s ports</w:t>
      </w:r>
    </w:p>
    <w:p w14:paraId="14880E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may implement this object across all ports,</w:t>
      </w:r>
    </w:p>
    <w:p w14:paraId="42B2B0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including 10 Mb/s. If this object is implemented, the </w:t>
      </w:r>
    </w:p>
    <w:p w14:paraId="5C276D9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shall be a valid count as defined</w:t>
      </w:r>
    </w:p>
    <w:p w14:paraId="6FA3F6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the first paragraph of this description."</w:t>
      </w:r>
    </w:p>
    <w:p w14:paraId="003357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rptrMon100Entry 2 }</w:t>
      </w:r>
    </w:p>
    <w:p w14:paraId="4CBB1C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1387F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F6CF5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0212E27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The Repeater Address Search Table</w:t>
      </w:r>
    </w:p>
    <w:p w14:paraId="298643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1ED46F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This table provides an active address tracking</w:t>
      </w:r>
    </w:p>
    <w:p w14:paraId="56D6E0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capability which can be also used to collect the</w:t>
      </w:r>
    </w:p>
    <w:p w14:paraId="0C5EC7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necessary information for mapping the topology</w:t>
      </w:r>
    </w:p>
    <w:p w14:paraId="2B18D6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of a network. Note that an NMS is required to have</w:t>
      </w:r>
    </w:p>
    <w:p w14:paraId="72EB3F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read-write access to the table in order to access</w:t>
      </w:r>
    </w:p>
    <w:p w14:paraId="45FC7DB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this function. Section 4 "Topology Mapping" of </w:t>
      </w:r>
    </w:p>
    <w:p w14:paraId="027067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IETF RFC 2108 [B19] contains a description of an </w:t>
      </w:r>
    </w:p>
    <w:p w14:paraId="2D3970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algorithm that can make use of this table,</w:t>
      </w:r>
    </w:p>
    <w:p w14:paraId="0FAAA1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in combination with the forwarding databases</w:t>
      </w:r>
    </w:p>
    <w:p w14:paraId="200B41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of managed bridges/switches in the network,</w:t>
      </w:r>
    </w:p>
    <w:p w14:paraId="6AD1193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to map network topology. Devices may also</w:t>
      </w:r>
    </w:p>
    <w:p w14:paraId="72C05A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use the protocol and a set of managed</w:t>
      </w:r>
    </w:p>
    <w:p w14:paraId="585F70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objects defined in IEEE Std 802.1AB Station</w:t>
      </w:r>
    </w:p>
    <w:p w14:paraId="607BFE8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and Media Access Control Connectivity</w:t>
      </w:r>
    </w:p>
    <w:p w14:paraId="0FDF5C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Discovery to discover the physical topology</w:t>
      </w:r>
    </w:p>
    <w:p w14:paraId="06EC78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from adjacent stations.</w:t>
      </w:r>
    </w:p>
    <w:p w14:paraId="38E477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2FC9F1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14745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rptrAddrSearchTable OBJECT-TYPE</w:t>
      </w:r>
    </w:p>
    <w:p w14:paraId="5640C4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SEQUENCE OF RptrAddrSearchEntry</w:t>
      </w:r>
    </w:p>
    <w:p w14:paraId="0DCD3C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not-accessible</w:t>
      </w:r>
    </w:p>
    <w:p w14:paraId="1583FD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03AF82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F3A83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table contains one entry per repeater in the</w:t>
      </w:r>
    </w:p>
    <w:p w14:paraId="02C88F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repeater system. It defines objects that allow a network</w:t>
      </w:r>
    </w:p>
    <w:p w14:paraId="6324B6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management application to instruct an agent to watch</w:t>
      </w:r>
    </w:p>
    <w:p w14:paraId="128857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a given MAC address and report which port it</w:t>
      </w:r>
    </w:p>
    <w:p w14:paraId="13A460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was seen on. Only one address search can be in</w:t>
      </w:r>
    </w:p>
    <w:p w14:paraId="241B9A3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progress on each repeater at any one time. Before</w:t>
      </w:r>
    </w:p>
    <w:p w14:paraId="51F708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starting an address search, a management application</w:t>
      </w:r>
    </w:p>
    <w:p w14:paraId="0D1CEA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should obtain 'ownership' of the entry in</w:t>
      </w:r>
    </w:p>
    <w:p w14:paraId="2959F1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rptrAddrSearchTable for the repeater that is to</w:t>
      </w:r>
    </w:p>
    <w:p w14:paraId="7A99356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perform the search. This is accomplished with the</w:t>
      </w:r>
    </w:p>
    <w:p w14:paraId="62A30C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rptrAddrSearchLock and rptrAddrSearchStatus as</w:t>
      </w:r>
    </w:p>
    <w:p w14:paraId="243116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follows:</w:t>
      </w:r>
    </w:p>
    <w:p w14:paraId="0A348B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CE6641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try_again:</w:t>
      </w:r>
    </w:p>
    <w:p w14:paraId="4D9AB9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get(rptrAddrSearchLock, rptrAddrSearchStatus)</w:t>
      </w:r>
    </w:p>
    <w:p w14:paraId="43BDA4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while (rptrAddrSearchStatus != notInUse)</w:t>
      </w:r>
    </w:p>
    <w:p w14:paraId="5D66FBB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{</w:t>
      </w:r>
    </w:p>
    <w:p w14:paraId="52D3C0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/* Loop waiting for objects to be available*/</w:t>
      </w:r>
    </w:p>
    <w:p w14:paraId="207D5B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short delay</w:t>
      </w:r>
    </w:p>
    <w:p w14:paraId="042803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get(rptrAddrSearchLock, rptrAddrSearchStatus)</w:t>
      </w:r>
    </w:p>
    <w:p w14:paraId="0E0D40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2D72AE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3AC9E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/* Try to claim map objects */</w:t>
      </w:r>
    </w:p>
    <w:p w14:paraId="304B37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lock_value = rptrAddrSearchLock</w:t>
      </w:r>
    </w:p>
    <w:p w14:paraId="50993C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if ( set(rptrAddrSearchLock = lock_value,</w:t>
      </w:r>
    </w:p>
    <w:p w14:paraId="21AE97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     rptrAddrSearchStatus = inUse,</w:t>
      </w:r>
    </w:p>
    <w:p w14:paraId="41EC70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     rptrAddrSearchOwner = 'my-IP-address)</w:t>
      </w:r>
    </w:p>
    <w:p w14:paraId="26983B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  == FAILURE)</w:t>
      </w:r>
    </w:p>
    <w:p w14:paraId="393340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/* Another manager got the lock */</w:t>
      </w:r>
    </w:p>
    <w:p w14:paraId="7E4B2C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goto try_again</w:t>
      </w:r>
    </w:p>
    <w:p w14:paraId="250782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C2537E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/* I have the lock */</w:t>
      </w:r>
    </w:p>
    <w:p w14:paraId="2ADE21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set (rptrAddrSearchAddress = &lt;search target&gt;)</w:t>
      </w:r>
    </w:p>
    <w:p w14:paraId="26AAFAF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86B6E4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wait for rptrAddrSearchState to change from none</w:t>
      </w:r>
    </w:p>
    <w:p w14:paraId="1C71DC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727E4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if (rptrAddrSearchState == single)</w:t>
      </w:r>
    </w:p>
    <w:p w14:paraId="306C0D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get (rptrAddrSearchGroup, rptrAddrSearchPort)</w:t>
      </w:r>
    </w:p>
    <w:p w14:paraId="3C4E74F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/* release the lock, making sure not to overwrite</w:t>
      </w:r>
    </w:p>
    <w:p w14:paraId="28EADC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anyone else's lock */</w:t>
      </w:r>
    </w:p>
    <w:p w14:paraId="550916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set (rptrAddrSearchLock = lock_value+1,</w:t>
      </w:r>
    </w:p>
    <w:p w14:paraId="58B4BB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 rptrAddrSearchStatus = notInUse,</w:t>
      </w:r>
    </w:p>
    <w:p w14:paraId="2890E2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 rptrAddrSearchOwner = '')</w:t>
      </w:r>
    </w:p>
    <w:p w14:paraId="595684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734BC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management station first retrieves the values of</w:t>
      </w:r>
    </w:p>
    <w:p w14:paraId="6D2A91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appropriate instances of the rptrAddrSearchLock</w:t>
      </w:r>
    </w:p>
    <w:p w14:paraId="152C10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rptrAddrSearchStatus objects, periodically</w:t>
      </w:r>
    </w:p>
    <w:p w14:paraId="56747B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repeating the retrieval if necessary, until the value</w:t>
      </w:r>
    </w:p>
    <w:p w14:paraId="4DBAE3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rptrAddrSearchStatus is 'notInUse'. The</w:t>
      </w:r>
    </w:p>
    <w:p w14:paraId="15AD5B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management station then tries to set the same</w:t>
      </w:r>
    </w:p>
    <w:p w14:paraId="36A1049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instance of the rptrAddrSearchLock object to the</w:t>
      </w:r>
    </w:p>
    <w:p w14:paraId="5A3A95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it just retrieved, the same instance of the</w:t>
      </w:r>
    </w:p>
    <w:p w14:paraId="147FD4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rptrAddrSearchStatus object to 'inUse', and the</w:t>
      </w:r>
    </w:p>
    <w:p w14:paraId="07104D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corresponding instance of rptrAddrSearchOwner to a</w:t>
      </w:r>
    </w:p>
    <w:p w14:paraId="1778B8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indicating itself. If the set operation</w:t>
      </w:r>
    </w:p>
    <w:p w14:paraId="0D38D0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succeeds, then the management station has obtained</w:t>
      </w:r>
    </w:p>
    <w:p w14:paraId="57A9E7B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ownership of the rptrAddrSearchEntry, and the value</w:t>
      </w:r>
    </w:p>
    <w:p w14:paraId="2C2B4F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rptrAddrSearchLock is incremented by the agent (as</w:t>
      </w:r>
    </w:p>
    <w:p w14:paraId="1487F4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per the semantics of TestAndIncr). Failure of the</w:t>
      </w:r>
    </w:p>
    <w:p w14:paraId="3ECE70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set operation indicates that some other manager has</w:t>
      </w:r>
    </w:p>
    <w:p w14:paraId="10C7F2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obtained ownership of the rptrAddrSearchEntry.</w:t>
      </w:r>
    </w:p>
    <w:p w14:paraId="61BE658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048DA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Once ownership is obtained, the management station</w:t>
      </w:r>
    </w:p>
    <w:p w14:paraId="65FA36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can proceed with the search operation. Note that the</w:t>
      </w:r>
    </w:p>
    <w:p w14:paraId="4B125E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agent will reset rptrAddrSearchStatus to 'notInUse'</w:t>
      </w:r>
    </w:p>
    <w:p w14:paraId="1AC13C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it has been in the 'inUse' state for an abnormally</w:t>
      </w:r>
    </w:p>
    <w:p w14:paraId="023BFE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long period of time, to prevent a misbehaving manager</w:t>
      </w:r>
    </w:p>
    <w:p w14:paraId="52AFBBE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from permanently locking the entry. It is suggested</w:t>
      </w:r>
    </w:p>
    <w:p w14:paraId="3AC8D6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this timeout period be between one and five</w:t>
      </w:r>
    </w:p>
    <w:p w14:paraId="45D8E8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minutes.</w:t>
      </w:r>
    </w:p>
    <w:p w14:paraId="2D55A8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A2CE82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management station has completed its search</w:t>
      </w:r>
    </w:p>
    <w:p w14:paraId="37D2CA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operation, it should free the entry by setting</w:t>
      </w:r>
    </w:p>
    <w:p w14:paraId="2CAF82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instance of the rptrAddrSearchLock object to the</w:t>
      </w:r>
    </w:p>
    <w:p w14:paraId="642A13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previous value + 1, the instance of the</w:t>
      </w:r>
    </w:p>
    <w:p w14:paraId="3D450D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rptrAddrSearchStatus to 'notInUse', and the instance</w:t>
      </w:r>
    </w:p>
    <w:p w14:paraId="1D13D8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rptrAddrSearchOwner to a zero length string. This</w:t>
      </w:r>
    </w:p>
    <w:p w14:paraId="1D612E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done to prevent overwriting another station's</w:t>
      </w:r>
    </w:p>
    <w:p w14:paraId="343530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lock."</w:t>
      </w:r>
    </w:p>
    <w:p w14:paraId="77930C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rptrAddrTrackRptrInfo 1 }</w:t>
      </w:r>
    </w:p>
    <w:p w14:paraId="5F4C93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7D1325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rptrAddrSearchEntry OBJECT-TYPE</w:t>
      </w:r>
    </w:p>
    <w:p w14:paraId="4F842D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RptrAddrSearchEntry</w:t>
      </w:r>
    </w:p>
    <w:p w14:paraId="1CD782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not-accessible</w:t>
      </w:r>
    </w:p>
    <w:p w14:paraId="12B1BDF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47D1C1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4EC3B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containing objects for invoking an address</w:t>
      </w:r>
    </w:p>
    <w:p w14:paraId="05B676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search on a repeater."</w:t>
      </w:r>
    </w:p>
    <w:p w14:paraId="43D9EB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  { rptrInfoId }</w:t>
      </w:r>
    </w:p>
    <w:p w14:paraId="1A19CC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rptrAddrSearchTable 1 }</w:t>
      </w:r>
    </w:p>
    <w:p w14:paraId="6AC523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7DCC5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RptrAddrSearchEntry ::=</w:t>
      </w:r>
    </w:p>
    <w:p w14:paraId="5B897F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44E66C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rptrAddrSearchLock     TestAndIncr,</w:t>
      </w:r>
    </w:p>
    <w:p w14:paraId="56CABF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rptrAddrSearchStatus   INTEGER,</w:t>
      </w:r>
    </w:p>
    <w:p w14:paraId="3B2645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rptrAddrSearchAddress  MacAddress,</w:t>
      </w:r>
    </w:p>
    <w:p w14:paraId="464DB9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rptrAddrSearchState    INTEGER,</w:t>
      </w:r>
    </w:p>
    <w:p w14:paraId="2EE28C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rptrAddrSearchGroup    Integer32,</w:t>
      </w:r>
    </w:p>
    <w:p w14:paraId="442BFE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rptrAddrSearchPort     Integer32,</w:t>
      </w:r>
    </w:p>
    <w:p w14:paraId="66CA4B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rptrAddrSearchOwner    OwnerString</w:t>
      </w:r>
    </w:p>
    <w:p w14:paraId="79ADB8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1881F4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C98FA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3D553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rptrAddrSearchLock OBJECT-TYPE</w:t>
      </w:r>
    </w:p>
    <w:p w14:paraId="49F800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TestAndIncr</w:t>
      </w:r>
    </w:p>
    <w:p w14:paraId="4A4069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read-write</w:t>
      </w:r>
    </w:p>
    <w:p w14:paraId="24262C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677DF3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5F4DB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"This object is used by a management station as an</w:t>
      </w:r>
    </w:p>
    <w:p w14:paraId="7D86A3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advisory lock for this rptrAddrSearchEntry."</w:t>
      </w:r>
    </w:p>
    <w:p w14:paraId="312EE5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rptrAddrSearchEntry 1 }</w:t>
      </w:r>
    </w:p>
    <w:p w14:paraId="6F2D8F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1E2A0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rptrAddrSearchStatus  OBJECT-TYPE</w:t>
      </w:r>
    </w:p>
    <w:p w14:paraId="2E392E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INTEGER {</w:t>
      </w:r>
    </w:p>
    <w:p w14:paraId="62B637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notInUse(1),</w:t>
      </w:r>
    </w:p>
    <w:p w14:paraId="037D17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inUse(2)</w:t>
      </w:r>
    </w:p>
    <w:p w14:paraId="70FC55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}</w:t>
      </w:r>
    </w:p>
    <w:p w14:paraId="1B6C102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read-write</w:t>
      </w:r>
    </w:p>
    <w:p w14:paraId="1BB50FC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0C2AE3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46EB3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is used to indicate that some management</w:t>
      </w:r>
    </w:p>
    <w:p w14:paraId="05EC15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station is currently using this rptrAddrSearchEntry.</w:t>
      </w:r>
    </w:p>
    <w:p w14:paraId="4CF8F6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Cooperating managers should set this object to</w:t>
      </w:r>
    </w:p>
    <w:p w14:paraId="061443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'notInUse' when they are finished using this entry.</w:t>
      </w:r>
    </w:p>
    <w:p w14:paraId="527B7E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agent will automatically set the value of this</w:t>
      </w:r>
    </w:p>
    <w:p w14:paraId="66B7781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object to 'notInUse' if it has been set to 'inUse'</w:t>
      </w:r>
    </w:p>
    <w:p w14:paraId="278691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an unusually long period of time."</w:t>
      </w:r>
    </w:p>
    <w:p w14:paraId="707C33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rptrAddrSearchEntry 2 }</w:t>
      </w:r>
    </w:p>
    <w:p w14:paraId="67C253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5019FF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rptrAddrSearchAddress OBJECT-TYPE</w:t>
      </w:r>
    </w:p>
    <w:p w14:paraId="4A6374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MacAddress</w:t>
      </w:r>
    </w:p>
    <w:p w14:paraId="647AC4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read-write</w:t>
      </w:r>
    </w:p>
    <w:p w14:paraId="54DE963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7A34BC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42022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is used to search for a specified MAC</w:t>
      </w:r>
    </w:p>
    <w:p w14:paraId="6FE332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address. When this object is set, an address search</w:t>
      </w:r>
    </w:p>
    <w:p w14:paraId="7A14CB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begins. This automatically sets the corresponding</w:t>
      </w:r>
    </w:p>
    <w:p w14:paraId="0ACE56F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instance of the rptrAddrSearchState object  to 'none'</w:t>
      </w:r>
    </w:p>
    <w:p w14:paraId="28EC22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the corresponding instances of the</w:t>
      </w:r>
    </w:p>
    <w:p w14:paraId="05E5BC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rptrAddrSearchGroup and rptrAddrSearchPort objects to</w:t>
      </w:r>
    </w:p>
    <w:p w14:paraId="597F5D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0.</w:t>
      </w:r>
    </w:p>
    <w:p w14:paraId="062E9B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5216B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a valid frame is received by this repeater with</w:t>
      </w:r>
    </w:p>
    <w:p w14:paraId="2E337B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source MAC address that matches the current value</w:t>
      </w:r>
    </w:p>
    <w:p w14:paraId="080F76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rptrAddrSearchAddress, the agent will update the</w:t>
      </w:r>
    </w:p>
    <w:p w14:paraId="544A60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corresponding instances of rptrAddrSearchState,</w:t>
      </w:r>
    </w:p>
    <w:p w14:paraId="4475A6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rptrAddrSearchGroup and rptrAddrSearchPort to reflect</w:t>
      </w:r>
    </w:p>
    <w:p w14:paraId="708E3CC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current status of the search, and the group and</w:t>
      </w:r>
    </w:p>
    <w:p w14:paraId="1BBF75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 on which the frame was seen."</w:t>
      </w:r>
    </w:p>
    <w:p w14:paraId="1B018D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rptrAddrSearchEntry 3 }</w:t>
      </w:r>
    </w:p>
    <w:p w14:paraId="25941C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E06DB1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rptrAddrSearchState OBJECT-TYPE</w:t>
      </w:r>
    </w:p>
    <w:p w14:paraId="28103D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INTEGER {</w:t>
      </w:r>
    </w:p>
    <w:p w14:paraId="1205D5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none(1),</w:t>
      </w:r>
    </w:p>
    <w:p w14:paraId="04E830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single(2),</w:t>
      </w:r>
    </w:p>
    <w:p w14:paraId="5A8F0C9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multiple(3)</w:t>
      </w:r>
    </w:p>
    <w:p w14:paraId="3CE2EF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}</w:t>
      </w:r>
    </w:p>
    <w:p w14:paraId="691631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read-only</w:t>
      </w:r>
    </w:p>
    <w:p w14:paraId="13631A0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5BE971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5A108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current state of the MAC address search on this</w:t>
      </w:r>
    </w:p>
    <w:p w14:paraId="2DD4FD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repeater. This object is initialized to 'none' when</w:t>
      </w:r>
    </w:p>
    <w:p w14:paraId="5F0C13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corresponding instance of rptrAddrSearchAddress</w:t>
      </w:r>
    </w:p>
    <w:p w14:paraId="6D5001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set. If the agent detects the address on exactly</w:t>
      </w:r>
    </w:p>
    <w:p w14:paraId="314CB0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one port, it will set this object to 'single', and</w:t>
      </w:r>
    </w:p>
    <w:p w14:paraId="66216D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set the corresponding instances of</w:t>
      </w:r>
    </w:p>
    <w:p w14:paraId="2B5F88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rptrAddrSearchGroup and rptrAddrSearchPort to reflect</w:t>
      </w:r>
    </w:p>
    <w:p w14:paraId="0B09EE2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group and port on which the address was heard.</w:t>
      </w:r>
    </w:p>
    <w:p w14:paraId="1701D0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the agent detects the address on more than one</w:t>
      </w:r>
    </w:p>
    <w:p w14:paraId="3BB69C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port, it will set this object to 'multiple'."</w:t>
      </w:r>
    </w:p>
    <w:p w14:paraId="67AA61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rptrAddrSearchEntry 4 }</w:t>
      </w:r>
    </w:p>
    <w:p w14:paraId="0E6F37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BBD5C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rptrAddrSearchGroup OBJECT-TYPE</w:t>
      </w:r>
    </w:p>
    <w:p w14:paraId="0A8682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Integer32 (0..2147483647)</w:t>
      </w:r>
    </w:p>
    <w:p w14:paraId="654F9C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read-only</w:t>
      </w:r>
    </w:p>
    <w:p w14:paraId="3A3F7E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30D1A6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5F920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group from which an error-free frame whose</w:t>
      </w:r>
    </w:p>
    <w:p w14:paraId="716A3F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source address is equal to the corresponding instance</w:t>
      </w:r>
    </w:p>
    <w:p w14:paraId="141375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rptrAddrSearchAddress has been received. The</w:t>
      </w:r>
    </w:p>
    <w:p w14:paraId="499B4B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of this object is undefined when the</w:t>
      </w:r>
    </w:p>
    <w:p w14:paraId="65A6D4F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corresponding instance of rptrAddrSearchState is</w:t>
      </w:r>
    </w:p>
    <w:p w14:paraId="4C462C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equal to 'none' or 'multiple'."</w:t>
      </w:r>
    </w:p>
    <w:p w14:paraId="3B3573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rptrAddrSearchEntry 5 }</w:t>
      </w:r>
    </w:p>
    <w:p w14:paraId="0CA98B0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F4714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rptrAddrSearchPort OBJECT-TYPE</w:t>
      </w:r>
    </w:p>
    <w:p w14:paraId="44DA5E9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Integer32 (0..2147483647)</w:t>
      </w:r>
    </w:p>
    <w:p w14:paraId="086BB5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read-only</w:t>
      </w:r>
    </w:p>
    <w:p w14:paraId="271CDA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18F7B6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21B37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port from which an error-free frame whose</w:t>
      </w:r>
    </w:p>
    <w:p w14:paraId="192327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source address is equal to the corresponding instance</w:t>
      </w:r>
    </w:p>
    <w:p w14:paraId="74A4D6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rptrAddrSearchAddress has been received. The</w:t>
      </w:r>
    </w:p>
    <w:p w14:paraId="72D444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of this object is undefined when the</w:t>
      </w:r>
    </w:p>
    <w:p w14:paraId="545165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corresponding instance of rptrAddrSearchState is</w:t>
      </w:r>
    </w:p>
    <w:p w14:paraId="51BD6A2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equal to 'none' or 'multiple'."</w:t>
      </w:r>
    </w:p>
    <w:p w14:paraId="6A9F6E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rptrAddrSearchEntry 6 }</w:t>
      </w:r>
    </w:p>
    <w:p w14:paraId="016F82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DFB5E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rptrAddrSearchOwner OBJECT-TYPE</w:t>
      </w:r>
    </w:p>
    <w:p w14:paraId="1F7493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OwnerString</w:t>
      </w:r>
    </w:p>
    <w:p w14:paraId="565989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read-write</w:t>
      </w:r>
    </w:p>
    <w:p w14:paraId="440546C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current</w:t>
      </w:r>
    </w:p>
    <w:p w14:paraId="197903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296A2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entity that currently has 'ownership' of this</w:t>
      </w:r>
    </w:p>
    <w:p w14:paraId="77E252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rptrAddrSearchEntry."</w:t>
      </w:r>
    </w:p>
    <w:p w14:paraId="407242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rptrAddrSearchEntry 7 }</w:t>
      </w:r>
    </w:p>
    <w:p w14:paraId="7A5C75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255F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CBFB1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411241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The Port Address Tracking Table</w:t>
      </w:r>
    </w:p>
    <w:p w14:paraId="7479F5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05B8F1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This table provides a way for a network management</w:t>
      </w:r>
    </w:p>
    <w:p w14:paraId="231174D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application to passively gather information (using</w:t>
      </w:r>
    </w:p>
    <w:p w14:paraId="6FBC9B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read-only privileges) about which network addresses</w:t>
      </w:r>
    </w:p>
    <w:p w14:paraId="31B0C6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are connected to which ports of a repeater.</w:t>
      </w:r>
    </w:p>
    <w:p w14:paraId="65C8B3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5F95FC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80E6F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rptrAddrTrackTable OBJECT-TYPE</w:t>
      </w:r>
    </w:p>
    <w:p w14:paraId="7CDD1C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RptrAddrTrackEntry</w:t>
      </w:r>
    </w:p>
    <w:p w14:paraId="498BD6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14A385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04E68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B1AEC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"Table of address mapping information about the</w:t>
      </w:r>
    </w:p>
    <w:p w14:paraId="12F8D6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ports."</w:t>
      </w:r>
    </w:p>
    <w:p w14:paraId="6F47875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rptrAddrTrackPortInfo 1 }</w:t>
      </w:r>
    </w:p>
    <w:p w14:paraId="261FE9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15645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rptrAddrTrackEntry OBJECT-TYPE</w:t>
      </w:r>
    </w:p>
    <w:p w14:paraId="55AADF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RptrAddrTrackEntry</w:t>
      </w:r>
    </w:p>
    <w:p w14:paraId="174437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2F00D7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E58F5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5CCA7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entry in the table, containing address mapping</w:t>
      </w:r>
    </w:p>
    <w:p w14:paraId="57485C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information about a single port."</w:t>
      </w:r>
    </w:p>
    <w:p w14:paraId="0E155C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rptrAddrTrackGroupIndex, rptrAddrTrackPortIndex }</w:t>
      </w:r>
    </w:p>
    <w:p w14:paraId="649820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rptrAddrTrackTable 1 }</w:t>
      </w:r>
    </w:p>
    <w:p w14:paraId="3B1F66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EA0DC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RptrAddrTrackEntry ::=</w:t>
      </w:r>
    </w:p>
    <w:p w14:paraId="3C44F8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3D0E67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rptrAddrTrackGroupIndex</w:t>
      </w:r>
    </w:p>
    <w:p w14:paraId="6C9BE3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336843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rptrAddrTrackPortIndex</w:t>
      </w:r>
    </w:p>
    <w:p w14:paraId="41FBA19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6D7423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rptrAddrTrackSourceAddrChanges</w:t>
      </w:r>
    </w:p>
    <w:p w14:paraId="1B7694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2F28BEB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rptrAddrTrackNewLastSrcAddress</w:t>
      </w:r>
    </w:p>
    <w:p w14:paraId="49283C6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OptMacAddr,</w:t>
      </w:r>
    </w:p>
    <w:p w14:paraId="27A22C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rptrAddrTrackCapacity</w:t>
      </w:r>
    </w:p>
    <w:p w14:paraId="139CEE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Integer32</w:t>
      </w:r>
    </w:p>
    <w:p w14:paraId="0664D9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65F3958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CBD61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rptrAddrTrackGroupIndex OBJECT-TYPE</w:t>
      </w:r>
    </w:p>
    <w:p w14:paraId="18502B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56AA6C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30563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0CDAF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DESCRIPTION</w:t>
      </w:r>
    </w:p>
    <w:p w14:paraId="4DD0B3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group containing the</w:t>
      </w:r>
    </w:p>
    <w:p w14:paraId="5A76D4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 for which this entry contains information."</w:t>
      </w:r>
    </w:p>
    <w:p w14:paraId="1BCFE9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rptrAddrTrackEntry 1 }</w:t>
      </w:r>
    </w:p>
    <w:p w14:paraId="123E23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4DC28B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rptrAddrTrackPortIndex OBJECT-TYPE</w:t>
      </w:r>
    </w:p>
    <w:p w14:paraId="3D12F1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1AB7B5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14BBE2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6E91B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7C469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identifies the port within the group</w:t>
      </w:r>
    </w:p>
    <w:p w14:paraId="04FF4AE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which this entry contains information."</w:t>
      </w:r>
    </w:p>
    <w:p w14:paraId="50E858D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7CA4949A" w14:textId="3958FF91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</w:t>
      </w:r>
      <w:del w:id="235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aPortID."</w:delText>
        </w:r>
      </w:del>
      <w:ins w:id="236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50E5E5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rptrAddrTrackEntry 2 }</w:t>
      </w:r>
    </w:p>
    <w:p w14:paraId="1E9345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2CEDF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rptrAddrTrackSourceAddrChanges OBJECT-TYPE</w:t>
      </w:r>
    </w:p>
    <w:p w14:paraId="256C57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Counter32</w:t>
      </w:r>
    </w:p>
    <w:p w14:paraId="48629A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9D02F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2A7DE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D167E3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counter is incremented by one for each time</w:t>
      </w:r>
    </w:p>
    <w:p w14:paraId="72F50F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the rptrAddrTrackNewLastSrcAddress attribute</w:t>
      </w:r>
    </w:p>
    <w:p w14:paraId="3E5A9D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this port has changed.</w:t>
      </w:r>
    </w:p>
    <w:p w14:paraId="35582A9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265969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may indicate whether a link is connected to a</w:t>
      </w:r>
    </w:p>
    <w:p w14:paraId="5E4F65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single DTE or another multi-user segment.</w:t>
      </w:r>
    </w:p>
    <w:p w14:paraId="270699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3464F3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discontinuity may occur in the value when the</w:t>
      </w:r>
    </w:p>
    <w:p w14:paraId="7B59EEB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of object rptrMonitorPortLastChange changes.</w:t>
      </w:r>
    </w:p>
    <w:p w14:paraId="44278E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C7FF7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approximate minimum time for rollover of this</w:t>
      </w:r>
    </w:p>
    <w:p w14:paraId="144532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counter is 81 hours in a 10 Mb/s repeater."</w:t>
      </w:r>
    </w:p>
    <w:p w14:paraId="3DB6C5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27CE71CF" w14:textId="26511FEA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30.4.3.1.19</w:t>
      </w:r>
      <w:del w:id="237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aSourceAddressChanges."</w:delText>
        </w:r>
      </w:del>
      <w:ins w:id="238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35F0D8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rptrAddrTrackEntry 3 }</w:t>
      </w:r>
    </w:p>
    <w:p w14:paraId="739F6FB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68D3B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rptrAddrTrackNewLastSrcAddress OBJECT-TYPE</w:t>
      </w:r>
    </w:p>
    <w:p w14:paraId="333C51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OptMacAddr</w:t>
      </w:r>
    </w:p>
    <w:p w14:paraId="2C2020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678EB7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910DC5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6E1CA0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is the SourceAddress of the last</w:t>
      </w:r>
    </w:p>
    <w:p w14:paraId="5F1123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readable frame (i.e., counted by</w:t>
      </w:r>
    </w:p>
    <w:p w14:paraId="2F87CF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rptrMonitorPortReadableFrames) received by this</w:t>
      </w:r>
    </w:p>
    <w:p w14:paraId="0826CA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port. If no frames have been received by this</w:t>
      </w:r>
    </w:p>
    <w:p w14:paraId="5328F6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 since the agent began monitoring the port</w:t>
      </w:r>
    </w:p>
    <w:p w14:paraId="6579E8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activity, the agent shall return a string of</w:t>
      </w:r>
    </w:p>
    <w:p w14:paraId="10D0DF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length zero."</w:t>
      </w:r>
    </w:p>
    <w:p w14:paraId="3811BD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1B97C9AE" w14:textId="11421D5E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30.4.3.1.18</w:t>
      </w:r>
      <w:del w:id="239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aLastSourceAddress."</w:delText>
        </w:r>
      </w:del>
      <w:ins w:id="240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2920CD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rptrAddrTrackEntry 4 }</w:t>
      </w:r>
    </w:p>
    <w:p w14:paraId="6A698E2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E7F45F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rptrAddrTrackCapacity OBJECT-TYPE</w:t>
      </w:r>
    </w:p>
    <w:p w14:paraId="23ACA9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</w:t>
      </w:r>
    </w:p>
    <w:p w14:paraId="31FE65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7879E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8C699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5F258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maximum number of addresses that can be</w:t>
      </w:r>
    </w:p>
    <w:p w14:paraId="6D3D43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detected on this port. This value indicates</w:t>
      </w:r>
    </w:p>
    <w:p w14:paraId="6258B9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the maximum  number of entries in the</w:t>
      </w:r>
    </w:p>
    <w:p w14:paraId="00D621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rptrExtAddrTrackTable relative to this port.</w:t>
      </w:r>
    </w:p>
    <w:p w14:paraId="31C6138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6E6F6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this object has the value of 1, the agent</w:t>
      </w:r>
    </w:p>
    <w:p w14:paraId="3586ED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implements only the LastSourceAddress mechanism</w:t>
      </w:r>
    </w:p>
    <w:p w14:paraId="1456D1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described by IETF RFC 1368 or IETF RFC 1516."</w:t>
      </w:r>
    </w:p>
    <w:p w14:paraId="619ED1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rptrAddrTrackEntry 5 }</w:t>
      </w:r>
    </w:p>
    <w:p w14:paraId="24DC51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32E55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39FEC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Table for multiple addresses per port</w:t>
      </w:r>
    </w:p>
    <w:p w14:paraId="7940CAB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5AD64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rptrExtAddrTrackTable OBJECT-TYPE</w:t>
      </w:r>
    </w:p>
    <w:p w14:paraId="27ED18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RptrExtAddrTrackEntry</w:t>
      </w:r>
    </w:p>
    <w:p w14:paraId="4DE38A6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MAX-ACCESS  not-accessible</w:t>
      </w:r>
    </w:p>
    <w:p w14:paraId="2D4186F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5E424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C6489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table to extend the address tracking table (i.e.,</w:t>
      </w:r>
    </w:p>
    <w:p w14:paraId="17F1CEE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rptrAddrTrackTable) with a list of source MAC</w:t>
      </w:r>
    </w:p>
    <w:p w14:paraId="329BB4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addresses that were recently received on each port.</w:t>
      </w:r>
    </w:p>
    <w:p w14:paraId="1A596C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number of ports is the same as the number</w:t>
      </w:r>
    </w:p>
    <w:p w14:paraId="73A3DA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entries in table rptrPortTable. The number of</w:t>
      </w:r>
    </w:p>
    <w:p w14:paraId="700F45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entries in this table depends on the agent/repeater</w:t>
      </w:r>
    </w:p>
    <w:p w14:paraId="14E50A4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implementation and the number of different</w:t>
      </w:r>
    </w:p>
    <w:p w14:paraId="31C82B9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addresses received on each port.</w:t>
      </w:r>
    </w:p>
    <w:p w14:paraId="673E46D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B302B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first entry for each port contains</w:t>
      </w:r>
    </w:p>
    <w:p w14:paraId="62048A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same MAC address that is given by the</w:t>
      </w:r>
    </w:p>
    <w:p w14:paraId="6336EA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rptrAddrTrackNewLastSrcAddress for that port.</w:t>
      </w:r>
    </w:p>
    <w:p w14:paraId="4CE207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633D7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Entries in this table for a particular port are</w:t>
      </w:r>
    </w:p>
    <w:p w14:paraId="5DE9D7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retained when that port is switched from one</w:t>
      </w:r>
    </w:p>
    <w:p w14:paraId="6EF8F8F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repeater to another.</w:t>
      </w:r>
    </w:p>
    <w:p w14:paraId="6073C2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406AB6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ordering of MAC addresses listed for a</w:t>
      </w:r>
    </w:p>
    <w:p w14:paraId="1EEADE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particular port is implementation dependent."</w:t>
      </w:r>
    </w:p>
    <w:p w14:paraId="335DD1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rptrAddrTrackPortInfo 2 }</w:t>
      </w:r>
    </w:p>
    <w:p w14:paraId="314C9C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31C44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rptrExtAddrTrackEntry OBJECT-TYPE</w:t>
      </w:r>
    </w:p>
    <w:p w14:paraId="4E7300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RptrExtAddrTrackEntry</w:t>
      </w:r>
    </w:p>
    <w:p w14:paraId="2CF093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246109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9C7FAB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7E9D1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row in the table of extended address tracking</w:t>
      </w:r>
    </w:p>
    <w:p w14:paraId="70176D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information for ports. Entries cannot be directly</w:t>
      </w:r>
    </w:p>
    <w:p w14:paraId="4DD74C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created or deleted via SNMP operations."</w:t>
      </w:r>
    </w:p>
    <w:p w14:paraId="57A1B59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   { rptrAddrTrackGroupIndex,</w:t>
      </w:r>
    </w:p>
    <w:p w14:paraId="71C023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rptrAddrTrackPortIndex,</w:t>
      </w:r>
    </w:p>
    <w:p w14:paraId="732FB6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rptrExtAddrTrackMacIndex }</w:t>
      </w:r>
    </w:p>
    <w:p w14:paraId="0872B6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rptrExtAddrTrackTable 1 }</w:t>
      </w:r>
    </w:p>
    <w:p w14:paraId="33CB05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EA842D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RptrExtAddrTrackEntry ::= SEQUENCE {</w:t>
      </w:r>
    </w:p>
    <w:p w14:paraId="6817D1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rptrExtAddrTrackMacIndex Integer32,</w:t>
      </w:r>
    </w:p>
    <w:p w14:paraId="74CEB3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rptrExtAddrTrackSourceAddress MacAddress</w:t>
      </w:r>
    </w:p>
    <w:p w14:paraId="38BEFAA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}</w:t>
      </w:r>
    </w:p>
    <w:p w14:paraId="11A2F4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38E44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rptrExtAddrTrackMacIndex OBJECT-TYPE</w:t>
      </w:r>
    </w:p>
    <w:p w14:paraId="73F382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5FE29A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13605C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2C6F2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554F2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index of a source MAC address seen on</w:t>
      </w:r>
    </w:p>
    <w:p w14:paraId="36F956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port.</w:t>
      </w:r>
    </w:p>
    <w:p w14:paraId="168100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DFC19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ordering of MAC addresses listed for a</w:t>
      </w:r>
    </w:p>
    <w:p w14:paraId="7B5E60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particular port is implementation dependent.</w:t>
      </w:r>
    </w:p>
    <w:p w14:paraId="6E9901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ED515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There is no implied relationship between a</w:t>
      </w:r>
    </w:p>
    <w:p w14:paraId="4FB5709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particular index and a particular MAC</w:t>
      </w:r>
    </w:p>
    <w:p w14:paraId="7EAE3E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address. The index for a particular MAC</w:t>
      </w:r>
    </w:p>
    <w:p w14:paraId="7D9DE46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address may change without notice."</w:t>
      </w:r>
    </w:p>
    <w:p w14:paraId="2D50AA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rptrExtAddrTrackEntry 1 }</w:t>
      </w:r>
    </w:p>
    <w:p w14:paraId="0AA6CB1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BC969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rptrExtAddrTrackSourceAddress OBJECT-TYPE</w:t>
      </w:r>
    </w:p>
    <w:p w14:paraId="38E405C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MacAddress</w:t>
      </w:r>
    </w:p>
    <w:p w14:paraId="1EBF0AF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214BE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0D1E9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FFB4D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source MAC address from a readable frame</w:t>
      </w:r>
    </w:p>
    <w:p w14:paraId="46C9B2F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(i.e., counted by rptrMonitorPortReadableFrames)</w:t>
      </w:r>
    </w:p>
    <w:p w14:paraId="42E383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recently received by the port."</w:t>
      </w:r>
    </w:p>
    <w:p w14:paraId="2D33C4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6179EA1" w14:textId="306D4BF5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30.4.3.1.18</w:t>
      </w:r>
      <w:del w:id="241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aLastSourceAddress."</w:delText>
        </w:r>
      </w:del>
      <w:ins w:id="242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432D66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rptrExtAddrTrackEntry 2 }</w:t>
      </w:r>
    </w:p>
    <w:p w14:paraId="3FB29E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26D0C6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C81DCD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The Repeater Top "N" Port Group</w:t>
      </w:r>
    </w:p>
    <w:p w14:paraId="4D0286B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-- The Repeater Top N Port group is used to prepare reports that</w:t>
      </w:r>
    </w:p>
    <w:p w14:paraId="74F5F29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describe a list of ports ordered by one of the statistics in the</w:t>
      </w:r>
    </w:p>
    <w:p w14:paraId="1A677C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Repeater Monitor Port Table. The statistic chosen by the</w:t>
      </w:r>
    </w:p>
    <w:p w14:paraId="0F1A03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management station is sampled over a management</w:t>
      </w:r>
    </w:p>
    <w:p w14:paraId="740617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station-specified time interval, making the report rate based.</w:t>
      </w:r>
    </w:p>
    <w:p w14:paraId="28BD92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The management station also specifies the number of ports that</w:t>
      </w:r>
    </w:p>
    <w:p w14:paraId="0B99EF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are reported.</w:t>
      </w:r>
    </w:p>
    <w:p w14:paraId="2B7BFF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</w:t>
      </w:r>
    </w:p>
    <w:p w14:paraId="4F06CE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The rptrTopNPortControlTable is used to initiate the generation</w:t>
      </w:r>
    </w:p>
    <w:p w14:paraId="532783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of a report. The management station may select the parameters</w:t>
      </w:r>
    </w:p>
    <w:p w14:paraId="2DFEDE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of such a report, such as which repeater, which statistic, how</w:t>
      </w:r>
    </w:p>
    <w:p w14:paraId="25AB5F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many ports, and the start and stop times of the sampling. When</w:t>
      </w:r>
    </w:p>
    <w:p w14:paraId="3A88BE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the report is prepared, entries are created in the</w:t>
      </w:r>
    </w:p>
    <w:p w14:paraId="2B10912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rptrTopNPortTable associated with the relevent</w:t>
      </w:r>
    </w:p>
    <w:p w14:paraId="359DCB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rptrTopNControlEntry. These entries are static for</w:t>
      </w:r>
    </w:p>
    <w:p w14:paraId="019AA5E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each report after it has been prepared.</w:t>
      </w:r>
    </w:p>
    <w:p w14:paraId="24DA64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95DEC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Note that counter discontinuities may appear in some</w:t>
      </w:r>
    </w:p>
    <w:p w14:paraId="534C95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implementations if ports' assignment to repeaters changes</w:t>
      </w:r>
    </w:p>
    <w:p w14:paraId="3C1E94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during the collection of data for a Top "N" report.</w:t>
      </w:r>
    </w:p>
    <w:p w14:paraId="7C2F3D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 management application could read the corresponding</w:t>
      </w:r>
    </w:p>
    <w:p w14:paraId="3B59552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rptrMonitorPortLastChange timestamp in order to check</w:t>
      </w:r>
    </w:p>
    <w:p w14:paraId="6D2416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whether a discontinuity occurred.</w:t>
      </w:r>
    </w:p>
    <w:p w14:paraId="1C905B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91578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7C29A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rptrTopNPortControlTable OBJECT-TYPE</w:t>
      </w:r>
    </w:p>
    <w:p w14:paraId="7FB1CA0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RptrTopNPortControlEntry</w:t>
      </w:r>
    </w:p>
    <w:p w14:paraId="62A159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2EA92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BFD11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694A1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"A table of control records for reports on the top 'N'</w:t>
      </w:r>
    </w:p>
    <w:p w14:paraId="5F131A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ports for the rate of a selected counter. The number</w:t>
      </w:r>
    </w:p>
    <w:p w14:paraId="7AF7A05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of entries depends on the configuration of the agent.</w:t>
      </w:r>
    </w:p>
    <w:p w14:paraId="08CFAF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The maximum number of entries is implementation</w:t>
      </w:r>
    </w:p>
    <w:p w14:paraId="2283358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dependent."</w:t>
      </w:r>
    </w:p>
    <w:p w14:paraId="1EA9E2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rptrTopNPortInfo 1 }</w:t>
      </w:r>
    </w:p>
    <w:p w14:paraId="7669BDC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1A20D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rptrTopNPortControlEntry OBJECT-TYPE</w:t>
      </w:r>
    </w:p>
    <w:p w14:paraId="50FB26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RptrTopNPortControlEntry</w:t>
      </w:r>
    </w:p>
    <w:p w14:paraId="4DEE20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36384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BDC6D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263317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set of parameters that control the creation of a</w:t>
      </w:r>
    </w:p>
    <w:p w14:paraId="226D25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report of the top N ports according to several metrics."</w:t>
      </w:r>
    </w:p>
    <w:p w14:paraId="504B45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rptrTopNPortControlIndex }</w:t>
      </w:r>
    </w:p>
    <w:p w14:paraId="72AF55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rptrTopNPortControlTable 1 }</w:t>
      </w:r>
    </w:p>
    <w:p w14:paraId="4B5F7E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977D7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RptrTopNPortControlEntry ::= SEQUENCE {</w:t>
      </w:r>
    </w:p>
    <w:p w14:paraId="758092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rptrTopNPortControlIndex</w:t>
      </w:r>
    </w:p>
    <w:p w14:paraId="607DBD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52E764D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rptrTopNPortRepeaterId</w:t>
      </w:r>
    </w:p>
    <w:p w14:paraId="1213B6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193D561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rptrTopNPortRateBase</w:t>
      </w:r>
    </w:p>
    <w:p w14:paraId="611D74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INTEGER,</w:t>
      </w:r>
    </w:p>
    <w:p w14:paraId="420AFD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rptrTopNPortTimeRemaining</w:t>
      </w:r>
    </w:p>
    <w:p w14:paraId="3AA968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1010A8A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rptrTopNPortDuration</w:t>
      </w:r>
    </w:p>
    <w:p w14:paraId="6A21F2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335BDDB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rptrTopNPortRequestedSize</w:t>
      </w:r>
    </w:p>
    <w:p w14:paraId="66564A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17662C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rptrTopNPortGrantedSize</w:t>
      </w:r>
    </w:p>
    <w:p w14:paraId="45B4CFA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449021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rptrTopNPortStartTime</w:t>
      </w:r>
    </w:p>
    <w:p w14:paraId="6869A18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TimeStamp,</w:t>
      </w:r>
    </w:p>
    <w:p w14:paraId="376769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rptrTopNPortOwner</w:t>
      </w:r>
    </w:p>
    <w:p w14:paraId="154DE8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OwnerString,</w:t>
      </w:r>
    </w:p>
    <w:p w14:paraId="68D636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rptrTopNPortRowStatus</w:t>
      </w:r>
    </w:p>
    <w:p w14:paraId="7CF2EC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RowStatus</w:t>
      </w:r>
    </w:p>
    <w:p w14:paraId="0E7A3C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}</w:t>
      </w:r>
    </w:p>
    <w:p w14:paraId="027FAD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73D84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rptrTopNPortControlIndex OBJECT-TYPE</w:t>
      </w:r>
    </w:p>
    <w:p w14:paraId="0DFEAF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 .. 65535)</w:t>
      </w:r>
    </w:p>
    <w:p w14:paraId="7E9AD4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14D768E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STATUS      current</w:t>
      </w:r>
    </w:p>
    <w:p w14:paraId="26DF37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C690E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index that uniquely identifies an entry in the</w:t>
      </w:r>
    </w:p>
    <w:p w14:paraId="456D2F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rptrTopNPortControl table. Each such entry defines</w:t>
      </w:r>
    </w:p>
    <w:p w14:paraId="08C3FFD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one top N report prepared for a repeater or repeater system."</w:t>
      </w:r>
    </w:p>
    <w:p w14:paraId="623AB9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1 }</w:t>
      </w:r>
    </w:p>
    <w:p w14:paraId="01F4715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9ABC1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rptrTopNPortRepeaterId OBJECT-TYPE</w:t>
      </w:r>
    </w:p>
    <w:p w14:paraId="6D39E14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(0..2147483647)</w:t>
      </w:r>
    </w:p>
    <w:p w14:paraId="608554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read-create</w:t>
      </w:r>
    </w:p>
    <w:p w14:paraId="7616638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3F419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693F08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"Identifies the repeater for which a top N report will</w:t>
      </w:r>
    </w:p>
    <w:p w14:paraId="047EDA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be prepared (see rptrInfoId). If the value of this</w:t>
      </w:r>
    </w:p>
    <w:p w14:paraId="11823C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object is positive, only ports assigned to this repeater</w:t>
      </w:r>
    </w:p>
    <w:p w14:paraId="4C470E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will be used to form the list in which to order the</w:t>
      </w:r>
    </w:p>
    <w:p w14:paraId="5CF5B3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Top N table. If this value is zero, all ports will be</w:t>
      </w:r>
    </w:p>
    <w:p w14:paraId="58E3A4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eligible for inclusion on the list.</w:t>
      </w:r>
    </w:p>
    <w:p w14:paraId="3026448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720C6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value of this object may not be modified if the</w:t>
      </w:r>
    </w:p>
    <w:p w14:paraId="4F6102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associated rptrTopNPortRowStatus object is equal to</w:t>
      </w:r>
    </w:p>
    <w:p w14:paraId="57AAA0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active(1).</w:t>
      </w:r>
    </w:p>
    <w:p w14:paraId="47E1F5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If, for a particular row in this table, the repeater</w:t>
      </w:r>
    </w:p>
    <w:p w14:paraId="42969F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specified by the value of this object goes away (is</w:t>
      </w:r>
    </w:p>
    <w:p w14:paraId="277C88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removed from the rptrInfoTable) while the associated</w:t>
      </w:r>
    </w:p>
    <w:p w14:paraId="6F9D10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rptrTopNPortRowStatus object is equal to active(1),</w:t>
      </w:r>
    </w:p>
    <w:p w14:paraId="779032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row in this table is preserved by the agent but</w:t>
      </w:r>
    </w:p>
    <w:p w14:paraId="71FFBD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value of rptrTopNPortRowStatus is changed to</w:t>
      </w:r>
    </w:p>
    <w:p w14:paraId="7B05FE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notInService(2), and the agent may time out the row</w:t>
      </w:r>
    </w:p>
    <w:p w14:paraId="2FFB01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appropriate. If the specified repeater comes</w:t>
      </w:r>
    </w:p>
    <w:p w14:paraId="4B6751B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back (reappears in the rptrInfoTable) before the row</w:t>
      </w:r>
    </w:p>
    <w:p w14:paraId="55B798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has been timed out, the management station sets</w:t>
      </w:r>
    </w:p>
    <w:p w14:paraId="7F51F7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value of the rptrTopNPortRowStatus object back</w:t>
      </w:r>
    </w:p>
    <w:p w14:paraId="0695B6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active(1) if desired (the agent doesn't do this</w:t>
      </w:r>
    </w:p>
    <w:p w14:paraId="388547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automatically)."</w:t>
      </w:r>
    </w:p>
    <w:p w14:paraId="6C10E3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2 }</w:t>
      </w:r>
    </w:p>
    <w:p w14:paraId="5F04ED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B0763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rptrTopNPortRateBase OBJECT-TYPE</w:t>
      </w:r>
    </w:p>
    <w:p w14:paraId="4578FD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  {</w:t>
      </w:r>
    </w:p>
    <w:p w14:paraId="4DB42F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readableFrames(1),</w:t>
      </w:r>
    </w:p>
    <w:p w14:paraId="148DEB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readableOctets(2),</w:t>
      </w:r>
    </w:p>
    <w:p w14:paraId="2396567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fcsErrors(3),</w:t>
      </w:r>
    </w:p>
    <w:p w14:paraId="597EC8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alignmentErrors(4),</w:t>
      </w:r>
    </w:p>
    <w:p w14:paraId="6FD7F6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frameTooLongs(5),</w:t>
      </w:r>
    </w:p>
    <w:p w14:paraId="4B17E72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shortEvents(6),</w:t>
      </w:r>
    </w:p>
    <w:p w14:paraId="6F0CE4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runts(7),</w:t>
      </w:r>
    </w:p>
    <w:p w14:paraId="5CB5F1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collisions(8),</w:t>
      </w:r>
    </w:p>
    <w:p w14:paraId="4AFD5F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lateEvents(9),</w:t>
      </w:r>
    </w:p>
    <w:p w14:paraId="753793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veryLongEvents(10),</w:t>
      </w:r>
    </w:p>
    <w:p w14:paraId="702995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dataRateMismatches(11),</w:t>
      </w:r>
    </w:p>
    <w:p w14:paraId="066616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autoPartitions(12),</w:t>
      </w:r>
    </w:p>
    <w:p w14:paraId="158A30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totalErrors(13),</w:t>
      </w:r>
    </w:p>
    <w:p w14:paraId="716163A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isolates(14),</w:t>
      </w:r>
    </w:p>
    <w:p w14:paraId="403888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symbolErrors(15)</w:t>
      </w:r>
    </w:p>
    <w:p w14:paraId="53D4F0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2B1CCF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read-create</w:t>
      </w:r>
    </w:p>
    <w:p w14:paraId="0B4894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A8578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D67CA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monitored variable, which the rptrTopNPortRate</w:t>
      </w:r>
    </w:p>
    <w:p w14:paraId="41D153D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variable is based upon.</w:t>
      </w:r>
    </w:p>
    <w:p w14:paraId="16894A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BF709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value of this object may not be modified if</w:t>
      </w:r>
    </w:p>
    <w:p w14:paraId="3F2EE90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associated rptrTopNPortRowStatus object has</w:t>
      </w:r>
    </w:p>
    <w:p w14:paraId="05ADE2B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value of active(1)."</w:t>
      </w:r>
    </w:p>
    <w:p w14:paraId="7ADF83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3 }</w:t>
      </w:r>
    </w:p>
    <w:p w14:paraId="6BC03E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93B4C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rptrTopNPortTimeRemaining OBJECT-TYPE</w:t>
      </w:r>
    </w:p>
    <w:p w14:paraId="02E88B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(0..2147483647)</w:t>
      </w:r>
    </w:p>
    <w:p w14:paraId="2E4C5BF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read-create</w:t>
      </w:r>
    </w:p>
    <w:p w14:paraId="4271B3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EFD6E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B84579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number of seconds left in the report</w:t>
      </w:r>
    </w:p>
    <w:p w14:paraId="1F2261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currently being collected. When this object</w:t>
      </w:r>
    </w:p>
    <w:p w14:paraId="04F123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is modified by the management station, a new</w:t>
      </w:r>
    </w:p>
    <w:p w14:paraId="31ECF8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collection is started, possibly aborting a</w:t>
      </w:r>
    </w:p>
    <w:p w14:paraId="6AF382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currently running report. The new value is</w:t>
      </w:r>
    </w:p>
    <w:p w14:paraId="1AE61C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used as the requested duration of this report,</w:t>
      </w:r>
    </w:p>
    <w:p w14:paraId="08F04E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which is loaded into the associated</w:t>
      </w:r>
    </w:p>
    <w:p w14:paraId="0603F4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rptrTopNPortDuration object.</w:t>
      </w:r>
    </w:p>
    <w:p w14:paraId="60BF70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B5B4CB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this object is set to a non-zero value,</w:t>
      </w:r>
    </w:p>
    <w:p w14:paraId="689A2F6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any associated rptrTopNPortEntries shall be</w:t>
      </w:r>
    </w:p>
    <w:p w14:paraId="7E18EA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made inaccessible by the agent. While the value</w:t>
      </w:r>
    </w:p>
    <w:p w14:paraId="1CE1065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this object is non-zero, it decrements by one</w:t>
      </w:r>
    </w:p>
    <w:p w14:paraId="7FBD931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per second until it reaches zero. During this</w:t>
      </w:r>
    </w:p>
    <w:p w14:paraId="26BFF45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time, all associated rptrTopNPortEntries shall</w:t>
      </w:r>
    </w:p>
    <w:p w14:paraId="2D0E00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remain inaccessible. At the time that this object</w:t>
      </w:r>
    </w:p>
    <w:p w14:paraId="0D2BA19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decrements to zero, the report is made accessible</w:t>
      </w:r>
    </w:p>
    <w:p w14:paraId="5DE3D7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the rptrTopNPortTable. Thus, the rptrTopNPort</w:t>
      </w:r>
    </w:p>
    <w:p w14:paraId="08C0F7B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table needs to be created only at the end of the</w:t>
      </w:r>
    </w:p>
    <w:p w14:paraId="6DEAE79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collection interval.</w:t>
      </w:r>
    </w:p>
    <w:p w14:paraId="67C35EB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D15DB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the value of this object is set to zero</w:t>
      </w:r>
    </w:p>
    <w:p w14:paraId="5A9317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while the associated report is running, the</w:t>
      </w:r>
    </w:p>
    <w:p w14:paraId="57FAF9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running report is aborted and no associated</w:t>
      </w:r>
    </w:p>
    <w:p w14:paraId="522F56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rptrTopNPortEntries are created."</w:t>
      </w:r>
    </w:p>
    <w:p w14:paraId="7D07333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DEFVAL { 0 }</w:t>
      </w:r>
    </w:p>
    <w:p w14:paraId="18454E1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4 }</w:t>
      </w:r>
    </w:p>
    <w:p w14:paraId="35D1219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30387C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rptrTopNPortDuration OBJECT-TYPE</w:t>
      </w:r>
    </w:p>
    <w:p w14:paraId="297C03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(0..2147483647)</w:t>
      </w:r>
    </w:p>
    <w:p w14:paraId="15A8DA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9D832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60F59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5F6761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number of seconds that this report has</w:t>
      </w:r>
    </w:p>
    <w:p w14:paraId="6B1CC9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collected during the last sampling interval,</w:t>
      </w:r>
    </w:p>
    <w:p w14:paraId="4A6998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or if this report is currently being collected,</w:t>
      </w:r>
    </w:p>
    <w:p w14:paraId="501797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number of seconds that this report is being</w:t>
      </w:r>
    </w:p>
    <w:p w14:paraId="341688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collected during this sampling interval.</w:t>
      </w:r>
    </w:p>
    <w:p w14:paraId="5F86300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9EDA54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associated rptrTopNPortTimeRemaining</w:t>
      </w:r>
    </w:p>
    <w:p w14:paraId="6CEA97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object is set, this object shall be set by the</w:t>
      </w:r>
    </w:p>
    <w:p w14:paraId="7EB348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agent to the same value and shall not be modified</w:t>
      </w:r>
    </w:p>
    <w:p w14:paraId="3EF861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until the next time the rptrTopNPortTimeRemaining</w:t>
      </w:r>
    </w:p>
    <w:p w14:paraId="59B4E21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set.</w:t>
      </w:r>
    </w:p>
    <w:p w14:paraId="0B51CD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C5384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value shall be zero if no reports have been</w:t>
      </w:r>
    </w:p>
    <w:p w14:paraId="0B18C8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requested for this rptrTopNPortControlEntry."</w:t>
      </w:r>
    </w:p>
    <w:p w14:paraId="50CD5E5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::= { rptrTopNPortControlEntry 5 }</w:t>
      </w:r>
    </w:p>
    <w:p w14:paraId="71A986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F93F4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rptrTopNPortRequestedSize OBJECT-TYPE</w:t>
      </w:r>
    </w:p>
    <w:p w14:paraId="3A17A93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</w:t>
      </w:r>
    </w:p>
    <w:p w14:paraId="38C29C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read-create</w:t>
      </w:r>
    </w:p>
    <w:p w14:paraId="1D02B8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C7768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BFBAD3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maximum number of repeater ports requested</w:t>
      </w:r>
    </w:p>
    <w:p w14:paraId="61316B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the Top N Table.</w:t>
      </w:r>
    </w:p>
    <w:p w14:paraId="3FF506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5FDCAC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this object is created or modified, the</w:t>
      </w:r>
    </w:p>
    <w:p w14:paraId="6458DBA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agent should set rptrTopNPortGrantedSize as close</w:t>
      </w:r>
    </w:p>
    <w:p w14:paraId="3FEE97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this object as is possible for the particular</w:t>
      </w:r>
    </w:p>
    <w:p w14:paraId="3F2AF54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implementation and available resources."</w:t>
      </w:r>
    </w:p>
    <w:p w14:paraId="6E0FE9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DEFVAL { 10 }</w:t>
      </w:r>
    </w:p>
    <w:p w14:paraId="73817F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6 }</w:t>
      </w:r>
    </w:p>
    <w:p w14:paraId="4A0EDB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70C01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rptrTopNPortGrantedSize OBJECT-TYPE</w:t>
      </w:r>
    </w:p>
    <w:p w14:paraId="629ED7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(0..65535)</w:t>
      </w:r>
    </w:p>
    <w:p w14:paraId="02C90E2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6313A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99B20E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F4AC6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maximum number of repeater ports in the</w:t>
      </w:r>
    </w:p>
    <w:p w14:paraId="62AD91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top N table.</w:t>
      </w:r>
    </w:p>
    <w:p w14:paraId="37B607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D3FDB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the associated rptrTopNPortRequestedSize object is</w:t>
      </w:r>
    </w:p>
    <w:p w14:paraId="75CAA2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created or modified, the agent should set this object as</w:t>
      </w:r>
    </w:p>
    <w:p w14:paraId="79CBE5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closely to the requested value as is possible for the</w:t>
      </w:r>
    </w:p>
    <w:p w14:paraId="1E2D62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particular implementation and available resources. The</w:t>
      </w:r>
    </w:p>
    <w:p w14:paraId="4E29F6D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agent shall not lower this value except as a result of a</w:t>
      </w:r>
    </w:p>
    <w:p w14:paraId="3AEE699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set to the associated rptrTopNPortRequestedSize object."</w:t>
      </w:r>
    </w:p>
    <w:p w14:paraId="6756CD5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7 }</w:t>
      </w:r>
    </w:p>
    <w:p w14:paraId="0810F8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E20A5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rptrTopNPortStartTime OBJECT-TYPE</w:t>
      </w:r>
    </w:p>
    <w:p w14:paraId="1577BA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TimeStamp</w:t>
      </w:r>
    </w:p>
    <w:p w14:paraId="2D37509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3E1BBA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8C02E7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FC3B1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value of sysUpTime when this top N report was</w:t>
      </w:r>
    </w:p>
    <w:p w14:paraId="617A516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last started. In other words, this is the time that</w:t>
      </w:r>
    </w:p>
    <w:p w14:paraId="2C92B09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associated rptrTopNPortTimeRemaining object was</w:t>
      </w:r>
    </w:p>
    <w:p w14:paraId="128D83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modified to start the requested report.</w:t>
      </w:r>
    </w:p>
    <w:p w14:paraId="59FD55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6C210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If the report has not yet been started, the value</w:t>
      </w:r>
    </w:p>
    <w:p w14:paraId="3DF9646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this object is zero."</w:t>
      </w:r>
    </w:p>
    <w:p w14:paraId="238D56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8 }</w:t>
      </w:r>
    </w:p>
    <w:p w14:paraId="003D38B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7B646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rptrTopNPortOwner OBJECT-TYPE</w:t>
      </w:r>
    </w:p>
    <w:p w14:paraId="36CB1E7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OwnerString</w:t>
      </w:r>
    </w:p>
    <w:p w14:paraId="295D21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read-create</w:t>
      </w:r>
    </w:p>
    <w:p w14:paraId="74E0329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801DC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A83F16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entity that configured this entry and is</w:t>
      </w:r>
    </w:p>
    <w:p w14:paraId="12D1608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using the resources assigned to it."</w:t>
      </w:r>
    </w:p>
    <w:p w14:paraId="056FE5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9 }</w:t>
      </w:r>
    </w:p>
    <w:p w14:paraId="30B2A8F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10900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rptrTopNPortRowStatus OBJECT-TYPE</w:t>
      </w:r>
    </w:p>
    <w:p w14:paraId="6177F4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RowStatus</w:t>
      </w:r>
    </w:p>
    <w:p w14:paraId="51E6FA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read-create</w:t>
      </w:r>
    </w:p>
    <w:p w14:paraId="252471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22961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89F5CE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"The status of this row.</w:t>
      </w:r>
    </w:p>
    <w:p w14:paraId="64BCCC0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9EC61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If the value of this object is not equal to</w:t>
      </w:r>
    </w:p>
    <w:p w14:paraId="3C5AFB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active(1), all associated entries in the</w:t>
      </w:r>
    </w:p>
    <w:p w14:paraId="09708E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rptrTopNPortTable shall be deleted by the</w:t>
      </w:r>
    </w:p>
    <w:p w14:paraId="3E0C86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agent."</w:t>
      </w:r>
    </w:p>
    <w:p w14:paraId="019006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rptrTopNPortControlEntry 10 }</w:t>
      </w:r>
    </w:p>
    <w:p w14:paraId="0D63E82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CCE36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E0413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Top "N" reports</w:t>
      </w:r>
    </w:p>
    <w:p w14:paraId="1D7D1E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40D9E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rptrTopNPortTable OBJECT-TYPE</w:t>
      </w:r>
    </w:p>
    <w:p w14:paraId="79977F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SEQUENCE OF RptrTopNPortEntry</w:t>
      </w:r>
    </w:p>
    <w:p w14:paraId="43F6FCA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7548412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FF859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59C9E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table of reports for the top 'N' ports based on</w:t>
      </w:r>
    </w:p>
    <w:p w14:paraId="047F09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setting of associated control table entries. The</w:t>
      </w:r>
    </w:p>
    <w:p w14:paraId="18A2A3E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maximum number of entries depends on the number</w:t>
      </w:r>
    </w:p>
    <w:p w14:paraId="327703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of entries in table rptrTopNPortControlTable and</w:t>
      </w:r>
    </w:p>
    <w:p w14:paraId="1AD6C7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value of object rptrTopNPortGrantedSize for</w:t>
      </w:r>
    </w:p>
    <w:p w14:paraId="3CB00D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each entry.</w:t>
      </w:r>
    </w:p>
    <w:p w14:paraId="48F77B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9430D8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each entry in the rptrTopNPortControlTable,</w:t>
      </w:r>
    </w:p>
    <w:p w14:paraId="7C6A96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repeater ports with the highest value of</w:t>
      </w:r>
    </w:p>
    <w:p w14:paraId="201CE8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rptrTopNPortRate shall be placed in this table</w:t>
      </w:r>
    </w:p>
    <w:p w14:paraId="100A603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 decreasing order of that rate until there is</w:t>
      </w:r>
    </w:p>
    <w:p w14:paraId="79192B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 more room or until there are no more ports."</w:t>
      </w:r>
    </w:p>
    <w:p w14:paraId="5595066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rptrTopNPortInfo 2 }</w:t>
      </w:r>
    </w:p>
    <w:p w14:paraId="5123B3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1AFC8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rptrTopNPortEntry OBJECT-TYPE</w:t>
      </w:r>
    </w:p>
    <w:p w14:paraId="2FA84D9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RptrTopNPortEntry</w:t>
      </w:r>
    </w:p>
    <w:p w14:paraId="66B4A3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AEA4C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9987B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9CE4A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 set of statistics for a repeater port that is</w:t>
      </w:r>
    </w:p>
    <w:p w14:paraId="7A00C3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part of a top N report."</w:t>
      </w:r>
    </w:p>
    <w:p w14:paraId="0A65F6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INDEX    { rptrTopNPortControlIndex,</w:t>
      </w:r>
    </w:p>
    <w:p w14:paraId="04A046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rptrTopNPortIndex }</w:t>
      </w:r>
    </w:p>
    <w:p w14:paraId="13CCC9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rptrTopNPortTable 1 }</w:t>
      </w:r>
    </w:p>
    <w:p w14:paraId="325B65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7613B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RptrTopNPortEntry ::= SEQUENCE {</w:t>
      </w:r>
    </w:p>
    <w:p w14:paraId="68312BF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rptrTopNPortIndex</w:t>
      </w:r>
    </w:p>
    <w:p w14:paraId="416FC6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780D79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rptrTopNPortGroupIndex</w:t>
      </w:r>
    </w:p>
    <w:p w14:paraId="380487D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20DC8C9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rptrTopNPortPortIndex</w:t>
      </w:r>
    </w:p>
    <w:p w14:paraId="480A40E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4C6841F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rptrTopNPortRate</w:t>
      </w:r>
    </w:p>
    <w:p w14:paraId="56B7AA7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Gauge32</w:t>
      </w:r>
    </w:p>
    <w:p w14:paraId="5F12D21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}</w:t>
      </w:r>
    </w:p>
    <w:p w14:paraId="7011E3A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956E20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rptrTopNPortIndex OBJECT-TYPE</w:t>
      </w:r>
    </w:p>
    <w:p w14:paraId="1529B2C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(1..65535)</w:t>
      </w:r>
    </w:p>
    <w:p w14:paraId="7BBB87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4438C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E83A57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B708A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"An index that uniquely identifies an entry in</w:t>
      </w:r>
    </w:p>
    <w:p w14:paraId="57792F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rptrTopNPort table among those in the same</w:t>
      </w:r>
    </w:p>
    <w:p w14:paraId="5F2BF52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report. This index is between 1 and N, where N</w:t>
      </w:r>
    </w:p>
    <w:p w14:paraId="3469F5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is the number of entries in this report. Increasing</w:t>
      </w:r>
    </w:p>
    <w:p w14:paraId="600A58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values of rptrTopNPortIndex shall be assigned to</w:t>
      </w:r>
    </w:p>
    <w:p w14:paraId="07E3EE5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entries with decreasing values of rptrTopNPortRate</w:t>
      </w:r>
    </w:p>
    <w:p w14:paraId="4E3A44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until index N is assigned to the entry with the</w:t>
      </w:r>
    </w:p>
    <w:p w14:paraId="2C5D5A5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lowest value of rptrTopNPortRate or there are no</w:t>
      </w:r>
    </w:p>
    <w:p w14:paraId="145F51B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more rptrTopNPortEntries.</w:t>
      </w:r>
    </w:p>
    <w:p w14:paraId="27CE7D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79E20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 ports are included in a report where their</w:t>
      </w:r>
    </w:p>
    <w:p w14:paraId="4846FF8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value of rptrTopNPortRate would be zero."</w:t>
      </w:r>
    </w:p>
    <w:p w14:paraId="66C5A93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rptrTopNPortEntry 1 }</w:t>
      </w:r>
    </w:p>
    <w:p w14:paraId="47F8C4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D88B4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rptrTopNPortGroupIndex OBJECT-TYPE</w:t>
      </w:r>
    </w:p>
    <w:p w14:paraId="708AFB4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 (1..2147483647)</w:t>
      </w:r>
    </w:p>
    <w:p w14:paraId="1ED677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4C1EFA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F135EE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52D05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"This object identifes the group containing</w:t>
      </w:r>
    </w:p>
    <w:p w14:paraId="0B4879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port for this entry. (See also object</w:t>
      </w:r>
    </w:p>
    <w:p w14:paraId="766598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type rptrGroupIndex.)"</w:t>
      </w:r>
    </w:p>
    <w:p w14:paraId="328D5A3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rptrTopNPortEntry 2 }</w:t>
      </w:r>
    </w:p>
    <w:p w14:paraId="73CB8B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2A581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rptrTopNPortPortIndex OBJECT-TYPE</w:t>
      </w:r>
    </w:p>
    <w:p w14:paraId="025E3AD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740347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3CDDE8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83E067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E8A13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"The index of the repeater port.</w:t>
      </w:r>
    </w:p>
    <w:p w14:paraId="4212C9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(See object type rptrPortIndex.)"</w:t>
      </w:r>
    </w:p>
    <w:p w14:paraId="65C87E8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rptrTopNPortEntry 3 }</w:t>
      </w:r>
    </w:p>
    <w:p w14:paraId="57AACAC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E31DD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rptrTopNPortRate OBJECT-TYPE</w:t>
      </w:r>
    </w:p>
    <w:p w14:paraId="6A0E53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SYNTAX      Gauge32</w:t>
      </w:r>
    </w:p>
    <w:p w14:paraId="42B2B6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5D0D0E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9005F5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E56A7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"The amount of change in the selected variable</w:t>
      </w:r>
    </w:p>
    <w:p w14:paraId="5D55A5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during this sampling interval for the identified</w:t>
      </w:r>
    </w:p>
    <w:p w14:paraId="39BA1E1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port. The selected variable is that port's</w:t>
      </w:r>
    </w:p>
    <w:p w14:paraId="34218AB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instance of the object selected by</w:t>
      </w:r>
    </w:p>
    <w:p w14:paraId="05D241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rptrTopNPortRateBase."</w:t>
      </w:r>
    </w:p>
    <w:p w14:paraId="6E1861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rptrTopNPortEntry 4 }</w:t>
      </w:r>
    </w:p>
    <w:p w14:paraId="384E460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DE1F6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0B5AD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4D46F6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Notifications for use by Repeaters</w:t>
      </w:r>
    </w:p>
    <w:p w14:paraId="44C3C7E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Notifications for repeaters in a multiple-repeater implementation.</w:t>
      </w:r>
    </w:p>
    <w:p w14:paraId="25D87C7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An implementation may send either the single-repeater OR</w:t>
      </w:r>
    </w:p>
    <w:p w14:paraId="7D2C177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multiple-repeater version of these notifications (1 or 4; 2 or 5)</w:t>
      </w:r>
    </w:p>
    <w:p w14:paraId="1F8CB3C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but not both.</w:t>
      </w:r>
    </w:p>
    <w:p w14:paraId="73D8BB4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C951CD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ieee8023snmpDot3RptrNotifications OBJECT IDENTIFIER </w:t>
      </w:r>
    </w:p>
    <w:p w14:paraId="5F7FFE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::= {ieee8023snmpDot3RptrMgt 0}</w:t>
      </w:r>
    </w:p>
    <w:p w14:paraId="4C4FAC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79016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rptrInfoHealth NOTIFICATION-TYPE</w:t>
      </w:r>
    </w:p>
    <w:p w14:paraId="5DBFD5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rptrInfoOperStatus }</w:t>
      </w:r>
    </w:p>
    <w:p w14:paraId="2369D6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E51656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3AB31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"In a repeater system containing multiple managed repeaters,</w:t>
      </w:r>
    </w:p>
    <w:p w14:paraId="59A6217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rptrInfoHealth notification conveys information</w:t>
      </w:r>
    </w:p>
    <w:p w14:paraId="555EB5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related to the operational status of a repeater.</w:t>
      </w:r>
    </w:p>
    <w:p w14:paraId="2D54F0B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It is sent either when the value of rptrInfoOperStatus</w:t>
      </w:r>
    </w:p>
    <w:p w14:paraId="2EA293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changes, or upon completion of a non-disruptive test.</w:t>
      </w:r>
    </w:p>
    <w:p w14:paraId="2E1040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07EFBA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agent shall limit the generation of</w:t>
      </w:r>
    </w:p>
    <w:p w14:paraId="6289D67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consecutive rptrInfoHealth notifications for</w:t>
      </w:r>
    </w:p>
    <w:p w14:paraId="5CF4888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same repeater so that there is at least</w:t>
      </w:r>
    </w:p>
    <w:p w14:paraId="2C26E7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five-second gap between notifications of this type.</w:t>
      </w:r>
    </w:p>
    <w:p w14:paraId="6B91E37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When notifications are throttled, they are dropped,</w:t>
      </w:r>
    </w:p>
    <w:p w14:paraId="56D0E28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 queued for sending at a future time. (Note</w:t>
      </w:r>
    </w:p>
    <w:p w14:paraId="268EAD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that 'generating' a notification means sending</w:t>
      </w:r>
    </w:p>
    <w:p w14:paraId="4A93C5C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all configured recipients.)"</w:t>
      </w:r>
    </w:p>
    <w:p w14:paraId="2216CBB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5F9116D2" w14:textId="6C07C14E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30.4.1.3.1</w:t>
      </w:r>
      <w:del w:id="243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nRepeaterHealth</w:delText>
        </w:r>
      </w:del>
    </w:p>
    <w:p w14:paraId="5C2568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notification."</w:t>
      </w:r>
    </w:p>
    <w:p w14:paraId="2217AA4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ieee8023snmpDot3RptrNotifications 4 }</w:t>
      </w:r>
    </w:p>
    <w:p w14:paraId="00EC30C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018D5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rptrInfoResetEvent NOTIFICATION-TYPE</w:t>
      </w:r>
    </w:p>
    <w:p w14:paraId="53B536B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rptrInfoOperStatus }</w:t>
      </w:r>
    </w:p>
    <w:p w14:paraId="6A010D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56104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5EA08B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"In a repeater system containing multiple managed</w:t>
      </w:r>
    </w:p>
    <w:p w14:paraId="6E5E250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repeaters, the rptrInfoResetEvent notification</w:t>
      </w:r>
    </w:p>
    <w:p w14:paraId="2CC0879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conveys information related to the operational</w:t>
      </w:r>
    </w:p>
    <w:p w14:paraId="711E8F4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status of a repeater. This notification is sent</w:t>
      </w:r>
    </w:p>
    <w:p w14:paraId="3C6BBEC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on completion of a repeater reset action. A</w:t>
      </w:r>
    </w:p>
    <w:p w14:paraId="0C82E1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repeater reset action is defined as a transition</w:t>
      </w:r>
    </w:p>
    <w:p w14:paraId="141CC1C6" w14:textId="008FBC3C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the START state of </w:t>
      </w:r>
      <w:ins w:id="244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r w:rsidRPr="00335FB9">
        <w:rPr>
          <w:rFonts w:ascii="Courier New" w:hAnsi="Courier New" w:cs="Courier New"/>
          <w:sz w:val="16"/>
          <w:szCs w:val="16"/>
        </w:rPr>
        <w:t>Figure 9-2</w:t>
      </w:r>
      <w:del w:id="245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 in Clause 9 of</w:delText>
        </w:r>
      </w:del>
      <w:ins w:id="246" w:author="Marek Hajduczenia" w:date="2023-07-06T13:12:00Z">
        <w:r w:rsidR="00A45552">
          <w:rPr>
            <w:rFonts w:ascii="Courier New" w:hAnsi="Courier New" w:cs="Courier New"/>
            <w:sz w:val="16"/>
            <w:szCs w:val="16"/>
          </w:rPr>
          <w:t>,</w:t>
        </w:r>
      </w:ins>
    </w:p>
    <w:p w14:paraId="7BE8437B" w14:textId="77777777" w:rsidR="00D9746F" w:rsidRPr="00D9746F" w:rsidRDefault="00335FB9" w:rsidP="00D9746F">
      <w:pPr>
        <w:spacing w:after="0"/>
        <w:rPr>
          <w:del w:id="247" w:author="Marek Hajduczenia" w:date="2023-07-06T13:12:00Z"/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</w:t>
      </w:r>
      <w:del w:id="248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 xml:space="preserve">IEEE Std 802.3, </w:delText>
        </w:r>
      </w:del>
      <w:r w:rsidRPr="00335FB9">
        <w:rPr>
          <w:rFonts w:ascii="Courier New" w:hAnsi="Courier New" w:cs="Courier New"/>
          <w:sz w:val="16"/>
          <w:szCs w:val="16"/>
        </w:rPr>
        <w:t>when triggered by a management</w:t>
      </w:r>
    </w:p>
    <w:p w14:paraId="7D293EDF" w14:textId="1871BBF6" w:rsidR="00790BD0" w:rsidRDefault="00D9746F" w:rsidP="00335FB9">
      <w:pPr>
        <w:spacing w:after="0"/>
        <w:rPr>
          <w:ins w:id="249" w:author="Marek Hajduczenia" w:date="2023-07-06T13:12:00Z"/>
          <w:rFonts w:ascii="Courier New" w:hAnsi="Courier New" w:cs="Courier New"/>
          <w:sz w:val="16"/>
          <w:szCs w:val="16"/>
        </w:rPr>
      </w:pPr>
      <w:del w:id="250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790BD0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 xml:space="preserve">command </w:t>
      </w:r>
    </w:p>
    <w:p w14:paraId="5E448862" w14:textId="77777777" w:rsidR="00D9746F" w:rsidRPr="00D9746F" w:rsidRDefault="00790BD0" w:rsidP="00D9746F">
      <w:pPr>
        <w:spacing w:after="0"/>
        <w:rPr>
          <w:del w:id="251" w:author="Marek Hajduczenia" w:date="2023-07-06T13:12:00Z"/>
          <w:rFonts w:ascii="Courier New" w:hAnsi="Courier New" w:cs="Courier New"/>
          <w:sz w:val="16"/>
          <w:szCs w:val="16"/>
        </w:rPr>
      </w:pPr>
      <w:ins w:id="252" w:author="Marek Hajduczenia" w:date="2023-07-06T13:1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335FB9" w:rsidRPr="00335FB9">
        <w:rPr>
          <w:rFonts w:ascii="Courier New" w:hAnsi="Courier New" w:cs="Courier New"/>
          <w:sz w:val="16"/>
          <w:szCs w:val="16"/>
        </w:rPr>
        <w:t>(e.g., an SNMP Set on the rptrInfoReset</w:t>
      </w:r>
    </w:p>
    <w:p w14:paraId="698A7922" w14:textId="06310467" w:rsidR="00335FB9" w:rsidRPr="00335FB9" w:rsidRDefault="00D9746F" w:rsidP="00335FB9">
      <w:pPr>
        <w:spacing w:after="0"/>
        <w:rPr>
          <w:rFonts w:ascii="Courier New" w:hAnsi="Courier New" w:cs="Courier New"/>
          <w:sz w:val="16"/>
          <w:szCs w:val="16"/>
        </w:rPr>
      </w:pPr>
      <w:del w:id="253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</w:delText>
        </w:r>
      </w:del>
      <w:r w:rsidR="00790BD0">
        <w:rPr>
          <w:rFonts w:ascii="Courier New" w:hAnsi="Courier New" w:cs="Courier New"/>
          <w:sz w:val="16"/>
          <w:szCs w:val="16"/>
        </w:rPr>
        <w:t xml:space="preserve"> </w:t>
      </w:r>
      <w:r w:rsidR="00335FB9" w:rsidRPr="00335FB9">
        <w:rPr>
          <w:rFonts w:ascii="Courier New" w:hAnsi="Courier New" w:cs="Courier New"/>
          <w:sz w:val="16"/>
          <w:szCs w:val="16"/>
        </w:rPr>
        <w:t>object).</w:t>
      </w:r>
    </w:p>
    <w:p w14:paraId="00560EF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0896FC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agent shall limit the generation of</w:t>
      </w:r>
    </w:p>
    <w:p w14:paraId="3392E3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consecutive rptrInfoResetEvent notifications for</w:t>
      </w:r>
    </w:p>
    <w:p w14:paraId="2526719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single repeater so that there is at least</w:t>
      </w:r>
    </w:p>
    <w:p w14:paraId="4EE0E65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five-second gap between notifications of</w:t>
      </w:r>
    </w:p>
    <w:p w14:paraId="24F106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this type. When notifications are throttled,</w:t>
      </w:r>
    </w:p>
    <w:p w14:paraId="4D7FED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they are dropped, not queued for sending at</w:t>
      </w:r>
    </w:p>
    <w:p w14:paraId="3FC8A2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future time. (Note that 'generating' a</w:t>
      </w:r>
    </w:p>
    <w:p w14:paraId="0F0240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notification means sending to all configured</w:t>
      </w:r>
    </w:p>
    <w:p w14:paraId="646063A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recipients.)</w:t>
      </w:r>
    </w:p>
    <w:p w14:paraId="60DAEBB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9915EE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rptrInfoResetEvent is not sent when the</w:t>
      </w:r>
    </w:p>
    <w:p w14:paraId="68F2060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agent restarts and sends an SNMP coldStart or</w:t>
      </w:r>
    </w:p>
    <w:p w14:paraId="27DE130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warmStart trap. However, it is recommended that</w:t>
      </w:r>
    </w:p>
    <w:p w14:paraId="0D8D079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 repeater agent send the rptrInfoOperStatus</w:t>
      </w:r>
    </w:p>
    <w:p w14:paraId="766975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object as an optional object with its coldStart</w:t>
      </w:r>
    </w:p>
    <w:p w14:paraId="46D88DD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and warmStart trap PDUs."</w:t>
      </w:r>
    </w:p>
    <w:p w14:paraId="7CC73C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513F6F7" w14:textId="21828D01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"IEEE Std 802.3, 30.4.1.3.2</w:t>
      </w:r>
      <w:del w:id="254" w:author="Marek Hajduczenia" w:date="2023-07-06T13:12:00Z">
        <w:r w:rsidR="00D9746F" w:rsidRPr="00D9746F">
          <w:rPr>
            <w:rFonts w:ascii="Courier New" w:hAnsi="Courier New" w:cs="Courier New"/>
            <w:sz w:val="16"/>
            <w:szCs w:val="16"/>
          </w:rPr>
          <w:delText>, nRepeaterReset</w:delText>
        </w:r>
      </w:del>
      <w:ins w:id="255" w:author="Marek Hajduczenia" w:date="2023-07-06T13:12:00Z">
        <w:r w:rsidRPr="00335FB9">
          <w:rPr>
            <w:rFonts w:ascii="Courier New" w:hAnsi="Courier New" w:cs="Courier New"/>
            <w:sz w:val="16"/>
            <w:szCs w:val="16"/>
          </w:rPr>
          <w:t>"</w:t>
        </w:r>
      </w:ins>
    </w:p>
    <w:p w14:paraId="286831F0" w14:textId="77777777" w:rsidR="00D9746F" w:rsidRPr="00D9746F" w:rsidRDefault="00D9746F" w:rsidP="00D9746F">
      <w:pPr>
        <w:spacing w:after="0"/>
        <w:rPr>
          <w:del w:id="256" w:author="Marek Hajduczenia" w:date="2023-07-06T13:12:00Z"/>
          <w:rFonts w:ascii="Courier New" w:hAnsi="Courier New" w:cs="Courier New"/>
          <w:sz w:val="16"/>
          <w:szCs w:val="16"/>
        </w:rPr>
      </w:pPr>
      <w:del w:id="257" w:author="Marek Hajduczenia" w:date="2023-07-06T13:12:00Z">
        <w:r w:rsidRPr="00D9746F">
          <w:rPr>
            <w:rFonts w:ascii="Courier New" w:hAnsi="Courier New" w:cs="Courier New"/>
            <w:sz w:val="16"/>
            <w:szCs w:val="16"/>
          </w:rPr>
          <w:delText xml:space="preserve">               notification."</w:delText>
        </w:r>
      </w:del>
    </w:p>
    <w:p w14:paraId="49F64E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ieee8023snmpDot3RptrNotifications 5 }</w:t>
      </w:r>
    </w:p>
    <w:p w14:paraId="0940B73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2C1B6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C8296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Conformance statements</w:t>
      </w:r>
    </w:p>
    <w:p w14:paraId="28D0C1B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BA44A3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snmpRptrModConf</w:t>
      </w:r>
    </w:p>
    <w:p w14:paraId="18C01DC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ieee8023snmpRptrMIB 2 }</w:t>
      </w:r>
    </w:p>
    <w:p w14:paraId="1D4380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snmpRptrModCompls</w:t>
      </w:r>
    </w:p>
    <w:p w14:paraId="41B728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snmpRptrModConf 1 }</w:t>
      </w:r>
    </w:p>
    <w:p w14:paraId="2A8BF7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snmpRptrModObjGrps</w:t>
      </w:r>
    </w:p>
    <w:p w14:paraId="56B2E27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snmpRptrModConf 2 }</w:t>
      </w:r>
    </w:p>
    <w:p w14:paraId="27A6BEE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snmpRptrModNotGrps</w:t>
      </w:r>
    </w:p>
    <w:p w14:paraId="42F59AC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OBJECT IDENTIFIER ::= { snmpRptrModConf 3 }</w:t>
      </w:r>
    </w:p>
    <w:p w14:paraId="634074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AD09D6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0324A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Object groups</w:t>
      </w:r>
    </w:p>
    <w:p w14:paraId="5455C76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9CF36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snmpRptrGrpBasic OBJECT-GROUP</w:t>
      </w:r>
    </w:p>
    <w:p w14:paraId="1D5D1C1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OBJECTS     { rptrGroupObjectID,</w:t>
      </w:r>
    </w:p>
    <w:p w14:paraId="180B28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rptrGroupOperStatus,</w:t>
      </w:r>
    </w:p>
    <w:p w14:paraId="7F10F1F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rptrGroupPortCapacity,</w:t>
      </w:r>
    </w:p>
    <w:p w14:paraId="481F12E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rptrPortAdminStatus,</w:t>
      </w:r>
    </w:p>
    <w:p w14:paraId="6B250C1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rptrPortAutoPartitionState,</w:t>
      </w:r>
    </w:p>
    <w:p w14:paraId="074DEF4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rptrPortOperStatus,</w:t>
      </w:r>
    </w:p>
    <w:p w14:paraId="53E23D1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rptrPortRptrId,</w:t>
      </w:r>
    </w:p>
    <w:p w14:paraId="294F105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rptrInfoRptrType,</w:t>
      </w:r>
    </w:p>
    <w:p w14:paraId="5933E5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rptrInfoOperStatus,</w:t>
      </w:r>
    </w:p>
    <w:p w14:paraId="36E51EB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rptrInfoReset,</w:t>
      </w:r>
    </w:p>
    <w:p w14:paraId="0ED769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rptrInfoPartitionedPorts,</w:t>
      </w:r>
    </w:p>
    <w:p w14:paraId="78F767B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rptrInfoLastChange }</w:t>
      </w:r>
    </w:p>
    <w:p w14:paraId="46526F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38D9A1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A5D04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"Basic group for a repeater system with one or more</w:t>
      </w:r>
    </w:p>
    <w:p w14:paraId="6D741A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repeater-units in multisegment (post-RFC 1516)</w:t>
      </w:r>
    </w:p>
    <w:p w14:paraId="1A18BAD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version of the MIB module."</w:t>
      </w:r>
    </w:p>
    <w:p w14:paraId="41C5B5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1 }</w:t>
      </w:r>
    </w:p>
    <w:p w14:paraId="58D3F4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64F88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snmpRptrGrpMonitor OBJECT-GROUP</w:t>
      </w:r>
    </w:p>
    <w:p w14:paraId="4437A3D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rptrMonitorPortReadableFrames,</w:t>
      </w:r>
    </w:p>
    <w:p w14:paraId="2594E4D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rptrMonitorPortReadableOctets,</w:t>
      </w:r>
    </w:p>
    <w:p w14:paraId="5C1BEA5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rptrMonitorPortFCSErrors,</w:t>
      </w:r>
    </w:p>
    <w:p w14:paraId="35FADEF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rptrMonitorPortAlignmentErrors,</w:t>
      </w:r>
    </w:p>
    <w:p w14:paraId="7448296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rptrMonitorPortFrameTooLongs,</w:t>
      </w:r>
    </w:p>
    <w:p w14:paraId="0F6A45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rptrMonitorPortShortEvents,</w:t>
      </w:r>
    </w:p>
    <w:p w14:paraId="7AF10A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rptrMonitorPortRunts,</w:t>
      </w:r>
    </w:p>
    <w:p w14:paraId="0C1DD96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rptrMonitorPortCollisions,</w:t>
      </w:r>
    </w:p>
    <w:p w14:paraId="7029D00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rptrMonitorPortLateEvents,</w:t>
      </w:r>
    </w:p>
    <w:p w14:paraId="0F1EA2A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rptrMonitorPortVeryLongEvents,</w:t>
      </w:r>
    </w:p>
    <w:p w14:paraId="255332F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rptrMonitorPortDataRateMismatches,</w:t>
      </w:r>
    </w:p>
    <w:p w14:paraId="03D80EF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rptrMonitorPortAutoPartitions,</w:t>
      </w:r>
    </w:p>
    <w:p w14:paraId="12C2172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rptrMonitorPortTotalErrors,</w:t>
      </w:r>
    </w:p>
    <w:p w14:paraId="3AFE363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rptrMonitorPortLastChange,</w:t>
      </w:r>
    </w:p>
    <w:p w14:paraId="4571AA2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49A58E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rptrMonTxCollisions,</w:t>
      </w:r>
    </w:p>
    <w:p w14:paraId="2051D7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rptrMonTotalFrames,</w:t>
      </w:r>
    </w:p>
    <w:p w14:paraId="7EBDC4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rptrMonTotalErrors,</w:t>
      </w:r>
    </w:p>
    <w:p w14:paraId="51252B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rptrMonTotalOctets }</w:t>
      </w:r>
    </w:p>
    <w:p w14:paraId="19F2F2B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85521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5027E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"Monitor group for a repeater system with one or more</w:t>
      </w:r>
    </w:p>
    <w:p w14:paraId="1BB037D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repeater-units in multisegment (post-RFC 1516)</w:t>
      </w:r>
    </w:p>
    <w:p w14:paraId="525B91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version of the MIB module."</w:t>
      </w:r>
    </w:p>
    <w:p w14:paraId="1DE68C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2 }</w:t>
      </w:r>
    </w:p>
    <w:p w14:paraId="30B9AF9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E9172D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snmpRptrGrpMonitor100 OBJECT-GROUP</w:t>
      </w:r>
    </w:p>
    <w:p w14:paraId="0CEEA2A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rptrMonitorPortIsolates,</w:t>
      </w:r>
    </w:p>
    <w:p w14:paraId="39E2BBA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rptrMonitorPortSymbolErrors,</w:t>
      </w:r>
    </w:p>
    <w:p w14:paraId="4A44FCF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rptrMonitorPortUpper32Octets,</w:t>
      </w:r>
    </w:p>
    <w:p w14:paraId="53A92B4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BEF232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rptrMonUpper32TotalOctets }</w:t>
      </w:r>
    </w:p>
    <w:p w14:paraId="40257F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99402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E4221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"Monitor group for 100 Mb/s ports and repeaters</w:t>
      </w:r>
    </w:p>
    <w:p w14:paraId="0A02B9E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in a repeater system with one or more repeater-units in</w:t>
      </w:r>
    </w:p>
    <w:p w14:paraId="25A3372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multisegment (post-RFC 1516) version of the MIB</w:t>
      </w:r>
    </w:p>
    <w:p w14:paraId="018791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module. Repeater systems which support Counter64 should</w:t>
      </w:r>
    </w:p>
    <w:p w14:paraId="48DD67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also implement snmpRptrGrpMonitor100w64."</w:t>
      </w:r>
    </w:p>
    <w:p w14:paraId="70CED1E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3 }</w:t>
      </w:r>
    </w:p>
    <w:p w14:paraId="49574D1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534E11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snmpRptrGrpMonitor100w64 OBJECT-GROUP</w:t>
      </w:r>
    </w:p>
    <w:p w14:paraId="48AC0D9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rptrMonitorPortHCReadableOctets,</w:t>
      </w:r>
    </w:p>
    <w:p w14:paraId="0B932D3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rptrMonHCTotalOctets }</w:t>
      </w:r>
    </w:p>
    <w:p w14:paraId="283A16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784F58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2CC914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"Monitor group for 100 Mb/s ports and repeaters in a</w:t>
      </w:r>
    </w:p>
    <w:p w14:paraId="1CEE9BC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repeater system with one or more repeater-units and support</w:t>
      </w:r>
    </w:p>
    <w:p w14:paraId="08DAD73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for Counter64."</w:t>
      </w:r>
    </w:p>
    <w:p w14:paraId="4E8036F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4 }</w:t>
      </w:r>
    </w:p>
    <w:p w14:paraId="27C9B2F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7FE2A22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snmpRptrGrpAddrTrack OBJECT-GROUP</w:t>
      </w:r>
    </w:p>
    <w:p w14:paraId="347309B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rptrAddrTrackSourceAddrChanges,</w:t>
      </w:r>
    </w:p>
    <w:p w14:paraId="3C483B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          rptrAddrTrackNewLastSrcAddress,</w:t>
      </w:r>
    </w:p>
    <w:p w14:paraId="3A17A4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rptrAddrTrackCapacity }</w:t>
      </w:r>
    </w:p>
    <w:p w14:paraId="3811B70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AA76B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3D98C8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"Passive address tracking group for post-RFC 1516</w:t>
      </w:r>
    </w:p>
    <w:p w14:paraId="6BF207D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version of the MIB module."</w:t>
      </w:r>
    </w:p>
    <w:p w14:paraId="3F239E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5 }</w:t>
      </w:r>
    </w:p>
    <w:p w14:paraId="547C7F5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72DC2C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snmpRptrGrpExtAddrTrack OBJECT-GROUP</w:t>
      </w:r>
    </w:p>
    <w:p w14:paraId="419669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rptrExtAddrTrackSourceAddress }</w:t>
      </w:r>
    </w:p>
    <w:p w14:paraId="426843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34E384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767C19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"Extended passive address tracking group for</w:t>
      </w:r>
    </w:p>
    <w:p w14:paraId="0279A4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a repeater system with one or more repeater-units in</w:t>
      </w:r>
    </w:p>
    <w:p w14:paraId="0F967DE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post-RFC 1516 version of the MIB module."</w:t>
      </w:r>
    </w:p>
    <w:p w14:paraId="1B68ED3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6 }</w:t>
      </w:r>
    </w:p>
    <w:p w14:paraId="236085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F5615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snmpRptrGrpRptrAddrSearch OBJECT-GROUP</w:t>
      </w:r>
    </w:p>
    <w:p w14:paraId="08A42D7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rptrAddrSearchLock,</w:t>
      </w:r>
    </w:p>
    <w:p w14:paraId="1D71B09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rptrAddrSearchStatus,</w:t>
      </w:r>
    </w:p>
    <w:p w14:paraId="2D9029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rptrAddrSearchAddress,</w:t>
      </w:r>
    </w:p>
    <w:p w14:paraId="0E8F711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rptrAddrSearchState,</w:t>
      </w:r>
    </w:p>
    <w:p w14:paraId="2FF30BF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rptrAddrSearchGroup,</w:t>
      </w:r>
    </w:p>
    <w:p w14:paraId="1A1F304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rptrAddrSearchPort,</w:t>
      </w:r>
    </w:p>
    <w:p w14:paraId="398B6E4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rptrAddrSearchOwner }</w:t>
      </w:r>
    </w:p>
    <w:p w14:paraId="35118D6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D698CF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550D70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"Active MAC address search group and topology</w:t>
      </w:r>
    </w:p>
    <w:p w14:paraId="19574EA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mapping support for repeaters."</w:t>
      </w:r>
    </w:p>
    <w:p w14:paraId="45719F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7 }</w:t>
      </w:r>
    </w:p>
    <w:p w14:paraId="32EED67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FA7586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snmpRptrGrpTopNPort OBJECT-GROUP</w:t>
      </w:r>
    </w:p>
    <w:p w14:paraId="21F7E7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OBJECTS     { rptrTopNPortRepeaterId,</w:t>
      </w:r>
    </w:p>
    <w:p w14:paraId="3E65B49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rptrTopNPortRateBase,</w:t>
      </w:r>
    </w:p>
    <w:p w14:paraId="5ECD79D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rptrTopNPortTimeRemaining,</w:t>
      </w:r>
    </w:p>
    <w:p w14:paraId="0BC8126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rptrTopNPortDuration,</w:t>
      </w:r>
    </w:p>
    <w:p w14:paraId="15770FC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rptrTopNPortRequestedSize,</w:t>
      </w:r>
    </w:p>
    <w:p w14:paraId="13A5F42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rptrTopNPortGrantedSize,</w:t>
      </w:r>
    </w:p>
    <w:p w14:paraId="60945D5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rptrTopNPortStartTime,</w:t>
      </w:r>
    </w:p>
    <w:p w14:paraId="36CE0FB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rptrTopNPortOwner,</w:t>
      </w:r>
    </w:p>
    <w:p w14:paraId="1A3E17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rptrTopNPortRowStatus,</w:t>
      </w:r>
    </w:p>
    <w:p w14:paraId="5B212D8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rptrTopNPortGroupIndex,</w:t>
      </w:r>
    </w:p>
    <w:p w14:paraId="22DBC67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rptrTopNPortPortIndex,</w:t>
      </w:r>
    </w:p>
    <w:p w14:paraId="645AA9A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rptrTopNPortRate }</w:t>
      </w:r>
    </w:p>
    <w:p w14:paraId="052C9D9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1BA60C0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C2883D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"Top 'N' group for repeater ports."</w:t>
      </w:r>
    </w:p>
    <w:p w14:paraId="4957CA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snmpRptrModObjGrps 8 }</w:t>
      </w:r>
    </w:p>
    <w:p w14:paraId="47F68A4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822E8B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ieee8023snmpDot3RptrNotGroup NOTIFICATION-GROUP</w:t>
      </w:r>
    </w:p>
    <w:p w14:paraId="4E47373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NOTIFICATIONS { rptrInfoHealth,</w:t>
      </w:r>
    </w:p>
    <w:p w14:paraId="1D1DCDF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rptrInfoResetEvent }</w:t>
      </w:r>
    </w:p>
    <w:p w14:paraId="1B732AD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C3E3C3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A99BF5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"Conformance Group for repeater notifications.</w:t>
      </w:r>
    </w:p>
    <w:p w14:paraId="274F060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Formerly an empty group."</w:t>
      </w:r>
    </w:p>
    <w:p w14:paraId="1DA76A6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{snmpRptrModNotGrps 1}</w:t>
      </w:r>
    </w:p>
    <w:p w14:paraId="3AA9B0C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AF0C24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215ADA4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-- Compliance statements</w:t>
      </w:r>
    </w:p>
    <w:p w14:paraId="35752C5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B31D45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snmpRptrModCompl MODULE-COMPLIANCE</w:t>
      </w:r>
    </w:p>
    <w:p w14:paraId="71AB572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53A8B3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1FCA5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"Compliance for the multisegment version of the</w:t>
      </w:r>
    </w:p>
    <w:p w14:paraId="1475B41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MIB module for a repeater system with one or more</w:t>
      </w:r>
    </w:p>
    <w:p w14:paraId="02898A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repeater-units."</w:t>
      </w:r>
    </w:p>
    <w:p w14:paraId="7186BB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8CCB32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MODULE -- this module</w:t>
      </w:r>
    </w:p>
    <w:p w14:paraId="400277E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MANDATORY-GROUPS { snmpRptrGrpBasic,</w:t>
      </w:r>
    </w:p>
    <w:p w14:paraId="39BF89E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       snmpRptrGrpMonitor,</w:t>
      </w:r>
    </w:p>
    <w:p w14:paraId="04193A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              snmpRptrGrpAddrTrack }</w:t>
      </w:r>
    </w:p>
    <w:p w14:paraId="56F3AD4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5D4BBF8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lastRenderedPageBreak/>
        <w:t xml:space="preserve">           GROUP snmpRptrGrpMonitor100</w:t>
      </w:r>
    </w:p>
    <w:p w14:paraId="3DFFA17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12E2430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"Implementation of this group is</w:t>
      </w:r>
    </w:p>
    <w:p w14:paraId="0D3118A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mandatory for managed repeater systems that</w:t>
      </w:r>
    </w:p>
    <w:p w14:paraId="2F8B038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contain 100 Mb/s repeaters."</w:t>
      </w:r>
    </w:p>
    <w:p w14:paraId="031406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3236F6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GROUP snmpRptrGrpMonitor100w64</w:t>
      </w:r>
    </w:p>
    <w:p w14:paraId="0193F30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23DFBC4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"Implementation of this group is</w:t>
      </w:r>
    </w:p>
    <w:p w14:paraId="594683A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mandatory for managed repeater systems that</w:t>
      </w:r>
    </w:p>
    <w:p w14:paraId="013561D2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contain 100 Mb/s repeaters and that</w:t>
      </w:r>
    </w:p>
    <w:p w14:paraId="77F65D4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can support Counter64."</w:t>
      </w:r>
    </w:p>
    <w:p w14:paraId="41662CAA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7CC451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GROUP snmpRptrGrpExtAddrTrack</w:t>
      </w:r>
    </w:p>
    <w:p w14:paraId="4284045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5DA8184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"Implementation of this group is</w:t>
      </w:r>
    </w:p>
    <w:p w14:paraId="14B97534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recommended for repeater systems that have</w:t>
      </w:r>
    </w:p>
    <w:p w14:paraId="29D211F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necessary instrumentation to track</w:t>
      </w:r>
    </w:p>
    <w:p w14:paraId="7B076AB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MAC addresses of multiple DTEs attached</w:t>
      </w:r>
    </w:p>
    <w:p w14:paraId="6697089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 a single repeater port."</w:t>
      </w:r>
    </w:p>
    <w:p w14:paraId="4B305AC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19181FD3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GROUP snmpRptrGrpRptrAddrSearch</w:t>
      </w:r>
    </w:p>
    <w:p w14:paraId="4D89A1B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340DCEE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"Implementation of this group is</w:t>
      </w:r>
    </w:p>
    <w:p w14:paraId="10C87E6B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recommended for repeater systems that allow</w:t>
      </w:r>
    </w:p>
    <w:p w14:paraId="76A68F4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read-write access and that have</w:t>
      </w:r>
    </w:p>
    <w:p w14:paraId="6ED4ABA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necessary instrumentation to</w:t>
      </w:r>
    </w:p>
    <w:p w14:paraId="6FC928E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search all incoming data streams</w:t>
      </w:r>
    </w:p>
    <w:p w14:paraId="1333625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for a particular MAC address."</w:t>
      </w:r>
    </w:p>
    <w:p w14:paraId="35515D08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0D6ACE2E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GROUP snmpRptrGrpTopNPort</w:t>
      </w:r>
    </w:p>
    <w:p w14:paraId="55747F1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713D9BE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"Implementation of this group is</w:t>
      </w:r>
    </w:p>
    <w:p w14:paraId="6391FBD9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recommended for repeater systems that have</w:t>
      </w:r>
    </w:p>
    <w:p w14:paraId="7277B06F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the necessary resources to support</w:t>
      </w:r>
    </w:p>
    <w:p w14:paraId="74B8952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TopN statistics reporting."</w:t>
      </w:r>
    </w:p>
    <w:p w14:paraId="683EB256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84C7DDC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GROUP ieee8023snmpDot3RptrNotGroup</w:t>
      </w:r>
    </w:p>
    <w:p w14:paraId="39853AFD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4734BC2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"Implementation of this group is</w:t>
      </w:r>
    </w:p>
    <w:p w14:paraId="4D21E4A7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recommended for repeaters that </w:t>
      </w:r>
    </w:p>
    <w:p w14:paraId="284DAA05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         support notifications."</w:t>
      </w:r>
    </w:p>
    <w:p w14:paraId="46804301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4197584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    ::= { snmpRptrModCompls 1 }</w:t>
      </w:r>
    </w:p>
    <w:p w14:paraId="662175C0" w14:textId="77777777" w:rsidR="00335FB9" w:rsidRP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</w:p>
    <w:p w14:paraId="6DCED70F" w14:textId="2CAF332C" w:rsidR="00335FB9" w:rsidRDefault="00335FB9" w:rsidP="00335FB9">
      <w:pPr>
        <w:spacing w:after="0"/>
        <w:rPr>
          <w:rFonts w:ascii="Courier New" w:hAnsi="Courier New" w:cs="Courier New"/>
          <w:sz w:val="16"/>
          <w:szCs w:val="16"/>
        </w:rPr>
      </w:pPr>
      <w:r w:rsidRPr="00335FB9">
        <w:rPr>
          <w:rFonts w:ascii="Courier New" w:hAnsi="Courier New" w:cs="Courier New"/>
          <w:sz w:val="16"/>
          <w:szCs w:val="16"/>
        </w:rPr>
        <w:t xml:space="preserve">   END</w:t>
      </w:r>
    </w:p>
    <w:sectPr w:rsidR="00335FB9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202D5"/>
    <w:rsid w:val="000219E8"/>
    <w:rsid w:val="00026DA6"/>
    <w:rsid w:val="000725E5"/>
    <w:rsid w:val="00072B37"/>
    <w:rsid w:val="00092B2C"/>
    <w:rsid w:val="000A181E"/>
    <w:rsid w:val="000D1EB3"/>
    <w:rsid w:val="00102272"/>
    <w:rsid w:val="00106DCE"/>
    <w:rsid w:val="0013218F"/>
    <w:rsid w:val="00134C42"/>
    <w:rsid w:val="00142F09"/>
    <w:rsid w:val="00175BEE"/>
    <w:rsid w:val="001A52A3"/>
    <w:rsid w:val="001B41BA"/>
    <w:rsid w:val="001B6492"/>
    <w:rsid w:val="001D16CD"/>
    <w:rsid w:val="001E761D"/>
    <w:rsid w:val="002030CE"/>
    <w:rsid w:val="002231FB"/>
    <w:rsid w:val="002373ED"/>
    <w:rsid w:val="00277F11"/>
    <w:rsid w:val="0028355E"/>
    <w:rsid w:val="002912A4"/>
    <w:rsid w:val="002A5723"/>
    <w:rsid w:val="002B6D77"/>
    <w:rsid w:val="002C1B5A"/>
    <w:rsid w:val="002C606B"/>
    <w:rsid w:val="00327627"/>
    <w:rsid w:val="00335FB9"/>
    <w:rsid w:val="003568B8"/>
    <w:rsid w:val="003F1024"/>
    <w:rsid w:val="003F4DDD"/>
    <w:rsid w:val="004335B9"/>
    <w:rsid w:val="00435F3F"/>
    <w:rsid w:val="0045784E"/>
    <w:rsid w:val="00473856"/>
    <w:rsid w:val="004779D5"/>
    <w:rsid w:val="004B036C"/>
    <w:rsid w:val="004D6F8A"/>
    <w:rsid w:val="0052663F"/>
    <w:rsid w:val="00545749"/>
    <w:rsid w:val="00574E93"/>
    <w:rsid w:val="005863BA"/>
    <w:rsid w:val="005B7820"/>
    <w:rsid w:val="005D3C3B"/>
    <w:rsid w:val="005E2C65"/>
    <w:rsid w:val="005F0860"/>
    <w:rsid w:val="00677A8E"/>
    <w:rsid w:val="006A0150"/>
    <w:rsid w:val="006D1093"/>
    <w:rsid w:val="006F713C"/>
    <w:rsid w:val="006F7F2A"/>
    <w:rsid w:val="0072205C"/>
    <w:rsid w:val="00722BAF"/>
    <w:rsid w:val="00747BFC"/>
    <w:rsid w:val="00790BD0"/>
    <w:rsid w:val="007B4173"/>
    <w:rsid w:val="007E419F"/>
    <w:rsid w:val="00813191"/>
    <w:rsid w:val="00813747"/>
    <w:rsid w:val="00815C55"/>
    <w:rsid w:val="008A2126"/>
    <w:rsid w:val="008A565F"/>
    <w:rsid w:val="008C7A38"/>
    <w:rsid w:val="008D4E8B"/>
    <w:rsid w:val="009216D4"/>
    <w:rsid w:val="00976DE8"/>
    <w:rsid w:val="009B781D"/>
    <w:rsid w:val="009C30B4"/>
    <w:rsid w:val="009D5897"/>
    <w:rsid w:val="009E0E04"/>
    <w:rsid w:val="009E5EBE"/>
    <w:rsid w:val="009F20C5"/>
    <w:rsid w:val="00A14269"/>
    <w:rsid w:val="00A45552"/>
    <w:rsid w:val="00A660CE"/>
    <w:rsid w:val="00A73B71"/>
    <w:rsid w:val="00A92E8A"/>
    <w:rsid w:val="00AA51F8"/>
    <w:rsid w:val="00AB07BE"/>
    <w:rsid w:val="00AD140F"/>
    <w:rsid w:val="00AE49B1"/>
    <w:rsid w:val="00AF6E4F"/>
    <w:rsid w:val="00B1070D"/>
    <w:rsid w:val="00B50BF2"/>
    <w:rsid w:val="00B70F6D"/>
    <w:rsid w:val="00B747E9"/>
    <w:rsid w:val="00BC4982"/>
    <w:rsid w:val="00C53D6E"/>
    <w:rsid w:val="00C93C97"/>
    <w:rsid w:val="00C9797C"/>
    <w:rsid w:val="00CA402B"/>
    <w:rsid w:val="00CE16D3"/>
    <w:rsid w:val="00D018E3"/>
    <w:rsid w:val="00D26C3D"/>
    <w:rsid w:val="00D729FC"/>
    <w:rsid w:val="00D95DD6"/>
    <w:rsid w:val="00D9746F"/>
    <w:rsid w:val="00DA4F2D"/>
    <w:rsid w:val="00DC27D4"/>
    <w:rsid w:val="00DE3830"/>
    <w:rsid w:val="00DE3C96"/>
    <w:rsid w:val="00DF3C39"/>
    <w:rsid w:val="00DF51C7"/>
    <w:rsid w:val="00E63DC9"/>
    <w:rsid w:val="00E751A7"/>
    <w:rsid w:val="00E87BB3"/>
    <w:rsid w:val="00EF3EF5"/>
    <w:rsid w:val="00F2242E"/>
    <w:rsid w:val="00F304C5"/>
    <w:rsid w:val="00F43C96"/>
    <w:rsid w:val="00F448A0"/>
    <w:rsid w:val="00F4590F"/>
    <w:rsid w:val="00F56DEE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15373</Words>
  <Characters>87628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4</cp:revision>
  <dcterms:created xsi:type="dcterms:W3CDTF">2023-07-18T14:43:00Z</dcterms:created>
  <dcterms:modified xsi:type="dcterms:W3CDTF">2023-07-31T15:23:00Z</dcterms:modified>
</cp:coreProperties>
</file>