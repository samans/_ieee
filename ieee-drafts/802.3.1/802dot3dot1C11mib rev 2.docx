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0C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IEEE8023-EFM-CU-MIB DEFINITIONS ::= BEGIN</w:t>
      </w:r>
    </w:p>
    <w:p w14:paraId="4AE159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22808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IMPORTS</w:t>
      </w:r>
    </w:p>
    <w:p w14:paraId="14E052D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MODULE-IDENTITY, OBJECT-TYPE, NOTIFICATION-TYPE, Integer32,</w:t>
      </w:r>
    </w:p>
    <w:p w14:paraId="7CD7FF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Unsigned32, Counter32, org</w:t>
      </w:r>
    </w:p>
    <w:p w14:paraId="05828C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FROM SNMPv2-SMI         -- [RFC2578]</w:t>
      </w:r>
    </w:p>
    <w:p w14:paraId="7C58D7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TEXTUAL-CONVENTION, TruthValue,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PhysAddress</w:t>
      </w:r>
      <w:proofErr w:type="spellEnd"/>
    </w:p>
    <w:p w14:paraId="775E5D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FROM SNMPv2-TC          -- [RFC2579]</w:t>
      </w:r>
    </w:p>
    <w:p w14:paraId="7A3124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MODULE-COMPLIANCE, OBJECT-GROUP, NOTIFICATION-GROUP</w:t>
      </w:r>
    </w:p>
    <w:p w14:paraId="4A49DA7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FROM SNMPv2-CONF        -- [RFC2580]</w:t>
      </w:r>
    </w:p>
    <w:p w14:paraId="0E4EC7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SnmpAdminString</w:t>
      </w:r>
      <w:proofErr w:type="spellEnd"/>
    </w:p>
    <w:p w14:paraId="7F576C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FROM SNMP-FRAMEWORK-MIB -- [RFC3411]</w:t>
      </w:r>
    </w:p>
    <w:p w14:paraId="57F092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ifSpeed</w:t>
      </w:r>
      <w:proofErr w:type="spellEnd"/>
    </w:p>
    <w:p w14:paraId="433A6C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FROM IF-MIB             -- [RFC2863]</w:t>
      </w:r>
    </w:p>
    <w:p w14:paraId="337080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;</w:t>
      </w:r>
    </w:p>
    <w:p w14:paraId="7DF623F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6CFBF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ieee8023efmCuMIB MODULE-IDENTITY</w:t>
      </w:r>
    </w:p>
    <w:p w14:paraId="4AEB133D" w14:textId="13B84B1F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LAST-UPDATED "</w:t>
      </w:r>
      <w:ins w:id="0" w:author="Marek Hajduczenia" w:date="2023-07-31T09:20:00Z">
        <w:r w:rsidR="00604CB1" w:rsidRPr="00543DFF">
          <w:rPr>
            <w:rFonts w:ascii="Courier New" w:hAnsi="Courier New" w:cs="Courier New"/>
            <w:sz w:val="16"/>
            <w:szCs w:val="16"/>
          </w:rPr>
          <w:t>20</w:t>
        </w:r>
        <w:r w:rsidR="00604CB1">
          <w:rPr>
            <w:rFonts w:ascii="Courier New" w:hAnsi="Courier New" w:cs="Courier New"/>
            <w:sz w:val="16"/>
            <w:szCs w:val="16"/>
          </w:rPr>
          <w:t>2</w:t>
        </w:r>
        <w:r w:rsidR="00604CB1" w:rsidRPr="00543DFF">
          <w:rPr>
            <w:rFonts w:ascii="Courier New" w:hAnsi="Courier New" w:cs="Courier New"/>
            <w:sz w:val="16"/>
            <w:szCs w:val="16"/>
          </w:rPr>
          <w:t>30</w:t>
        </w:r>
        <w:r w:rsidR="00604CB1">
          <w:rPr>
            <w:rFonts w:ascii="Courier New" w:hAnsi="Courier New" w:cs="Courier New"/>
            <w:sz w:val="16"/>
            <w:szCs w:val="16"/>
          </w:rPr>
          <w:t>731</w:t>
        </w:r>
        <w:r w:rsidR="00604CB1"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 w:rsidR="00604CB1">
          <w:rPr>
            <w:rFonts w:ascii="Courier New" w:hAnsi="Courier New" w:cs="Courier New"/>
            <w:sz w:val="16"/>
            <w:szCs w:val="16"/>
          </w:rPr>
          <w:t>–</w:t>
        </w:r>
        <w:r w:rsidR="00604CB1"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 w:rsidR="00604CB1">
          <w:rPr>
            <w:rFonts w:ascii="Courier New" w:hAnsi="Courier New" w:cs="Courier New"/>
            <w:sz w:val="16"/>
            <w:szCs w:val="16"/>
          </w:rPr>
          <w:t>July</w:t>
        </w:r>
        <w:r w:rsidR="00604CB1"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 w:rsidR="00604CB1">
          <w:rPr>
            <w:rFonts w:ascii="Courier New" w:hAnsi="Courier New" w:cs="Courier New"/>
            <w:sz w:val="16"/>
            <w:szCs w:val="16"/>
          </w:rPr>
          <w:t>31</w:t>
        </w:r>
        <w:r w:rsidR="00604CB1" w:rsidRPr="00543DFF">
          <w:rPr>
            <w:rFonts w:ascii="Courier New" w:hAnsi="Courier New" w:cs="Courier New"/>
            <w:sz w:val="16"/>
            <w:szCs w:val="16"/>
          </w:rPr>
          <w:t>, 20</w:t>
        </w:r>
        <w:r w:rsidR="00604CB1">
          <w:rPr>
            <w:rFonts w:ascii="Courier New" w:hAnsi="Courier New" w:cs="Courier New"/>
            <w:sz w:val="16"/>
            <w:szCs w:val="16"/>
          </w:rPr>
          <w:t>2</w:t>
        </w:r>
        <w:r w:rsidR="00604CB1" w:rsidRPr="00543DFF">
          <w:rPr>
            <w:rFonts w:ascii="Courier New" w:hAnsi="Courier New" w:cs="Courier New"/>
            <w:sz w:val="16"/>
            <w:szCs w:val="16"/>
          </w:rPr>
          <w:t>3</w:t>
        </w:r>
      </w:ins>
      <w:del w:id="1" w:author="Marek Hajduczenia" w:date="2023-07-31T09:20:00Z">
        <w:r w:rsidRPr="00292410" w:rsidDel="00604CB1">
          <w:rPr>
            <w:rFonts w:ascii="Courier New" w:hAnsi="Courier New" w:cs="Courier New"/>
            <w:sz w:val="16"/>
            <w:szCs w:val="16"/>
          </w:rPr>
          <w:delText>201304110000Z" -- April 11, 2013</w:delText>
        </w:r>
      </w:del>
    </w:p>
    <w:p w14:paraId="374DE7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ORGANIZATION</w:t>
      </w:r>
    </w:p>
    <w:p w14:paraId="42B01EAA" w14:textId="689EC4F9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802.3 </w:t>
      </w:r>
      <w:del w:id="2" w:author="Marek Hajduczenia" w:date="2023-07-31T09:21:00Z">
        <w:r w:rsidRPr="00292410" w:rsidDel="00F24137">
          <w:rPr>
            <w:rFonts w:ascii="Courier New" w:hAnsi="Courier New" w:cs="Courier New"/>
            <w:sz w:val="16"/>
            <w:szCs w:val="16"/>
          </w:rPr>
          <w:delText xml:space="preserve">working </w:delText>
        </w:r>
      </w:del>
      <w:ins w:id="3" w:author="Marek Hajduczenia" w:date="2023-07-31T09:21:00Z">
        <w:r w:rsidR="00F24137">
          <w:rPr>
            <w:rFonts w:ascii="Courier New" w:hAnsi="Courier New" w:cs="Courier New"/>
            <w:sz w:val="16"/>
            <w:szCs w:val="16"/>
          </w:rPr>
          <w:t>W</w:t>
        </w:r>
        <w:r w:rsidR="00F24137" w:rsidRPr="00292410">
          <w:rPr>
            <w:rFonts w:ascii="Courier New" w:hAnsi="Courier New" w:cs="Courier New"/>
            <w:sz w:val="16"/>
            <w:szCs w:val="16"/>
          </w:rPr>
          <w:t xml:space="preserve">orking </w:t>
        </w:r>
      </w:ins>
      <w:del w:id="4" w:author="Marek Hajduczenia" w:date="2023-07-31T09:21:00Z">
        <w:r w:rsidRPr="00292410" w:rsidDel="00F24137">
          <w:rPr>
            <w:rFonts w:ascii="Courier New" w:hAnsi="Courier New" w:cs="Courier New"/>
            <w:sz w:val="16"/>
            <w:szCs w:val="16"/>
          </w:rPr>
          <w:delText>group</w:delText>
        </w:r>
      </w:del>
      <w:ins w:id="5" w:author="Marek Hajduczenia" w:date="2023-07-31T09:21:00Z">
        <w:r w:rsidR="00F24137">
          <w:rPr>
            <w:rFonts w:ascii="Courier New" w:hAnsi="Courier New" w:cs="Courier New"/>
            <w:sz w:val="16"/>
            <w:szCs w:val="16"/>
          </w:rPr>
          <w:t>G</w:t>
        </w:r>
        <w:r w:rsidR="00F24137" w:rsidRPr="00292410">
          <w:rPr>
            <w:rFonts w:ascii="Courier New" w:hAnsi="Courier New" w:cs="Courier New"/>
            <w:sz w:val="16"/>
            <w:szCs w:val="16"/>
          </w:rPr>
          <w:t>roup</w:t>
        </w:r>
      </w:ins>
      <w:r w:rsidRPr="00292410">
        <w:rPr>
          <w:rFonts w:ascii="Courier New" w:hAnsi="Courier New" w:cs="Courier New"/>
          <w:sz w:val="16"/>
          <w:szCs w:val="16"/>
        </w:rPr>
        <w:t>"</w:t>
      </w:r>
    </w:p>
    <w:p w14:paraId="79952C7B" w14:textId="3219962C" w:rsidR="00292410" w:rsidRPr="00292410" w:rsidDel="00012D32" w:rsidRDefault="00292410" w:rsidP="00292410">
      <w:pPr>
        <w:spacing w:after="0"/>
        <w:rPr>
          <w:del w:id="6" w:author="Marek Hajduczenia" w:date="2023-07-31T09:20:00Z"/>
          <w:rFonts w:ascii="Courier New" w:hAnsi="Courier New" w:cs="Courier New"/>
          <w:sz w:val="16"/>
          <w:szCs w:val="16"/>
        </w:rPr>
      </w:pPr>
      <w:del w:id="7" w:author="Marek Hajduczenia" w:date="2023-07-31T09:20:00Z">
        <w:r w:rsidRPr="00292410" w:rsidDel="00012D32">
          <w:rPr>
            <w:rFonts w:ascii="Courier New" w:hAnsi="Courier New" w:cs="Courier New"/>
            <w:sz w:val="16"/>
            <w:szCs w:val="16"/>
          </w:rPr>
          <w:delText xml:space="preserve">        CONTACT-INFO</w:delText>
        </w:r>
      </w:del>
    </w:p>
    <w:p w14:paraId="6AD86AE2" w14:textId="7433ED39" w:rsidR="00292410" w:rsidRPr="00292410" w:rsidDel="00012D32" w:rsidRDefault="00292410" w:rsidP="00292410">
      <w:pPr>
        <w:spacing w:after="0"/>
        <w:rPr>
          <w:del w:id="8" w:author="Marek Hajduczenia" w:date="2023-07-31T09:20:00Z"/>
          <w:rFonts w:ascii="Courier New" w:hAnsi="Courier New" w:cs="Courier New"/>
          <w:sz w:val="16"/>
          <w:szCs w:val="16"/>
        </w:rPr>
      </w:pPr>
      <w:del w:id="9" w:author="Marek Hajduczenia" w:date="2023-07-31T09:20:00Z">
        <w:r w:rsidRPr="00292410" w:rsidDel="00012D32">
          <w:rPr>
            <w:rFonts w:ascii="Courier New" w:hAnsi="Courier New" w:cs="Courier New"/>
            <w:sz w:val="16"/>
            <w:szCs w:val="16"/>
          </w:rPr>
          <w:delText xml:space="preserve">            "WG-URL: http://www.ieee802.org/3/index.html</w:delText>
        </w:r>
      </w:del>
    </w:p>
    <w:p w14:paraId="0B895837" w14:textId="090C411B" w:rsidR="00292410" w:rsidRPr="00292410" w:rsidDel="00012D32" w:rsidRDefault="00292410" w:rsidP="00292410">
      <w:pPr>
        <w:spacing w:after="0"/>
        <w:rPr>
          <w:del w:id="10" w:author="Marek Hajduczenia" w:date="2023-07-31T09:20:00Z"/>
          <w:rFonts w:ascii="Courier New" w:hAnsi="Courier New" w:cs="Courier New"/>
          <w:sz w:val="16"/>
          <w:szCs w:val="16"/>
        </w:rPr>
      </w:pPr>
      <w:del w:id="11" w:author="Marek Hajduczenia" w:date="2023-07-31T09:20:00Z">
        <w:r w:rsidRPr="00292410" w:rsidDel="00012D32">
          <w:rPr>
            <w:rFonts w:ascii="Courier New" w:hAnsi="Courier New" w:cs="Courier New"/>
            <w:sz w:val="16"/>
            <w:szCs w:val="16"/>
          </w:rPr>
          <w:delText xml:space="preserve">            WG-EMail: STDS-802-3-MIB@LISTSERV.IEEE.ORG</w:delText>
        </w:r>
      </w:del>
    </w:p>
    <w:p w14:paraId="2F09F00D" w14:textId="0E8DA23B" w:rsidR="00292410" w:rsidRPr="00292410" w:rsidDel="00012D32" w:rsidRDefault="00292410" w:rsidP="00292410">
      <w:pPr>
        <w:spacing w:after="0"/>
        <w:rPr>
          <w:del w:id="12" w:author="Marek Hajduczenia" w:date="2023-07-31T09:20:00Z"/>
          <w:rFonts w:ascii="Courier New" w:hAnsi="Courier New" w:cs="Courier New"/>
          <w:sz w:val="16"/>
          <w:szCs w:val="16"/>
        </w:rPr>
      </w:pPr>
    </w:p>
    <w:p w14:paraId="3723DC7E" w14:textId="77777777" w:rsidR="00012D32" w:rsidRDefault="00012D32" w:rsidP="00604CB1">
      <w:pPr>
        <w:spacing w:after="0"/>
        <w:rPr>
          <w:ins w:id="13" w:author="Marek Hajduczenia" w:date="2023-07-31T09:20:00Z"/>
          <w:rFonts w:ascii="Courier New" w:hAnsi="Courier New" w:cs="Courier New"/>
          <w:sz w:val="16"/>
          <w:szCs w:val="16"/>
        </w:rPr>
      </w:pPr>
    </w:p>
    <w:p w14:paraId="7D7624C8" w14:textId="29D04CED" w:rsidR="00604CB1" w:rsidRPr="00A41980" w:rsidRDefault="00604CB1" w:rsidP="00604CB1">
      <w:pPr>
        <w:spacing w:after="0"/>
        <w:rPr>
          <w:ins w:id="14" w:author="Marek Hajduczenia" w:date="2023-07-31T09:20:00Z"/>
          <w:rFonts w:ascii="Courier New" w:hAnsi="Courier New" w:cs="Courier New"/>
          <w:sz w:val="16"/>
          <w:szCs w:val="16"/>
        </w:rPr>
      </w:pPr>
      <w:ins w:id="15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CONTACT-INFO</w:t>
        </w:r>
      </w:ins>
    </w:p>
    <w:p w14:paraId="386E0212" w14:textId="77777777" w:rsidR="00604CB1" w:rsidRPr="00A41980" w:rsidRDefault="00604CB1" w:rsidP="00604CB1">
      <w:pPr>
        <w:spacing w:after="0"/>
        <w:rPr>
          <w:ins w:id="16" w:author="Marek Hajduczenia" w:date="2023-07-31T09:20:00Z"/>
          <w:rFonts w:ascii="Courier New" w:hAnsi="Courier New" w:cs="Courier New"/>
          <w:sz w:val="16"/>
          <w:szCs w:val="16"/>
        </w:rPr>
      </w:pPr>
      <w:ins w:id="17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"  WG-URL: http://www.ieee802.org/3/index.html </w:t>
        </w:r>
      </w:ins>
    </w:p>
    <w:p w14:paraId="6F52384A" w14:textId="77777777" w:rsidR="00604CB1" w:rsidRPr="00A41980" w:rsidRDefault="00604CB1" w:rsidP="00604CB1">
      <w:pPr>
        <w:spacing w:after="0"/>
        <w:rPr>
          <w:ins w:id="18" w:author="Marek Hajduczenia" w:date="2023-07-31T09:20:00Z"/>
          <w:rFonts w:ascii="Courier New" w:hAnsi="Courier New" w:cs="Courier New"/>
          <w:sz w:val="16"/>
          <w:szCs w:val="16"/>
        </w:rPr>
      </w:pPr>
      <w:ins w:id="19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 WG-</w:t>
        </w:r>
        <w:proofErr w:type="spellStart"/>
        <w:r w:rsidRPr="00A41980">
          <w:rPr>
            <w:rFonts w:ascii="Courier New" w:hAnsi="Courier New" w:cs="Courier New"/>
            <w:sz w:val="16"/>
            <w:szCs w:val="16"/>
          </w:rPr>
          <w:t>EMail</w:t>
        </w:r>
        <w:proofErr w:type="spellEnd"/>
        <w:r w:rsidRPr="00A41980">
          <w:rPr>
            <w:rFonts w:ascii="Courier New" w:hAnsi="Courier New" w:cs="Courier New"/>
            <w:sz w:val="16"/>
            <w:szCs w:val="16"/>
          </w:rPr>
          <w:t>: mailto:stds-802-3-dialog@ieee.org</w:t>
        </w:r>
      </w:ins>
    </w:p>
    <w:p w14:paraId="40466139" w14:textId="77777777" w:rsidR="00604CB1" w:rsidRPr="00A41980" w:rsidRDefault="00604CB1" w:rsidP="00604CB1">
      <w:pPr>
        <w:spacing w:after="0"/>
        <w:rPr>
          <w:ins w:id="20" w:author="Marek Hajduczenia" w:date="2023-07-31T09:20:00Z"/>
          <w:rFonts w:ascii="Courier New" w:hAnsi="Courier New" w:cs="Courier New"/>
          <w:sz w:val="16"/>
          <w:szCs w:val="16"/>
        </w:rPr>
      </w:pPr>
      <w:ins w:id="21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  Contact: IEEE 802.3 Working Group Chair</w:t>
        </w:r>
      </w:ins>
    </w:p>
    <w:p w14:paraId="670CA8BD" w14:textId="77777777" w:rsidR="00604CB1" w:rsidRPr="00A41980" w:rsidRDefault="00604CB1" w:rsidP="00604CB1">
      <w:pPr>
        <w:spacing w:after="0"/>
        <w:rPr>
          <w:ins w:id="22" w:author="Marek Hajduczenia" w:date="2023-07-31T09:20:00Z"/>
          <w:rFonts w:ascii="Courier New" w:hAnsi="Courier New" w:cs="Courier New"/>
          <w:sz w:val="16"/>
          <w:szCs w:val="16"/>
        </w:rPr>
      </w:pPr>
      <w:ins w:id="23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   Postal: C/O IEEE 802.3 Working Group</w:t>
        </w:r>
      </w:ins>
    </w:p>
    <w:p w14:paraId="6BB23D1D" w14:textId="77777777" w:rsidR="00604CB1" w:rsidRPr="00A41980" w:rsidRDefault="00604CB1" w:rsidP="00604CB1">
      <w:pPr>
        <w:spacing w:after="0"/>
        <w:rPr>
          <w:ins w:id="24" w:author="Marek Hajduczenia" w:date="2023-07-31T09:20:00Z"/>
          <w:rFonts w:ascii="Courier New" w:hAnsi="Courier New" w:cs="Courier New"/>
          <w:sz w:val="16"/>
          <w:szCs w:val="16"/>
        </w:rPr>
      </w:pPr>
      <w:ins w:id="25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IEEE Standards Association</w:t>
        </w:r>
      </w:ins>
    </w:p>
    <w:p w14:paraId="2FDF754D" w14:textId="77777777" w:rsidR="00604CB1" w:rsidRPr="00A41980" w:rsidRDefault="00604CB1" w:rsidP="00604CB1">
      <w:pPr>
        <w:spacing w:after="0"/>
        <w:rPr>
          <w:ins w:id="26" w:author="Marek Hajduczenia" w:date="2023-07-31T09:20:00Z"/>
          <w:rFonts w:ascii="Courier New" w:hAnsi="Courier New" w:cs="Courier New"/>
          <w:sz w:val="16"/>
          <w:szCs w:val="16"/>
        </w:rPr>
      </w:pPr>
      <w:ins w:id="27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445 Hoes Lane</w:t>
        </w:r>
      </w:ins>
    </w:p>
    <w:p w14:paraId="2AA3D6E0" w14:textId="77777777" w:rsidR="00604CB1" w:rsidRPr="00A41980" w:rsidRDefault="00604CB1" w:rsidP="00604CB1">
      <w:pPr>
        <w:spacing w:after="0"/>
        <w:rPr>
          <w:ins w:id="28" w:author="Marek Hajduczenia" w:date="2023-07-31T09:20:00Z"/>
          <w:rFonts w:ascii="Courier New" w:hAnsi="Courier New" w:cs="Courier New"/>
          <w:sz w:val="16"/>
          <w:szCs w:val="16"/>
        </w:rPr>
      </w:pPr>
      <w:ins w:id="29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Piscataway, NJ 08854</w:t>
        </w:r>
      </w:ins>
    </w:p>
    <w:p w14:paraId="6A772949" w14:textId="77777777" w:rsidR="00604CB1" w:rsidRPr="00A41980" w:rsidRDefault="00604CB1" w:rsidP="00604CB1">
      <w:pPr>
        <w:spacing w:after="0"/>
        <w:rPr>
          <w:ins w:id="30" w:author="Marek Hajduczenia" w:date="2023-07-31T09:20:00Z"/>
          <w:rFonts w:ascii="Courier New" w:hAnsi="Courier New" w:cs="Courier New"/>
          <w:sz w:val="16"/>
          <w:szCs w:val="16"/>
        </w:rPr>
      </w:pPr>
      <w:ins w:id="31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USA</w:t>
        </w:r>
      </w:ins>
    </w:p>
    <w:p w14:paraId="2B4AF3CC" w14:textId="134C1EFF" w:rsidR="00292410" w:rsidDel="00604CB1" w:rsidRDefault="00604CB1" w:rsidP="00292410">
      <w:pPr>
        <w:spacing w:after="0"/>
        <w:rPr>
          <w:del w:id="32" w:author="Marek Hajduczenia" w:date="2023-07-31T09:20:00Z"/>
          <w:rFonts w:ascii="Courier New" w:hAnsi="Courier New" w:cs="Courier New"/>
          <w:sz w:val="16"/>
          <w:szCs w:val="16"/>
        </w:rPr>
      </w:pPr>
      <w:ins w:id="33" w:author="Marek Hajduczenia" w:date="2023-07-31T09:20:00Z">
        <w:r w:rsidRPr="00A41980">
          <w:rPr>
            <w:rFonts w:ascii="Courier New" w:hAnsi="Courier New" w:cs="Courier New"/>
            <w:sz w:val="16"/>
            <w:szCs w:val="16"/>
          </w:rPr>
          <w:t xml:space="preserve">           E-mail: </w:t>
        </w:r>
        <w:r w:rsidRPr="00DA00FA">
          <w:rPr>
            <w:rFonts w:ascii="Courier New" w:hAnsi="Courier New" w:cs="Courier New"/>
            <w:sz w:val="16"/>
            <w:szCs w:val="16"/>
            <w:rPrChange w:id="34" w:author="Marek Hajduczenia" w:date="2023-07-31T09:21:00Z">
              <w:rPr>
                <w:rStyle w:val="Hyperlink"/>
                <w:rFonts w:ascii="Courier New" w:hAnsi="Courier New" w:cs="Courier New"/>
                <w:sz w:val="16"/>
                <w:szCs w:val="16"/>
              </w:rPr>
            </w:rPrChange>
          </w:rPr>
          <w:t>mailto:stds-802-3-dialog@ieee.org</w:t>
        </w:r>
        <w:r w:rsidRPr="00A41980">
          <w:rPr>
            <w:rFonts w:ascii="Courier New" w:hAnsi="Courier New" w:cs="Courier New"/>
            <w:sz w:val="16"/>
            <w:szCs w:val="16"/>
          </w:rPr>
          <w:t>"</w:t>
        </w:r>
      </w:ins>
      <w:del w:id="35" w:author="Marek Hajduczenia" w:date="2023-07-31T09:20:00Z">
        <w:r w:rsidR="00292410" w:rsidRPr="00292410" w:rsidDel="00604CB1">
          <w:rPr>
            <w:rFonts w:ascii="Courier New" w:hAnsi="Courier New" w:cs="Courier New"/>
            <w:sz w:val="16"/>
            <w:szCs w:val="16"/>
          </w:rPr>
          <w:delText xml:space="preserve">            Contact: Howard Frazier</w:delText>
        </w:r>
      </w:del>
    </w:p>
    <w:p w14:paraId="1D5BECA4" w14:textId="77777777" w:rsidR="00604CB1" w:rsidRPr="00292410" w:rsidRDefault="00604CB1" w:rsidP="00604CB1">
      <w:pPr>
        <w:spacing w:after="0"/>
        <w:rPr>
          <w:ins w:id="36" w:author="Marek Hajduczenia" w:date="2023-07-31T09:20:00Z"/>
          <w:rFonts w:ascii="Courier New" w:hAnsi="Courier New" w:cs="Courier New"/>
          <w:sz w:val="16"/>
          <w:szCs w:val="16"/>
        </w:rPr>
      </w:pPr>
    </w:p>
    <w:p w14:paraId="7577A11D" w14:textId="25B2357E" w:rsidR="00292410" w:rsidRPr="00292410" w:rsidDel="00604CB1" w:rsidRDefault="00292410" w:rsidP="00292410">
      <w:pPr>
        <w:spacing w:after="0"/>
        <w:rPr>
          <w:del w:id="37" w:author="Marek Hajduczenia" w:date="2023-07-31T09:20:00Z"/>
          <w:rFonts w:ascii="Courier New" w:hAnsi="Courier New" w:cs="Courier New"/>
          <w:sz w:val="16"/>
          <w:szCs w:val="16"/>
        </w:rPr>
      </w:pPr>
      <w:del w:id="38" w:author="Marek Hajduczenia" w:date="2023-07-31T09:20:00Z">
        <w:r w:rsidRPr="00292410" w:rsidDel="00604CB1">
          <w:rPr>
            <w:rFonts w:ascii="Courier New" w:hAnsi="Courier New" w:cs="Courier New"/>
            <w:sz w:val="16"/>
            <w:szCs w:val="16"/>
          </w:rPr>
          <w:delText xml:space="preserve">            Postal:  3151 Zanker Road</w:delText>
        </w:r>
      </w:del>
    </w:p>
    <w:p w14:paraId="096CC4BB" w14:textId="5C58144C" w:rsidR="00292410" w:rsidRPr="00292410" w:rsidDel="00604CB1" w:rsidRDefault="00292410" w:rsidP="00292410">
      <w:pPr>
        <w:spacing w:after="0"/>
        <w:rPr>
          <w:del w:id="39" w:author="Marek Hajduczenia" w:date="2023-07-31T09:20:00Z"/>
          <w:rFonts w:ascii="Courier New" w:hAnsi="Courier New" w:cs="Courier New"/>
          <w:sz w:val="16"/>
          <w:szCs w:val="16"/>
        </w:rPr>
      </w:pPr>
      <w:del w:id="40" w:author="Marek Hajduczenia" w:date="2023-07-31T09:20:00Z">
        <w:r w:rsidRPr="00292410" w:rsidDel="00604CB1">
          <w:rPr>
            <w:rFonts w:ascii="Courier New" w:hAnsi="Courier New" w:cs="Courier New"/>
            <w:sz w:val="16"/>
            <w:szCs w:val="16"/>
          </w:rPr>
          <w:delText xml:space="preserve">                     San Jose, CA 95134</w:delText>
        </w:r>
      </w:del>
    </w:p>
    <w:p w14:paraId="2CC402B1" w14:textId="478A1E15" w:rsidR="00292410" w:rsidRPr="00292410" w:rsidDel="00604CB1" w:rsidRDefault="00292410" w:rsidP="00292410">
      <w:pPr>
        <w:spacing w:after="0"/>
        <w:rPr>
          <w:del w:id="41" w:author="Marek Hajduczenia" w:date="2023-07-31T09:20:00Z"/>
          <w:rFonts w:ascii="Courier New" w:hAnsi="Courier New" w:cs="Courier New"/>
          <w:sz w:val="16"/>
          <w:szCs w:val="16"/>
        </w:rPr>
      </w:pPr>
      <w:del w:id="42" w:author="Marek Hajduczenia" w:date="2023-07-31T09:20:00Z">
        <w:r w:rsidRPr="00292410" w:rsidDel="00604CB1">
          <w:rPr>
            <w:rFonts w:ascii="Courier New" w:hAnsi="Courier New" w:cs="Courier New"/>
            <w:sz w:val="16"/>
            <w:szCs w:val="16"/>
          </w:rPr>
          <w:delText xml:space="preserve">                     USA</w:delText>
        </w:r>
      </w:del>
    </w:p>
    <w:p w14:paraId="76A80216" w14:textId="571221BD" w:rsidR="00292410" w:rsidRPr="00292410" w:rsidDel="00604CB1" w:rsidRDefault="00292410" w:rsidP="00292410">
      <w:pPr>
        <w:spacing w:after="0"/>
        <w:rPr>
          <w:del w:id="43" w:author="Marek Hajduczenia" w:date="2023-07-31T09:20:00Z"/>
          <w:rFonts w:ascii="Courier New" w:hAnsi="Courier New" w:cs="Courier New"/>
          <w:sz w:val="16"/>
          <w:szCs w:val="16"/>
        </w:rPr>
      </w:pPr>
      <w:del w:id="44" w:author="Marek Hajduczenia" w:date="2023-07-31T09:20:00Z">
        <w:r w:rsidRPr="00292410" w:rsidDel="00604CB1">
          <w:rPr>
            <w:rFonts w:ascii="Courier New" w:hAnsi="Courier New" w:cs="Courier New"/>
            <w:sz w:val="16"/>
            <w:szCs w:val="16"/>
          </w:rPr>
          <w:delText xml:space="preserve">            Tel:     +1.408.922.8164</w:delText>
        </w:r>
      </w:del>
    </w:p>
    <w:p w14:paraId="2664F244" w14:textId="7743C1FE" w:rsidR="00292410" w:rsidRPr="00292410" w:rsidDel="00604CB1" w:rsidRDefault="00292410" w:rsidP="00292410">
      <w:pPr>
        <w:spacing w:after="0"/>
        <w:rPr>
          <w:del w:id="45" w:author="Marek Hajduczenia" w:date="2023-07-31T09:20:00Z"/>
          <w:rFonts w:ascii="Courier New" w:hAnsi="Courier New" w:cs="Courier New"/>
          <w:sz w:val="16"/>
          <w:szCs w:val="16"/>
        </w:rPr>
      </w:pPr>
      <w:del w:id="46" w:author="Marek Hajduczenia" w:date="2023-07-31T09:20:00Z">
        <w:r w:rsidRPr="00292410" w:rsidDel="00604CB1">
          <w:rPr>
            <w:rFonts w:ascii="Courier New" w:hAnsi="Courier New" w:cs="Courier New"/>
            <w:sz w:val="16"/>
            <w:szCs w:val="16"/>
          </w:rPr>
          <w:delText xml:space="preserve">            E-mail:  hfrazier@broadcom.com"</w:delText>
        </w:r>
      </w:del>
    </w:p>
    <w:p w14:paraId="09AEE0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4E02D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72E7E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"The objects in this MIB module are used to manage</w:t>
      </w:r>
    </w:p>
    <w:p w14:paraId="4DB903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the Ethernet in the First Mile (EFM) Copper (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 Interfaces</w:t>
      </w:r>
    </w:p>
    <w:p w14:paraId="4DCABB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2BASE-TL and 10PASS-TS, defined in IEEE Std 802.3.</w:t>
      </w:r>
    </w:p>
    <w:p w14:paraId="758F9C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17B03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Of particular interest are Clause 61, 'Physical Coding</w:t>
      </w:r>
    </w:p>
    <w:p w14:paraId="075161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Sublayer (PCS) and common specifications, type 10PASS-TS and</w:t>
      </w:r>
    </w:p>
    <w:p w14:paraId="580509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type 2BASE-TL', Clause 30, 'Management', Clause 45,</w:t>
      </w:r>
    </w:p>
    <w:p w14:paraId="54388BE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'Management Data Input/Output (MDIO) Interface', Annex 62A,</w:t>
      </w:r>
    </w:p>
    <w:p w14:paraId="185B79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'PMD profiles for 10PASS-TS' and Annex 63A, 'PMD profiles for</w:t>
      </w:r>
    </w:p>
    <w:p w14:paraId="0858B9FF" w14:textId="77777777" w:rsidR="00292410" w:rsidRDefault="00292410" w:rsidP="00292410">
      <w:pPr>
        <w:spacing w:after="0"/>
        <w:rPr>
          <w:ins w:id="47" w:author="Marek Hajduczenia" w:date="2023-07-18T08:45:00Z"/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2BASE-TL'."</w:t>
      </w:r>
    </w:p>
    <w:p w14:paraId="6DA234C7" w14:textId="77777777" w:rsidR="00614087" w:rsidRDefault="00614087" w:rsidP="00292410">
      <w:pPr>
        <w:spacing w:after="0"/>
        <w:rPr>
          <w:ins w:id="48" w:author="Marek Hajduczenia" w:date="2023-07-18T08:45:00Z"/>
          <w:rFonts w:ascii="Courier New" w:hAnsi="Courier New" w:cs="Courier New"/>
          <w:sz w:val="16"/>
          <w:szCs w:val="16"/>
        </w:rPr>
      </w:pPr>
    </w:p>
    <w:p w14:paraId="2C4CBEA3" w14:textId="29AF62F9" w:rsidR="00614087" w:rsidRPr="00543DFF" w:rsidRDefault="00614087" w:rsidP="00614087">
      <w:pPr>
        <w:spacing w:after="0"/>
        <w:rPr>
          <w:ins w:id="49" w:author="Marek Hajduczenia" w:date="2023-07-18T08:45:00Z"/>
          <w:rFonts w:ascii="Courier New" w:hAnsi="Courier New" w:cs="Courier New"/>
          <w:sz w:val="16"/>
          <w:szCs w:val="16"/>
        </w:rPr>
      </w:pPr>
      <w:ins w:id="50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 xml:space="preserve">       REVISION    "20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</w:t>
        </w:r>
      </w:ins>
      <w:ins w:id="51" w:author="Marek Hajduczenia" w:date="2023-07-31T09:20:00Z">
        <w:r w:rsidR="00604CB1">
          <w:rPr>
            <w:rFonts w:ascii="Courier New" w:hAnsi="Courier New" w:cs="Courier New"/>
            <w:sz w:val="16"/>
            <w:szCs w:val="16"/>
          </w:rPr>
          <w:t>31</w:t>
        </w:r>
      </w:ins>
      <w:ins w:id="52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3" w:author="Marek Hajduczenia" w:date="2023-07-31T09:20:00Z">
        <w:r w:rsidR="00604CB1">
          <w:rPr>
            <w:rFonts w:ascii="Courier New" w:hAnsi="Courier New" w:cs="Courier New"/>
            <w:sz w:val="16"/>
            <w:szCs w:val="16"/>
          </w:rPr>
          <w:t>31</w:t>
        </w:r>
      </w:ins>
      <w:ins w:id="54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173A4EA1" w14:textId="77777777" w:rsidR="00614087" w:rsidRPr="00543DFF" w:rsidRDefault="00614087" w:rsidP="00614087">
      <w:pPr>
        <w:spacing w:after="0"/>
        <w:rPr>
          <w:ins w:id="55" w:author="Marek Hajduczenia" w:date="2023-07-18T08:45:00Z"/>
          <w:rFonts w:ascii="Courier New" w:hAnsi="Courier New" w:cs="Courier New"/>
          <w:sz w:val="16"/>
          <w:szCs w:val="16"/>
        </w:rPr>
      </w:pPr>
      <w:ins w:id="56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 xml:space="preserve">       DESCRIPTION</w:t>
        </w:r>
      </w:ins>
    </w:p>
    <w:p w14:paraId="32E7410B" w14:textId="77777777" w:rsidR="00614087" w:rsidRDefault="00614087" w:rsidP="00614087">
      <w:pPr>
        <w:spacing w:after="0"/>
        <w:rPr>
          <w:ins w:id="57" w:author="Marek Hajduczenia" w:date="2023-07-18T08:45:00Z"/>
          <w:rFonts w:ascii="Courier New" w:hAnsi="Courier New" w:cs="Courier New"/>
          <w:sz w:val="16"/>
          <w:szCs w:val="16"/>
        </w:rPr>
      </w:pPr>
      <w:ins w:id="58" w:author="Marek Hajduczenia" w:date="2023-07-18T08:45:00Z">
        <w:r w:rsidRPr="00543DFF">
          <w:rPr>
            <w:rFonts w:ascii="Courier New" w:hAnsi="Courier New" w:cs="Courier New"/>
            <w:sz w:val="16"/>
            <w:szCs w:val="16"/>
          </w:rPr>
          <w:t xml:space="preserve">           "Revision, based on an earlier version in IEEE Std 802.3.1-201</w:t>
        </w:r>
        <w:r>
          <w:rPr>
            <w:rFonts w:ascii="Courier New" w:hAnsi="Courier New" w:cs="Courier New"/>
            <w:sz w:val="16"/>
            <w:szCs w:val="16"/>
          </w:rPr>
          <w:t>3</w:t>
        </w:r>
      </w:ins>
    </w:p>
    <w:p w14:paraId="6CB71291" w14:textId="77777777" w:rsidR="00614087" w:rsidRDefault="00614087" w:rsidP="00614087">
      <w:pPr>
        <w:spacing w:after="0"/>
        <w:rPr>
          <w:ins w:id="59" w:author="Marek Hajduczenia" w:date="2023-07-18T08:45:00Z"/>
          <w:rFonts w:ascii="Courier New" w:hAnsi="Courier New" w:cs="Courier New"/>
          <w:sz w:val="16"/>
          <w:szCs w:val="16"/>
        </w:rPr>
      </w:pPr>
      <w:ins w:id="60" w:author="Marek Hajduczenia" w:date="2023-07-18T08:45:00Z">
        <w:r>
          <w:rPr>
            <w:rFonts w:ascii="Courier New" w:hAnsi="Courier New" w:cs="Courier New"/>
            <w:sz w:val="16"/>
            <w:szCs w:val="16"/>
          </w:rPr>
          <w:t xml:space="preserve">           addressing changes from IEEE Std 802.3 revisions 2012, 2015, 2018,</w:t>
        </w:r>
      </w:ins>
    </w:p>
    <w:p w14:paraId="46504122" w14:textId="77777777" w:rsidR="00614087" w:rsidRPr="00543DFF" w:rsidRDefault="00614087" w:rsidP="00614087">
      <w:pPr>
        <w:spacing w:after="0"/>
        <w:rPr>
          <w:ins w:id="61" w:author="Marek Hajduczenia" w:date="2023-07-18T08:45:00Z"/>
          <w:rFonts w:ascii="Courier New" w:hAnsi="Courier New" w:cs="Courier New"/>
          <w:sz w:val="16"/>
          <w:szCs w:val="16"/>
        </w:rPr>
      </w:pPr>
      <w:ins w:id="62" w:author="Marek Hajduczenia" w:date="2023-07-18T08:45:00Z">
        <w:r>
          <w:rPr>
            <w:rFonts w:ascii="Courier New" w:hAnsi="Courier New" w:cs="Courier New"/>
            <w:sz w:val="16"/>
            <w:szCs w:val="16"/>
          </w:rPr>
          <w:t xml:space="preserve">           and 2022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40A1F1F3" w14:textId="15B6F2D8" w:rsidR="00614087" w:rsidRPr="00292410" w:rsidDel="00614087" w:rsidRDefault="00614087" w:rsidP="00292410">
      <w:pPr>
        <w:spacing w:after="0"/>
        <w:rPr>
          <w:del w:id="63" w:author="Marek Hajduczenia" w:date="2023-07-18T08:45:00Z"/>
          <w:rFonts w:ascii="Courier New" w:hAnsi="Courier New" w:cs="Courier New"/>
          <w:sz w:val="16"/>
          <w:szCs w:val="16"/>
        </w:rPr>
      </w:pPr>
    </w:p>
    <w:p w14:paraId="4EE429A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21FBA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REVISION    "201304110000Z" -- April 11, 2013</w:t>
      </w:r>
    </w:p>
    <w:p w14:paraId="3654B6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DESCRIPTION </w:t>
      </w:r>
    </w:p>
    <w:p w14:paraId="6ADFAB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"Revision, based on an earlier version in IEEE Std 802.3.1-2011."</w:t>
      </w:r>
    </w:p>
    <w:p w14:paraId="21CCFF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06EE8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REVISION    "201102020000Z" -- February 2, 2011</w:t>
      </w:r>
    </w:p>
    <w:p w14:paraId="49E077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DESCRIPTION </w:t>
      </w:r>
    </w:p>
    <w:p w14:paraId="4362EB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"Initial version, based on an earlier version published </w:t>
      </w:r>
    </w:p>
    <w:p w14:paraId="45025F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as RFC 5066."</w:t>
      </w:r>
    </w:p>
    <w:p w14:paraId="07095CD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D3C9A9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::= { org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(111) standards-association-numbers-series-standards(2)</w:t>
      </w:r>
    </w:p>
    <w:p w14:paraId="6903B3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lan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-man-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stds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(802) ieee802dot3(3) ieee802dot3dot1mibs(1)</w:t>
      </w:r>
    </w:p>
    <w:p w14:paraId="4E0180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ieee8023efmcu(11) 2 }</w:t>
      </w:r>
    </w:p>
    <w:p w14:paraId="2AABF3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1AE8A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FF427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-- Sections of the module</w:t>
      </w:r>
    </w:p>
    <w:p w14:paraId="14A07F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C4E57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efmCuObjects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OBJECT IDENTIFIER ::= { ieee8023efmCuMIB 1 }</w:t>
      </w:r>
    </w:p>
    <w:p w14:paraId="147153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A9FE6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efmCuConformance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IDENTIFIER ::= { ieee8023efmCuMIB 2 }</w:t>
      </w:r>
    </w:p>
    <w:p w14:paraId="434A3F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2662D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-- Groups in the module</w:t>
      </w:r>
    </w:p>
    <w:p w14:paraId="74E8F8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88C5B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OBJECT IDENTIFIER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efmCuObjects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2B8DF1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F68CF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OBJECT IDENTIFIER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efmCuObjects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72F661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1053F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-- Textual Conventions</w:t>
      </w:r>
    </w:p>
    <w:p w14:paraId="7170A9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A2288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 TEXTUAL-CONVENTION</w:t>
      </w:r>
    </w:p>
    <w:p w14:paraId="69D03F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DISPLAY-HINT "d"</w:t>
      </w:r>
    </w:p>
    <w:p w14:paraId="752D9B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 current</w:t>
      </w:r>
    </w:p>
    <w:p w14:paraId="71AFB4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C9E3D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unique value, greater than zero, for each PME configuration</w:t>
      </w:r>
    </w:p>
    <w:p w14:paraId="5DAE91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profile in the managed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port. Values should be assigned</w:t>
      </w:r>
    </w:p>
    <w:p w14:paraId="0D229A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contiguously starting from 1. The value for each profile shall</w:t>
      </w:r>
    </w:p>
    <w:p w14:paraId="0380B9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remain constant at least from one re-initialization of the</w:t>
      </w:r>
    </w:p>
    <w:p w14:paraId="7C652C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entity's network management system to the next re-initialization."</w:t>
      </w:r>
    </w:p>
    <w:p w14:paraId="50732AA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 Unsigned32 (1..255)</w:t>
      </w:r>
    </w:p>
    <w:p w14:paraId="6D372A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86BD2B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EfmProfileIndexOrZero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 TEXTUAL-CONVENTION</w:t>
      </w:r>
    </w:p>
    <w:p w14:paraId="5B7F50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DISPLAY-HINT "d"</w:t>
      </w:r>
    </w:p>
    <w:p w14:paraId="3E4AD9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 current</w:t>
      </w:r>
    </w:p>
    <w:p w14:paraId="587B83D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57DDB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textual convention is an extension of the</w:t>
      </w:r>
    </w:p>
    <w:p w14:paraId="184D06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convention. The latter defines a greater than</w:t>
      </w:r>
    </w:p>
    <w:p w14:paraId="5E0FFFA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zero value used to identify a PME profile in the managed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</w:p>
    <w:p w14:paraId="26CE80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port. This extension permits the additional value of zero.</w:t>
      </w:r>
    </w:p>
    <w:p w14:paraId="5B1843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zero is object-specific and shall therefore be</w:t>
      </w:r>
    </w:p>
    <w:p w14:paraId="4CE230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as part of the description of any object that uses</w:t>
      </w:r>
    </w:p>
    <w:p w14:paraId="1C660F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syntax.</w:t>
      </w:r>
    </w:p>
    <w:p w14:paraId="126849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Examples of the usage of zero value might include situations</w:t>
      </w:r>
    </w:p>
    <w:p w14:paraId="45E1A1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where the current operational profile is unknown."</w:t>
      </w:r>
    </w:p>
    <w:p w14:paraId="7BF0A9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 Unsigned32 (0..255)</w:t>
      </w:r>
    </w:p>
    <w:p w14:paraId="5A9E3E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3C566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EfmProfileIndexList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 TEXTUAL-CONVENTION</w:t>
      </w:r>
    </w:p>
    <w:p w14:paraId="470C31A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DISPLAY-HINT "1d:"</w:t>
      </w:r>
    </w:p>
    <w:p w14:paraId="39D8B8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A360C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 current</w:t>
      </w:r>
    </w:p>
    <w:p w14:paraId="1681D3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D89F8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textual convention represents a list of up to 6</w:t>
      </w:r>
    </w:p>
    <w:p w14:paraId="011EA0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values, any of which can be chosen for</w:t>
      </w:r>
    </w:p>
    <w:p w14:paraId="0F0779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configuration of a PME in a managed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port.</w:t>
      </w:r>
    </w:p>
    <w:p w14:paraId="2CDD21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textual convention defines a greater than</w:t>
      </w:r>
    </w:p>
    <w:p w14:paraId="3A5A73B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zero value used to identify a PME profile.</w:t>
      </w:r>
    </w:p>
    <w:p w14:paraId="3B1617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this object is a concatenation of zero or</w:t>
      </w:r>
    </w:p>
    <w:p w14:paraId="599512B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more (up to 6) octets, where each octet contains an 8-bit</w:t>
      </w:r>
    </w:p>
    <w:p w14:paraId="46FBDC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value.</w:t>
      </w:r>
    </w:p>
    <w:p w14:paraId="4739D70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zero-length octet string is object-specific and shall</w:t>
      </w:r>
    </w:p>
    <w:p w14:paraId="10FB01F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therefore be defined as part of the description of any object</w:t>
      </w:r>
    </w:p>
    <w:p w14:paraId="0887DD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that uses this syntax. Examples of the usage of a zero-length</w:t>
      </w:r>
    </w:p>
    <w:p w14:paraId="5F3F4B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value might include situations where an object using this</w:t>
      </w:r>
    </w:p>
    <w:p w14:paraId="1A5154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textual convention is irrelevant for a specific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</w:t>
      </w:r>
    </w:p>
    <w:p w14:paraId="3D1598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type."</w:t>
      </w:r>
    </w:p>
    <w:p w14:paraId="008E4B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 OCTET STRING (SIZE(0..6))</w:t>
      </w:r>
    </w:p>
    <w:p w14:paraId="6E05CC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F71EF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EfmTruthValueOrUnknown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 TEXTUAL-CONVENTION</w:t>
      </w:r>
    </w:p>
    <w:p w14:paraId="010A8CF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 current</w:t>
      </w:r>
    </w:p>
    <w:p w14:paraId="0CCF41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6103D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textual convention is an extension of the TruthValue</w:t>
      </w:r>
    </w:p>
    <w:p w14:paraId="38056B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convention. The latter defines a Boolean value with possible</w:t>
      </w:r>
    </w:p>
    <w:p w14:paraId="430077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values of true(1) and false(2). This extension permits the</w:t>
      </w:r>
    </w:p>
    <w:p w14:paraId="03F222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additional value of unknown(0), which can be returned as the</w:t>
      </w:r>
    </w:p>
    <w:p w14:paraId="7B1FB8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result of a GET operation when an exact true or false value</w:t>
      </w:r>
    </w:p>
    <w:p w14:paraId="0AFB4D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the object cannot be determined."</w:t>
      </w:r>
    </w:p>
    <w:p w14:paraId="65E7BC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 INTEGER { unknown(0), true(1), false(2) }</w:t>
      </w:r>
    </w:p>
    <w:p w14:paraId="0647CA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B3195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-- Port Notifications Group</w:t>
      </w:r>
    </w:p>
    <w:p w14:paraId="084518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DD355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efmCuPortNotifications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IDENTIFIER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0 }</w:t>
      </w:r>
    </w:p>
    <w:p w14:paraId="0F83912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56438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NOTIFICATION-TYPE</w:t>
      </w:r>
    </w:p>
    <w:p w14:paraId="30D823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6EE503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ifSpeed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2C99E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efmCuThreshLowRate</w:t>
      </w:r>
      <w:proofErr w:type="spellEnd"/>
    </w:p>
    <w:p w14:paraId="6BCF41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091CCBB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0BEF3F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DESCRIPTION</w:t>
      </w:r>
    </w:p>
    <w:p w14:paraId="28A2C4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notification indicates that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port's data rate</w:t>
      </w:r>
    </w:p>
    <w:p w14:paraId="074F531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has reached/dropped below or exceeded the low rate threshold,</w:t>
      </w:r>
    </w:p>
    <w:p w14:paraId="093482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specified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efmCuThreshLowRate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3E7FA2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18BAF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notification may be sent for the -O subtype ports</w:t>
      </w:r>
    </w:p>
    <w:p w14:paraId="26CDF9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(2BaseTL-O/10PassTS-O) while the port is Up, on the crossing</w:t>
      </w:r>
    </w:p>
    <w:p w14:paraId="46F4C3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event in both directions: from normal (rate is above the</w:t>
      </w:r>
    </w:p>
    <w:p w14:paraId="3702AE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threshold) to low (rate equals the threshold or below it) and</w:t>
      </w:r>
    </w:p>
    <w:p w14:paraId="7CEDD7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from low to normal. This notification is not applicable to</w:t>
      </w:r>
    </w:p>
    <w:p w14:paraId="4B6DF9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-R subtypes.</w:t>
      </w:r>
    </w:p>
    <w:p w14:paraId="54F8C8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73F59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small debouncing period of 2.5 sec, between the detection </w:t>
      </w:r>
    </w:p>
    <w:p w14:paraId="04565D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the condition and the notification, should be implemented to </w:t>
      </w:r>
    </w:p>
    <w:p w14:paraId="004CD1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prevent simultaneous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LinkUp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LinkDown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</w:t>
      </w:r>
    </w:p>
    <w:p w14:paraId="1E1221A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notifications to be sent.</w:t>
      </w:r>
    </w:p>
    <w:p w14:paraId="38A268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98A14A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adaptive nature of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technology allows the port to</w:t>
      </w:r>
    </w:p>
    <w:p w14:paraId="5146D0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adapt itself to the changes in the copper environment, e.g.,</w:t>
      </w:r>
    </w:p>
    <w:p w14:paraId="24BA11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impulse noise, alien crosstalk, or a micro-interruption may</w:t>
      </w:r>
    </w:p>
    <w:p w14:paraId="114C81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temporarily drop one or more PMEs in the aggregation group,</w:t>
      </w:r>
    </w:p>
    <w:p w14:paraId="3F114E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causing a rate degradation of the aggregated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link.</w:t>
      </w:r>
    </w:p>
    <w:p w14:paraId="160A563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dropped PMEs would then try to re-initialize, possibly at</w:t>
      </w:r>
    </w:p>
    <w:p w14:paraId="25993F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lower rate than before, adjusting the rate to provide</w:t>
      </w:r>
    </w:p>
    <w:p w14:paraId="031BCB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required target SNR margin.</w:t>
      </w:r>
    </w:p>
    <w:p w14:paraId="5C6613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2FE26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Generation of this notification is controlled by the</w:t>
      </w:r>
    </w:p>
    <w:p w14:paraId="7B240E3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object."</w:t>
      </w:r>
    </w:p>
    <w:p w14:paraId="314262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efmCuPortNotifications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5ACC47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9F2A3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-- PCS Port group</w:t>
      </w:r>
    </w:p>
    <w:p w14:paraId="1C7D29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8A7C91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27DB6D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</w:p>
    <w:p w14:paraId="2814D1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41B207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5DC64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2F898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"Table for Configuration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2BASE-TL/10PASS-TS (PCS)</w:t>
      </w:r>
    </w:p>
    <w:p w14:paraId="2606FCC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Ports. Entries in this table shall be maintained in a</w:t>
      </w:r>
    </w:p>
    <w:p w14:paraId="751BE1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persistent manner."</w:t>
      </w:r>
    </w:p>
    <w:p w14:paraId="499618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1E2F14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F36D8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46223D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</w:p>
    <w:p w14:paraId="2AA5333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1EA9F0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86C5D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04DB0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"An entry in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Configuration table.</w:t>
      </w:r>
    </w:p>
    <w:p w14:paraId="6F81CC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entry represents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indexed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619F75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PCS port runs on top of a single</w:t>
      </w:r>
    </w:p>
    <w:p w14:paraId="3D6F05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or multiple PME port(s), which are also indexed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."</w:t>
      </w:r>
    </w:p>
    <w:p w14:paraId="67305C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}</w:t>
      </w:r>
    </w:p>
    <w:p w14:paraId="455A5B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3671F0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C21C6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</w:t>
      </w:r>
    </w:p>
    <w:p w14:paraId="46DBAA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742DD0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efmCuPAFAdminState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INTEGER,</w:t>
      </w:r>
    </w:p>
    <w:p w14:paraId="1CAC91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PhysAddress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343F1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EfmProfileIndexList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08A80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efmCuTargetDataRate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Unsigned32,</w:t>
      </w:r>
    </w:p>
    <w:p w14:paraId="5C6283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Unsigned32,</w:t>
      </w:r>
    </w:p>
    <w:p w14:paraId="4A58B5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efmCuAdaptiveSpectra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TruthValue,</w:t>
      </w:r>
    </w:p>
    <w:p w14:paraId="484090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efmCuThreshLowRate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Unsigned32,</w:t>
      </w:r>
    </w:p>
    <w:p w14:paraId="6FFA99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TruthValue</w:t>
      </w:r>
    </w:p>
    <w:p w14:paraId="7BDC07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4325B4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87819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efmCuPAFAdminState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5283B7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221344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enabled(1),</w:t>
      </w:r>
    </w:p>
    <w:p w14:paraId="583E3C1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disabled(2)</w:t>
      </w:r>
    </w:p>
    <w:p w14:paraId="66954F9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091B6E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7C6587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E14CF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DESCRIPTION</w:t>
      </w:r>
    </w:p>
    <w:p w14:paraId="5F608F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"Administrative (desired) state of the PAF of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</w:t>
      </w:r>
    </w:p>
    <w:p w14:paraId="165D42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(PCS).</w:t>
      </w:r>
    </w:p>
    <w:p w14:paraId="12CB87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When 'disabled', PME aggregation will not be performed by the</w:t>
      </w:r>
    </w:p>
    <w:p w14:paraId="2508E3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PCS. No more than a single PME can be assigned to this PCS in</w:t>
      </w:r>
    </w:p>
    <w:p w14:paraId="611CCBA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case.</w:t>
      </w:r>
    </w:p>
    <w:p w14:paraId="28BD5C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When 'enabled', PAF will be performed by the PCS when the link</w:t>
      </w:r>
    </w:p>
    <w:p w14:paraId="03A1A2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Up, even on a single attached PME, if PAF is supported.</w:t>
      </w:r>
    </w:p>
    <w:p w14:paraId="6AF20B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2A264E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PCS ports incapable of supporting PAF shall return a value of</w:t>
      </w:r>
    </w:p>
    <w:p w14:paraId="0B04EED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'disabled'. Attempts to 'enable' such ports shall be</w:t>
      </w:r>
    </w:p>
    <w:p w14:paraId="574CA0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rejected.</w:t>
      </w:r>
    </w:p>
    <w:p w14:paraId="31B25C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29430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PAF 'enabled' port with multiple PMEs assigned cannot be</w:t>
      </w:r>
    </w:p>
    <w:p w14:paraId="2A1A9A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'disabled'. Attempts to 'disable' such port shall be</w:t>
      </w:r>
    </w:p>
    <w:p w14:paraId="599D97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rejected, until at most one PME is left assigned.</w:t>
      </w:r>
    </w:p>
    <w:p w14:paraId="0DC6C6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DC7710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Changing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PAFAdminState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is a traffic-disruptive operation and</w:t>
      </w:r>
    </w:p>
    <w:p w14:paraId="074755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such shall be done when the link is Down. Attempts to</w:t>
      </w:r>
    </w:p>
    <w:p w14:paraId="56A558E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change this object shall be rejected if the link is Up or</w:t>
      </w:r>
    </w:p>
    <w:p w14:paraId="20500D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Initializing.</w:t>
      </w:r>
    </w:p>
    <w:p w14:paraId="3A1B21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DD101DD" w14:textId="5FCCFB12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</w:t>
      </w:r>
      <w:del w:id="64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the </w:delText>
        </w:r>
      </w:del>
      <w:ins w:id="65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>IEEE Std 802.3,</w:t>
        </w:r>
        <w:r w:rsidR="002712E0" w:rsidRPr="00292410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292410">
        <w:rPr>
          <w:rFonts w:ascii="Courier New" w:hAnsi="Courier New" w:cs="Courier New"/>
          <w:sz w:val="16"/>
          <w:szCs w:val="16"/>
        </w:rPr>
        <w:t xml:space="preserve">Clause 30 attribute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aPAFAdminState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16414FF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2A52738" w14:textId="2823182A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66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67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 this</w:t>
      </w:r>
    </w:p>
    <w:p w14:paraId="74DE78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PAF enable bit in the 10P/2B PCS control</w:t>
      </w:r>
    </w:p>
    <w:p w14:paraId="15C347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</w:t>
      </w:r>
    </w:p>
    <w:p w14:paraId="7F90A1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A8E1A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68ACF7C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4EA97D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61.2.2, 45.2.3.26.3"</w:t>
      </w:r>
    </w:p>
    <w:p w14:paraId="573808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1BB0AB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63BC06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PhysAddress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(SIZE(0|6))</w:t>
      </w:r>
    </w:p>
    <w:p w14:paraId="3F4F88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6940B8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2F2188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CA2F43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"PAF Discovery Code of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(PCS).</w:t>
      </w:r>
    </w:p>
    <w:p w14:paraId="227EC1D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unique 6-octet code used by the Discovery function,</w:t>
      </w:r>
    </w:p>
    <w:p w14:paraId="73DFE8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when PAF is supported.</w:t>
      </w:r>
    </w:p>
    <w:p w14:paraId="6FE32B8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PCS ports incapable of supporting PAF shall return a</w:t>
      </w:r>
    </w:p>
    <w:p w14:paraId="7908D2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zero-length octet string on an attempt to read this object.</w:t>
      </w:r>
    </w:p>
    <w:p w14:paraId="627A7C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attempt to write to this object shall be rejected for such</w:t>
      </w:r>
    </w:p>
    <w:p w14:paraId="0FF878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ports.</w:t>
      </w:r>
    </w:p>
    <w:p w14:paraId="4A2E96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instantiated for the -O subtype PCS before</w:t>
      </w:r>
    </w:p>
    <w:p w14:paraId="784E8D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writing operations on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efmCuPAFRemoteDiscoveryCode</w:t>
      </w:r>
      <w:proofErr w:type="spellEnd"/>
    </w:p>
    <w:p w14:paraId="789BF0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Set_if_Clear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Clear_if_Same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 are performed by PMEs</w:t>
      </w:r>
    </w:p>
    <w:p w14:paraId="116302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associated with the PCS.</w:t>
      </w:r>
    </w:p>
    <w:p w14:paraId="1E703D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initial value of this object for -R subtype ports after</w:t>
      </w:r>
    </w:p>
    <w:p w14:paraId="52EBCA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reset is all zeros. For -R subtype ports, the value of this</w:t>
      </w:r>
    </w:p>
    <w:p w14:paraId="3AD0C8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cannot be changed directly. This value may be changed</w:t>
      </w:r>
    </w:p>
    <w:p w14:paraId="7697C5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a result of writing operation on the</w:t>
      </w:r>
    </w:p>
    <w:p w14:paraId="37775E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efmCuPAFRemoteDiscoveryCode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of remote PME of -O</w:t>
      </w:r>
    </w:p>
    <w:p w14:paraId="7978DE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subtype, connected to one of the local PMEs associated with</w:t>
      </w:r>
    </w:p>
    <w:p w14:paraId="2CF34C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PCS.</w:t>
      </w:r>
    </w:p>
    <w:p w14:paraId="0CD0E2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49628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Discovery shall be performed when the link is Down.</w:t>
      </w:r>
    </w:p>
    <w:p w14:paraId="4F9C7B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Attempts to change this object shall be rejected (in case of</w:t>
      </w:r>
    </w:p>
    <w:p w14:paraId="41468E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SNMP with the error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inconsistentValue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), if the link is Up or</w:t>
      </w:r>
    </w:p>
    <w:p w14:paraId="4ADDC6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Initializing.</w:t>
      </w:r>
    </w:p>
    <w:p w14:paraId="39072D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372A3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PAF Discovery Code maps to the local Discovery code</w:t>
      </w:r>
    </w:p>
    <w:p w14:paraId="3FFBDD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variable in PAF (note that it does not have a corresponding</w:t>
      </w:r>
    </w:p>
    <w:p w14:paraId="3C6126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Clause 45 register)."</w:t>
      </w:r>
    </w:p>
    <w:p w14:paraId="760BC8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3D1BFE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61.2.2.8.3, 61.2.2.8.4, 45.2.6.6.1, 45.2.6.8,</w:t>
      </w:r>
    </w:p>
    <w:p w14:paraId="76009C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61A.2"</w:t>
      </w:r>
    </w:p>
    <w:p w14:paraId="1092AF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666B95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861E4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6E9572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EfmProfileIndexList</w:t>
      </w:r>
      <w:proofErr w:type="spellEnd"/>
    </w:p>
    <w:p w14:paraId="765C93B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589B90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30526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DESCRIPTION</w:t>
      </w:r>
    </w:p>
    <w:p w14:paraId="5797361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"Desired configuration profile(s), common for all PMEs in the</w:t>
      </w:r>
    </w:p>
    <w:p w14:paraId="5F03CA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port. This object is a list of pointers to entries in</w:t>
      </w:r>
    </w:p>
    <w:p w14:paraId="2F720F2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either efmCuPme2BProfileTable or</w:t>
      </w:r>
    </w:p>
    <w:p w14:paraId="45BC1D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efmCuPme10PProfileTable, depending on the current</w:t>
      </w:r>
    </w:p>
    <w:p w14:paraId="5CB99C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operating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of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as indicated by</w:t>
      </w:r>
    </w:p>
    <w:p w14:paraId="57C310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efmCuPortSide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7168EF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this object is a list of up to 6 indices of</w:t>
      </w:r>
    </w:p>
    <w:p w14:paraId="61BAD4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profiles. If this list consists of a single profile index,</w:t>
      </w:r>
    </w:p>
    <w:p w14:paraId="578881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then all PMEs assigned to this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shall be configured</w:t>
      </w:r>
    </w:p>
    <w:p w14:paraId="2AE315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according to the profile referenced by that index, unless it</w:t>
      </w:r>
    </w:p>
    <w:p w14:paraId="64B2FE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overwritten by a corresponding non-zero</w:t>
      </w:r>
    </w:p>
    <w:p w14:paraId="41D8AFE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instance, which takes precedence over</w:t>
      </w:r>
    </w:p>
    <w:p w14:paraId="30E15C9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50A978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list consisting of more than one index allows each PME</w:t>
      </w:r>
    </w:p>
    <w:p w14:paraId="1090E9C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the port to be configured according to any profile</w:t>
      </w:r>
    </w:p>
    <w:p w14:paraId="22661E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specified in the list.</w:t>
      </w:r>
    </w:p>
    <w:p w14:paraId="42B8D4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By default, this object has a value of 0x01, referencing the</w:t>
      </w:r>
    </w:p>
    <w:p w14:paraId="47AAC8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1st entry in efmCuPme2BProfileTable or</w:t>
      </w:r>
    </w:p>
    <w:p w14:paraId="7DD85D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efmCuPme10PProfileTable.</w:t>
      </w:r>
    </w:p>
    <w:p w14:paraId="70958D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45C73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writeable and readable for the -O subtype</w:t>
      </w:r>
    </w:p>
    <w:p w14:paraId="59CDFCA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 or 10PassTS-O)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ports. It is irrelevant for</w:t>
      </w:r>
    </w:p>
    <w:p w14:paraId="4E6164F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-R  subtype (2BaseTL-R or 10PassTS-R) ports -- a</w:t>
      </w:r>
    </w:p>
    <w:p w14:paraId="096BEF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zero-length octet string shall be returned on an attempt to</w:t>
      </w:r>
    </w:p>
    <w:p w14:paraId="0CD8F7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read this object and an attempt to change this object shall be</w:t>
      </w:r>
    </w:p>
    <w:p w14:paraId="7A9B11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rejected in this case.</w:t>
      </w:r>
    </w:p>
    <w:p w14:paraId="29E866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3A0B38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the current operational profile value is available</w:t>
      </w:r>
    </w:p>
    <w:p w14:paraId="571521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via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object.</w:t>
      </w:r>
    </w:p>
    <w:p w14:paraId="60B15B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F084BA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Any modification of this object shall be performed when the</w:t>
      </w:r>
    </w:p>
    <w:p w14:paraId="4C4A0AD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link is Down. Attempts to change this object shall be</w:t>
      </w:r>
    </w:p>
    <w:p w14:paraId="4F8FED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rejected, if the link is Up or Initializing.</w:t>
      </w:r>
    </w:p>
    <w:p w14:paraId="5F921F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Attempts to set this object to a list with a member value that</w:t>
      </w:r>
    </w:p>
    <w:p w14:paraId="03D3BC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not the value of the index for an active entry in the</w:t>
      </w:r>
    </w:p>
    <w:p w14:paraId="6CF44F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corresponding profile table shall be rejected.</w:t>
      </w:r>
    </w:p>
    <w:p w14:paraId="739AAD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00981D7" w14:textId="2BC08FAF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</w:t>
      </w:r>
      <w:del w:id="68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69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 xml:space="preserve">attribute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aProfileSelect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57C6C0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EDEDB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468E06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191F9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30.11.2.1.6"</w:t>
      </w:r>
    </w:p>
    <w:p w14:paraId="681D64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DEFVAL { '01'H }</w:t>
      </w:r>
    </w:p>
    <w:p w14:paraId="4AB24E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357CEE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4E733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efmCuTargetDataRate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04C28A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Unsigned32(1..100000|999999)</w:t>
      </w:r>
    </w:p>
    <w:p w14:paraId="36376C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"Kbps"</w:t>
      </w:r>
    </w:p>
    <w:p w14:paraId="073C83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37836C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7ED78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C2B00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"Desired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'net' (as seen across MII) Data Rate in</w:t>
      </w:r>
    </w:p>
    <w:p w14:paraId="18C697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kb/s, to be achieved during initialization, under spectral</w:t>
      </w:r>
    </w:p>
    <w:p w14:paraId="15AF575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restrictions placed on each PME via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or</w:t>
      </w:r>
    </w:p>
    <w:p w14:paraId="02B60A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 with the desired SNR margin specified by</w:t>
      </w:r>
    </w:p>
    <w:p w14:paraId="1CAD95E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4A5D9E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case of PAF, this object represents a sum of individual PME</w:t>
      </w:r>
    </w:p>
    <w:p w14:paraId="048A4F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data rates, modified to compensate for fragmentation and</w:t>
      </w:r>
    </w:p>
    <w:p w14:paraId="49295C0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64/65-octet encapsulation overhead (e.g., target data rate of</w:t>
      </w:r>
    </w:p>
    <w:p w14:paraId="52BBD7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 Mb/s shall allow lossless transmission of a full-duplex</w:t>
      </w:r>
    </w:p>
    <w:p w14:paraId="0B3E7F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 Mb/s Ethernet frame stream with minimal inter-frame gap).</w:t>
      </w:r>
    </w:p>
    <w:p w14:paraId="77B7FB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836AA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is limited above by 100 Mb/s as this is the max</w:t>
      </w:r>
    </w:p>
    <w:p w14:paraId="1432C3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burst rate across MII for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ports.</w:t>
      </w:r>
    </w:p>
    <w:p w14:paraId="7A83AA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829DF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between 1 and 100000 indicates that the total data</w:t>
      </w:r>
    </w:p>
    <w:p w14:paraId="6980AD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rate (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ifSpeed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) of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after initialization shall be</w:t>
      </w:r>
    </w:p>
    <w:p w14:paraId="087C257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equal to the target data rate or less, if the target data rate</w:t>
      </w:r>
    </w:p>
    <w:p w14:paraId="1DB61A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cannot be achieved under spectral restrictions specified by</w:t>
      </w:r>
    </w:p>
    <w:p w14:paraId="6E18EE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and with the desired</w:t>
      </w:r>
    </w:p>
    <w:p w14:paraId="4D7AC1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SNR margin. In case the copper environment allows a higher</w:t>
      </w:r>
    </w:p>
    <w:p w14:paraId="795F7C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total data rate to be achieved than that specified by the</w:t>
      </w:r>
    </w:p>
    <w:p w14:paraId="5F2CFC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target, the excess capability shall be either converted to</w:t>
      </w:r>
    </w:p>
    <w:p w14:paraId="5BDEE50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additional SNR margin or reclaimed by minimizing transmit</w:t>
      </w:r>
    </w:p>
    <w:p w14:paraId="11044D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power as controlled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efmCuAdaptiveSpectra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6D2D580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F96FE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999999 means that the target data rate is not</w:t>
      </w:r>
    </w:p>
    <w:p w14:paraId="5EBACF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fixed and shall be set to the maximum attainable rate during</w:t>
      </w:r>
    </w:p>
    <w:p w14:paraId="3FAE9C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initialization (Best Effort), under specified spectral</w:t>
      </w:r>
    </w:p>
    <w:p w14:paraId="28B8AB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restrictions and with the desired SNR margin.</w:t>
      </w:r>
    </w:p>
    <w:p w14:paraId="4F8BFB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83748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read-write for the -O subtype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</w:t>
      </w:r>
    </w:p>
    <w:p w14:paraId="0BE23A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(2BaseTL-O/10PassTS-O) and not available for the -R subtypes.</w:t>
      </w:r>
    </w:p>
    <w:p w14:paraId="00DA68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5D6BE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Changing of the Target Data Rate shall be performed when the</w:t>
      </w:r>
    </w:p>
    <w:p w14:paraId="2A5DA1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link is Down. Attempts to change this object shall be rejected</w:t>
      </w:r>
    </w:p>
    <w:p w14:paraId="650203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(in case of SNMP with the error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inconsistentValue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), if the</w:t>
      </w:r>
    </w:p>
    <w:p w14:paraId="195E80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link is Up or Initializing.</w:t>
      </w:r>
    </w:p>
    <w:p w14:paraId="59779E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D180E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the current Data Rate of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is</w:t>
      </w:r>
    </w:p>
    <w:p w14:paraId="7EFB18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represented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ifSpeed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of IF-MIB.</w:t>
      </w:r>
    </w:p>
    <w:p w14:paraId="01EA68B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8BF05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73327B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4 }</w:t>
      </w:r>
    </w:p>
    <w:p w14:paraId="72B027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AE0FD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5471D3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Unsigned32(0..21)</w:t>
      </w:r>
    </w:p>
    <w:p w14:paraId="2DDB4C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"dB"</w:t>
      </w:r>
    </w:p>
    <w:p w14:paraId="510B7B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408E6A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2A0E0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0D7F9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"Desired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SNR margin to be achieved on all PMEs</w:t>
      </w:r>
    </w:p>
    <w:p w14:paraId="5888CD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assigned to the port, during initialization. (The SNR margin</w:t>
      </w:r>
    </w:p>
    <w:p w14:paraId="134907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the difference between the desired SNR and the actual SNR.)</w:t>
      </w:r>
    </w:p>
    <w:p w14:paraId="73A242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2E091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IEEE Std 802.3 recommends using a default target SNR margin</w:t>
      </w:r>
    </w:p>
    <w:p w14:paraId="6C3B2A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5 dB for 2BASE-TL ports and 6 dB for 10PASS-TS ports in</w:t>
      </w:r>
    </w:p>
    <w:p w14:paraId="34DB52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order to achieve a mean bit error ratio (BER) of 10^-7 at the</w:t>
      </w:r>
    </w:p>
    <w:p w14:paraId="5CE616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PMA service interface.</w:t>
      </w:r>
    </w:p>
    <w:p w14:paraId="01F37B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4C8F4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read-write for the -O subtype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</w:t>
      </w:r>
    </w:p>
    <w:p w14:paraId="5C5D1CA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(2BaseTL-O/10PassTS-O) and not available for the -R subtypes.</w:t>
      </w:r>
    </w:p>
    <w:p w14:paraId="7B2025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B3D38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Changing of the target SNR margin shall be performed when the</w:t>
      </w:r>
    </w:p>
    <w:p w14:paraId="16A40A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link is Down. Attempts to change this object shall be rejected</w:t>
      </w:r>
    </w:p>
    <w:p w14:paraId="2E3C57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(in case of SNMP with the error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inconsistentValue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), if the</w:t>
      </w:r>
    </w:p>
    <w:p w14:paraId="5BFEC32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link is Up or Initializing.</w:t>
      </w:r>
    </w:p>
    <w:p w14:paraId="579192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6B4B2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the current SNR margin of the PMEs comprising the</w:t>
      </w:r>
    </w:p>
    <w:p w14:paraId="5D38F55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is represented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6D28E2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4917DE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6C98FA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43D9DD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61.1.2"</w:t>
      </w:r>
    </w:p>
    <w:p w14:paraId="180E2B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5 }</w:t>
      </w:r>
    </w:p>
    <w:p w14:paraId="72B32A5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E6C47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efmCuAdaptiveSpectra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7B09DC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446D6F2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354EED9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FFD5D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60AE2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"Indicates how to utilize excess capacity when the copper</w:t>
      </w:r>
    </w:p>
    <w:p w14:paraId="0A8F5A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environment allows a higher total data rate to be achieved</w:t>
      </w:r>
    </w:p>
    <w:p w14:paraId="387D8C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than that specified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efmCuTargetDataRate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438B4D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22704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value of true(1) indicates that the excess capability shall</w:t>
      </w:r>
    </w:p>
    <w:p w14:paraId="3DF2E5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be reclaimed by minimizing transmit power, e.g., using higher</w:t>
      </w:r>
    </w:p>
    <w:p w14:paraId="2A69E7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constellations and Power Back-Off, in order to reduce</w:t>
      </w:r>
    </w:p>
    <w:p w14:paraId="3BD53A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interference to other copper pairs in the binder and the</w:t>
      </w:r>
    </w:p>
    <w:p w14:paraId="7E2B71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adverse impact to link/system performance.</w:t>
      </w:r>
    </w:p>
    <w:p w14:paraId="63B68B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D10419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value of false(2) indicates that the excess capability shall</w:t>
      </w:r>
    </w:p>
    <w:p w14:paraId="23B152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be converted to additional SNR margin and spread evenly across</w:t>
      </w:r>
    </w:p>
    <w:p w14:paraId="64B194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all active PMEs assigned to the (PCS) port, to increase link</w:t>
      </w:r>
    </w:p>
    <w:p w14:paraId="0B9031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robustness.</w:t>
      </w:r>
    </w:p>
    <w:p w14:paraId="35D1E4A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03C9F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read-write for the -O subtype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</w:t>
      </w:r>
    </w:p>
    <w:p w14:paraId="40B9EF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(2BaseTL-O/10PassTS-O) and not available for the -R subtypes.</w:t>
      </w:r>
    </w:p>
    <w:p w14:paraId="381D37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3E274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Changing of this object shall be performed when the link is</w:t>
      </w:r>
    </w:p>
    <w:p w14:paraId="318D10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Down. Attempts to change this object shall be rejected (in</w:t>
      </w:r>
    </w:p>
    <w:p w14:paraId="0BCECA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case of SNMP with the error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inconsistentValue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), if the link</w:t>
      </w:r>
    </w:p>
    <w:p w14:paraId="1738CD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Up or Initializing.</w:t>
      </w:r>
    </w:p>
    <w:p w14:paraId="79347F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E0C94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739725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6 }</w:t>
      </w:r>
    </w:p>
    <w:p w14:paraId="088AA8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A6F97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efmCuThreshLowRate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361441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Unsigned32(1..100000)</w:t>
      </w:r>
    </w:p>
    <w:p w14:paraId="4233CE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"Kbps"</w:t>
      </w:r>
    </w:p>
    <w:p w14:paraId="5896B3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286154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8EF74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55F67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object configures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low-rate crossing alarm</w:t>
      </w:r>
    </w:p>
    <w:p w14:paraId="480DEE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threshold. When the current value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ifSpeed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for this port</w:t>
      </w:r>
    </w:p>
    <w:p w14:paraId="598FCE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reaches/drops below or exceeds this threshold, an</w:t>
      </w:r>
    </w:p>
    <w:p w14:paraId="7CEEE0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 may be generated if enabled</w:t>
      </w:r>
    </w:p>
    <w:p w14:paraId="7332CA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7E933D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1A5839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read-write for the -O subtype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</w:t>
      </w:r>
    </w:p>
    <w:p w14:paraId="75B5B5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(2BaseTL-O/10PassTS-O) and not available for the -R subtypes.</w:t>
      </w:r>
    </w:p>
    <w:p w14:paraId="57020A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458F6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63E494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7 }</w:t>
      </w:r>
    </w:p>
    <w:p w14:paraId="531F51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37CBF7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13C93E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2A7FBA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012B46F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44F34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D9BDFC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"Indicates whether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notifications should</w:t>
      </w:r>
    </w:p>
    <w:p w14:paraId="7FE44C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be generated for this interface.</w:t>
      </w:r>
    </w:p>
    <w:p w14:paraId="744D27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EFA29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value of true(1) indicates that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</w:t>
      </w:r>
      <w:proofErr w:type="spellEnd"/>
    </w:p>
    <w:p w14:paraId="6E056B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notification is enabled. A value of false(2) indicates that</w:t>
      </w:r>
    </w:p>
    <w:p w14:paraId="60F72C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notification is disabled.</w:t>
      </w:r>
    </w:p>
    <w:p w14:paraId="05611D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9B2B5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read-write for the -O subtype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</w:t>
      </w:r>
    </w:p>
    <w:p w14:paraId="57E497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(2BaseTL-O/10PassTS-O) and not available for the -R subtypes.</w:t>
      </w:r>
    </w:p>
    <w:p w14:paraId="779B17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3DC5D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07F5DD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8 }</w:t>
      </w:r>
    </w:p>
    <w:p w14:paraId="7E4E8D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6A01C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7676F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063615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EfmCuPortCapabilityEntry</w:t>
      </w:r>
      <w:proofErr w:type="spellEnd"/>
    </w:p>
    <w:p w14:paraId="63D73A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52F335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75929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2951D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"Table for Capabilities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2BASE-TL/10PASS-TS (PCS)</w:t>
      </w:r>
    </w:p>
    <w:p w14:paraId="7D9D22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Ports. Entries in this table shall be maintained in a</w:t>
      </w:r>
    </w:p>
    <w:p w14:paraId="103860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persistent manner"</w:t>
      </w:r>
    </w:p>
    <w:p w14:paraId="5DDDA1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1A7CF0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62503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14FE5B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EfmCuPortCapabilityEntry</w:t>
      </w:r>
      <w:proofErr w:type="spellEnd"/>
    </w:p>
    <w:p w14:paraId="7CF6F2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28BD87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A0205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A93CE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"An entry in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Capability table.</w:t>
      </w:r>
    </w:p>
    <w:p w14:paraId="63583E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entry represents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indexed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4B6B44E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PCS port runs on top of a single</w:t>
      </w:r>
    </w:p>
    <w:p w14:paraId="6D3E47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or multiple PME port(s), which are also indexed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."</w:t>
      </w:r>
    </w:p>
    <w:p w14:paraId="09450D5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}</w:t>
      </w:r>
    </w:p>
    <w:p w14:paraId="391D5F9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36E97C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64AAD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</w:t>
      </w:r>
    </w:p>
    <w:p w14:paraId="69E1F5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1C87C6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TruthValue,</w:t>
      </w:r>
    </w:p>
    <w:p w14:paraId="1FC94A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efmCuPeerPAFSupported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EfmTruthValueOrUnknown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83C71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 Unsigned32,</w:t>
      </w:r>
    </w:p>
    <w:p w14:paraId="11ECB33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efmCuPeerPAFCapacity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Unsigned32</w:t>
      </w:r>
    </w:p>
    <w:p w14:paraId="40A374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59B0D6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01A5A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3E12D8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73FD32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37FDE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B824B5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091DD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"PME Aggregation Function (PAF) capability of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</w:t>
      </w:r>
    </w:p>
    <w:p w14:paraId="76E71E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(PCS).</w:t>
      </w:r>
    </w:p>
    <w:p w14:paraId="1B8C875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has a value of true(1) when the PCS can perform</w:t>
      </w:r>
    </w:p>
    <w:p w14:paraId="793081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PME aggregation on the available PMEs.</w:t>
      </w:r>
    </w:p>
    <w:p w14:paraId="54D399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Ports incapable of PAF shall return a value of false(2).</w:t>
      </w:r>
    </w:p>
    <w:p w14:paraId="54C406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F2D4B87" w14:textId="1554F482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</w:t>
      </w:r>
      <w:del w:id="70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71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 xml:space="preserve">attribute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aPAFSupported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07B764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1A3799F" w14:textId="5AE8452E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72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73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</w:t>
      </w:r>
    </w:p>
    <w:p w14:paraId="177D9E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then this object maps to the PAF available bit in the</w:t>
      </w:r>
    </w:p>
    <w:p w14:paraId="4935A6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10P/2B capability register."</w:t>
      </w:r>
    </w:p>
    <w:p w14:paraId="2A4A29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A327D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61.2.2, 30.11.1.1.4, 45.2.3.25.1"</w:t>
      </w:r>
    </w:p>
    <w:p w14:paraId="7E03BF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70C835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BC1C0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efmCuPeerPAFSupported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6310C3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EfmTruthValueOrUnknown</w:t>
      </w:r>
      <w:proofErr w:type="spellEnd"/>
    </w:p>
    <w:p w14:paraId="151DE22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679F5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FD832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40C03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"PME Aggregation Function (PAF) capability of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</w:t>
      </w:r>
    </w:p>
    <w:p w14:paraId="7BEC98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(PCS) link partner.</w:t>
      </w:r>
    </w:p>
    <w:p w14:paraId="3EB0FA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has a value of true(1) when the remote PCS can</w:t>
      </w:r>
    </w:p>
    <w:p w14:paraId="26778AB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perform PME aggregation on its available PMEs.</w:t>
      </w:r>
    </w:p>
    <w:p w14:paraId="53107A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Ports whose peers are incapable of PAF shall return a value</w:t>
      </w:r>
    </w:p>
    <w:p w14:paraId="3A3B1D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false(2).</w:t>
      </w:r>
    </w:p>
    <w:p w14:paraId="08F3883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Ports whose peers cannot be reached because of the link</w:t>
      </w:r>
    </w:p>
    <w:p w14:paraId="01BC41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state shall return a value of unknown(0).</w:t>
      </w:r>
    </w:p>
    <w:p w14:paraId="2E3611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B567AC8" w14:textId="7734E116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</w:t>
      </w:r>
      <w:del w:id="74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75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>attribute</w:t>
      </w:r>
    </w:p>
    <w:p w14:paraId="6FB1452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aRemotePAFSupported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7EB735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58C2FDD" w14:textId="1BB2EEB9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76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77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7E150C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Remote PAF supported bit in the</w:t>
      </w:r>
    </w:p>
    <w:p w14:paraId="08869A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10P/2B capability register."</w:t>
      </w:r>
    </w:p>
    <w:p w14:paraId="2ED787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1D7236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61.2.2, 30.11.1.1.9, 45.2.3.25.2"</w:t>
      </w:r>
    </w:p>
    <w:p w14:paraId="41968D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47BF90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B18CF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21E04B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 (1..32)</w:t>
      </w:r>
    </w:p>
    <w:p w14:paraId="34C1A0A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33BE4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BC396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9777D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"Number of PMEs that can be aggregated by the local PAF.</w:t>
      </w:r>
    </w:p>
    <w:p w14:paraId="480375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number of PMEs currently assigned to a particular</w:t>
      </w:r>
    </w:p>
    <w:p w14:paraId="47B68C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(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efmCuNumPMEs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 is never greater than</w:t>
      </w:r>
    </w:p>
    <w:p w14:paraId="414223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21495A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6189090" w14:textId="42ABFC3B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</w:t>
      </w:r>
      <w:del w:id="78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79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>attribute</w:t>
      </w:r>
    </w:p>
    <w:p w14:paraId="476E9E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aLocalPAFCapacity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."</w:t>
      </w:r>
    </w:p>
    <w:p w14:paraId="79B3673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28A9B4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61.2.2, 30.11.1.1.6"</w:t>
      </w:r>
    </w:p>
    <w:p w14:paraId="4A7453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6BBA0B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B5A10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efmCuPeerPAFCapacity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2947C2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 (0|1..32)</w:t>
      </w:r>
    </w:p>
    <w:p w14:paraId="40EBDC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3672B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8067D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C01EC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"Number of PMEs that can be aggregated by the PAF of the peer</w:t>
      </w:r>
    </w:p>
    <w:p w14:paraId="00D262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PHY (PCS port).</w:t>
      </w:r>
    </w:p>
    <w:p w14:paraId="2229A6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A value of 0 is returned when peer PAF capacity is unknown</w:t>
      </w:r>
    </w:p>
    <w:p w14:paraId="32DC50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(peer cannot be reached).</w:t>
      </w:r>
    </w:p>
    <w:p w14:paraId="491596FD" w14:textId="5AF84B5C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</w:t>
      </w:r>
      <w:del w:id="80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81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>attribute</w:t>
      </w:r>
    </w:p>
    <w:p w14:paraId="5C4E52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aRemotePAFCapacity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."</w:t>
      </w:r>
    </w:p>
    <w:p w14:paraId="43BCC7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3C4285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61.2.2, 30.11.1.1.10"</w:t>
      </w:r>
    </w:p>
    <w:p w14:paraId="5F0304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4 }</w:t>
      </w:r>
    </w:p>
    <w:p w14:paraId="11D143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4288E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42F954E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</w:p>
    <w:p w14:paraId="723B3D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65B201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8F934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B5B58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table provides overall status information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</w:p>
    <w:p w14:paraId="4A4F1E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2BASE-TL/10PASS-TS ports, complementing the generic status</w:t>
      </w:r>
    </w:p>
    <w:p w14:paraId="585AC4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information from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of IF-MIB and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ifMauTable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of the</w:t>
      </w:r>
    </w:p>
    <w:p w14:paraId="2D3130C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MAU-MIB module. Additional status information about connected PMEs</w:t>
      </w:r>
    </w:p>
    <w:p w14:paraId="5329FB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available from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0C9675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31422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table contains live data from the equipment. As such,</w:t>
      </w:r>
    </w:p>
    <w:p w14:paraId="366C03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it is not persistent."</w:t>
      </w:r>
    </w:p>
    <w:p w14:paraId="68DE75F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39601BF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71D6B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7EB8DE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</w:p>
    <w:p w14:paraId="1544A0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04C25A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F2742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02405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"An entry in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Status table.</w:t>
      </w:r>
    </w:p>
    <w:p w14:paraId="50E3CC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entry represents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indexed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4E3A43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PCS port runs on top of a single</w:t>
      </w:r>
    </w:p>
    <w:p w14:paraId="2C3662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or multiple PME port(s), which are also indexed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."</w:t>
      </w:r>
    </w:p>
    <w:p w14:paraId="3D6354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}</w:t>
      </w:r>
    </w:p>
    <w:p w14:paraId="26AA3E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6C25CB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FC9C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</w:t>
      </w:r>
    </w:p>
    <w:p w14:paraId="761490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0DE5AF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   BITS,</w:t>
      </w:r>
    </w:p>
    <w:p w14:paraId="3F7CB4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efmCuPortSide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    INTEGER,</w:t>
      </w:r>
    </w:p>
    <w:p w14:paraId="2E1BA9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efmCuNumPMEs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     Unsigned32,</w:t>
      </w:r>
    </w:p>
    <w:p w14:paraId="763910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 Counter32,</w:t>
      </w:r>
    </w:p>
    <w:p w14:paraId="0641DC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efmCuPAFInSmallFragments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Counter32,</w:t>
      </w:r>
    </w:p>
    <w:p w14:paraId="27C416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efmCuPAFInLargeFragments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Counter32,</w:t>
      </w:r>
    </w:p>
    <w:p w14:paraId="289D60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efmCuPAFInBadFragments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Counter32,</w:t>
      </w:r>
    </w:p>
    <w:p w14:paraId="38903B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Counter32,</w:t>
      </w:r>
    </w:p>
    <w:p w14:paraId="10356D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efmCuPAFInLostStarts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Counter32,</w:t>
      </w:r>
    </w:p>
    <w:p w14:paraId="6CA899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efmCuPAFInLostEnds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Counter32,</w:t>
      </w:r>
    </w:p>
    <w:p w14:paraId="1B0D102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efmCuPAFInOverflows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Counter32</w:t>
      </w:r>
    </w:p>
    <w:p w14:paraId="5F31C6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13A9E1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739A5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799C90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BITS {</w:t>
      </w:r>
    </w:p>
    <w:p w14:paraId="06543B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noPeer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(0),</w:t>
      </w:r>
    </w:p>
    <w:p w14:paraId="68873A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peerPowerLoss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(1),</w:t>
      </w:r>
    </w:p>
    <w:p w14:paraId="26E9C8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pmeSubTypeMismatch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(2),</w:t>
      </w:r>
    </w:p>
    <w:p w14:paraId="71BA50B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lowRate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(3)</w:t>
      </w:r>
    </w:p>
    <w:p w14:paraId="13B75DE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7C99AC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2E77A4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EE39F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D777D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(PCS) port Fault Status. This is a bitmap of possible</w:t>
      </w:r>
    </w:p>
    <w:p w14:paraId="2C1C50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conditions. The various bit positions are:</w:t>
      </w:r>
    </w:p>
    <w:p w14:paraId="553F86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noPeer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- the peer PHY cannot be reached (e.g.,</w:t>
      </w:r>
    </w:p>
    <w:p w14:paraId="010E78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no PMEs attached, all PMEs are Down,</w:t>
      </w:r>
    </w:p>
    <w:p w14:paraId="23226D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etc.). More info is available in</w:t>
      </w:r>
    </w:p>
    <w:p w14:paraId="7ACB57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65D70B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peerPowerLoss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- the peer PHY has indicated impending</w:t>
      </w:r>
    </w:p>
    <w:p w14:paraId="05DEA0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unit failure due to loss of local</w:t>
      </w:r>
    </w:p>
    <w:p w14:paraId="48AE0C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power ('Dying Gasp').</w:t>
      </w:r>
    </w:p>
    <w:p w14:paraId="581AC5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pmeSubTypeMismatch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- local PMEs in the aggregation group</w:t>
      </w:r>
    </w:p>
    <w:p w14:paraId="160697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are not of the same subtype, e.g.,</w:t>
      </w:r>
    </w:p>
    <w:p w14:paraId="15E2AB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some PMEs in the local device are -O</w:t>
      </w:r>
    </w:p>
    <w:p w14:paraId="33DB68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while others are -R subtype.</w:t>
      </w:r>
    </w:p>
    <w:p w14:paraId="03527B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lowRate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-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ifSpeed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of the port reached or dropped</w:t>
      </w:r>
    </w:p>
    <w:p w14:paraId="0E5294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below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efmCuThreshLowRate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11054E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39C79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intended to supplement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ifOperStatus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</w:t>
      </w:r>
    </w:p>
    <w:p w14:paraId="74DE34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IF-MIB and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ifMauMediaAvailable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in the MAU-MIB module.</w:t>
      </w:r>
    </w:p>
    <w:p w14:paraId="0B8C62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3BCEB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Additional information is available via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</w:p>
    <w:p w14:paraId="21B2DE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for each PME in the aggregation group (single PME if</w:t>
      </w:r>
    </w:p>
    <w:p w14:paraId="661934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PAF is disabled)."</w:t>
      </w:r>
    </w:p>
    <w:p w14:paraId="6FF8A7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313E83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"IF-MIB,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ifOperStatus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; MAU-MIB,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ifMauMediaAvailable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;</w:t>
      </w:r>
    </w:p>
    <w:p w14:paraId="4637B5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"</w:t>
      </w:r>
    </w:p>
    <w:p w14:paraId="624015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4F845B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3BB40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efmCuPortSide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619E68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150F1B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subscriber(1),</w:t>
      </w:r>
    </w:p>
    <w:p w14:paraId="7F927A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office(2),</w:t>
      </w:r>
    </w:p>
    <w:p w14:paraId="31678D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unknown(3)</w:t>
      </w:r>
    </w:p>
    <w:p w14:paraId="6CA311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46EE53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FF48C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3C8DE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C0996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"EFM port mode of operation (subtype).</w:t>
      </w:r>
    </w:p>
    <w:p w14:paraId="46F0A73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'subscriber' indicates that the port is</w:t>
      </w:r>
    </w:p>
    <w:p w14:paraId="194BD90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designated as '-R' subtype (all PMEs assigned to this port are</w:t>
      </w:r>
    </w:p>
    <w:p w14:paraId="0DD09D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subtype '-R').</w:t>
      </w:r>
    </w:p>
    <w:p w14:paraId="173DFD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the 'office' indicates that the port is</w:t>
      </w:r>
    </w:p>
    <w:p w14:paraId="402ED5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designated as '-O' subtype (all PMEs assigned to this port are</w:t>
      </w:r>
    </w:p>
    <w:p w14:paraId="5FC9DF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subtype '-O').</w:t>
      </w:r>
    </w:p>
    <w:p w14:paraId="5E8AE5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'unknown' indicates that the port has no assigned</w:t>
      </w:r>
    </w:p>
    <w:p w14:paraId="119BDC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PMEs yet or that the assigned PMEs are not of the same side</w:t>
      </w:r>
    </w:p>
    <w:p w14:paraId="2365E7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subTypePMEMismatch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).</w:t>
      </w:r>
    </w:p>
    <w:p w14:paraId="177D2E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87391F0" w14:textId="026FDFCB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partially maps </w:t>
      </w:r>
      <w:del w:id="82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83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>attribute</w:t>
      </w:r>
    </w:p>
    <w:p w14:paraId="44B272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aPhyEnd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."</w:t>
      </w:r>
    </w:p>
    <w:p w14:paraId="0CEA77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19FB9F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"IEEE Std 802.3, 61.1, 30.11.1.1.2"</w:t>
      </w:r>
    </w:p>
    <w:p w14:paraId="652D2B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10E3D2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EFE91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efmCuNumPMEs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57216F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 (0..32)</w:t>
      </w:r>
    </w:p>
    <w:p w14:paraId="38C95A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1FA249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FDD36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48B79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PMEs that is currently aggregated by the local</w:t>
      </w:r>
    </w:p>
    <w:p w14:paraId="05CBF9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PAF (assigned to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using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ifStackTable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).</w:t>
      </w:r>
    </w:p>
    <w:p w14:paraId="7D39EE0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number is never greater than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326D7F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DB691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automatically incremented or decremented</w:t>
      </w:r>
    </w:p>
    <w:p w14:paraId="4FEAC6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when a PME is added or deleted to/from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 using</w:t>
      </w:r>
    </w:p>
    <w:p w14:paraId="7CE047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ifStackTable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."</w:t>
      </w:r>
    </w:p>
    <w:p w14:paraId="432F5B4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0ACDFB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61.2.2, 30.11.1.1.6"</w:t>
      </w:r>
    </w:p>
    <w:p w14:paraId="1B2BB5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76E418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793F6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725309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76A3E0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7F7483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49977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E7787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fragments that have been received across the</w:t>
      </w:r>
    </w:p>
    <w:p w14:paraId="4A9827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gamma interface with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RxErr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asserted and discarded.</w:t>
      </w:r>
    </w:p>
    <w:p w14:paraId="4A3AEB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read-only counter is inactive (not incremented) when the</w:t>
      </w:r>
    </w:p>
    <w:p w14:paraId="516422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PAF is unsupported or disabled. Upon disabling the PAF, the</w:t>
      </w:r>
    </w:p>
    <w:p w14:paraId="097D3F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counter retains its previous value.</w:t>
      </w:r>
    </w:p>
    <w:p w14:paraId="24E896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9CFC517" w14:textId="3A7CF018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84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85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02C8A8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10P/2B PAF RX error register.</w:t>
      </w:r>
    </w:p>
    <w:p w14:paraId="66EA54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6AFB2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5D5D35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5BCFB0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49C3A9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defined in IF-MIB."</w:t>
      </w:r>
    </w:p>
    <w:p w14:paraId="7258C3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244762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45.2.3.29"</w:t>
      </w:r>
    </w:p>
    <w:p w14:paraId="2775AA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4 }</w:t>
      </w:r>
    </w:p>
    <w:p w14:paraId="680AC1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FAA0A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efmCuPAFInSmallFragments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395DA2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582472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0952B2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48EEE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A54AC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fragments smaller than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minFragmentSize</w:t>
      </w:r>
      <w:proofErr w:type="spellEnd"/>
    </w:p>
    <w:p w14:paraId="5D7667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(64 bytes) that have been received across the gamma interface</w:t>
      </w:r>
    </w:p>
    <w:p w14:paraId="2266CB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and discarded.</w:t>
      </w:r>
    </w:p>
    <w:p w14:paraId="5C8A3F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read-only counter is inactive when the PAF is</w:t>
      </w:r>
    </w:p>
    <w:p w14:paraId="3EBE34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unsupported or disabled. Upon disabling the PAF, the counter</w:t>
      </w:r>
    </w:p>
    <w:p w14:paraId="21DFA0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retains its previous value.</w:t>
      </w:r>
    </w:p>
    <w:p w14:paraId="1B1871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3D7258E" w14:textId="6613AE18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86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87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3FC882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10P/2B PAF small fragments register.</w:t>
      </w:r>
    </w:p>
    <w:p w14:paraId="0A47AC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AB3B6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5B6E24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2B8C31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3C634A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482EEE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4B749C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45.2.3.30"</w:t>
      </w:r>
    </w:p>
    <w:p w14:paraId="53AF430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5 }</w:t>
      </w:r>
    </w:p>
    <w:p w14:paraId="05AA46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05F34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efmCuPAFInLargeFragments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0F6A2B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7703B2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63E590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8E96B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DDECA0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fragments larger than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maxFragmentSize</w:t>
      </w:r>
      <w:proofErr w:type="spellEnd"/>
    </w:p>
    <w:p w14:paraId="56F941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(512 bytes) that have been received across the gamma interface</w:t>
      </w:r>
    </w:p>
    <w:p w14:paraId="335235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and discarded.</w:t>
      </w:r>
    </w:p>
    <w:p w14:paraId="73CEAD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read-only counter is inactive when the PAF is</w:t>
      </w:r>
    </w:p>
    <w:p w14:paraId="5AF162D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unsupported or disabled. Upon disabling the PAF, the counter</w:t>
      </w:r>
    </w:p>
    <w:p w14:paraId="796A6E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retains its previous value.</w:t>
      </w:r>
    </w:p>
    <w:p w14:paraId="0327E4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C6FABC2" w14:textId="1C0AC5B5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88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89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531CF6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10P/2B PAF large fragments register.</w:t>
      </w:r>
    </w:p>
    <w:p w14:paraId="19204F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79479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6605AF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032FEA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603FC0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08CB44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8FDD1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45.2.3.31"</w:t>
      </w:r>
    </w:p>
    <w:p w14:paraId="3C4AD4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6 }</w:t>
      </w:r>
    </w:p>
    <w:p w14:paraId="1DD5120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22083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efmCuPAFInBadFragments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0462EA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61BAA3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01CAC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7152F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2C4D4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fragments that do not fit into the sequence</w:t>
      </w:r>
    </w:p>
    <w:p w14:paraId="5417F9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expected by the frame assembly function and that have been</w:t>
      </w:r>
    </w:p>
    <w:p w14:paraId="36D151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received across the gamma interface and discarded (the</w:t>
      </w:r>
    </w:p>
    <w:p w14:paraId="172C2C0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frame buffer is flushed to the next valid frame start).</w:t>
      </w:r>
    </w:p>
    <w:p w14:paraId="14A162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read-only counter is inactive when the PAF is</w:t>
      </w:r>
    </w:p>
    <w:p w14:paraId="0E4338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unsupported or disabled. Upon disabling the PAF, the counter</w:t>
      </w:r>
    </w:p>
    <w:p w14:paraId="43D854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retains its previous value.</w:t>
      </w:r>
    </w:p>
    <w:p w14:paraId="5D397C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174F5BA" w14:textId="644F7550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90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91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7F0397B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10P/2B PAF bad fragments register.</w:t>
      </w:r>
    </w:p>
    <w:p w14:paraId="47E03B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5EF68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562565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73BC56A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1B5440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0A35528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3AAACCD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45.2.3.33"</w:t>
      </w:r>
    </w:p>
    <w:p w14:paraId="45824E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7 }</w:t>
      </w:r>
    </w:p>
    <w:p w14:paraId="3312BC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0C970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7AED9E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08F17F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3B637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073AB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092F8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gaps in the sequence of fragments that have</w:t>
      </w:r>
    </w:p>
    <w:p w14:paraId="4148617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been received across the gamma interface (the frame buffer is</w:t>
      </w:r>
    </w:p>
    <w:p w14:paraId="10D001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flushed to the next valid frame start, when fragment/fragments</w:t>
      </w:r>
    </w:p>
    <w:p w14:paraId="16C7FB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expected by the frame assembly function is/are not received).</w:t>
      </w:r>
    </w:p>
    <w:p w14:paraId="11166C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read-only counter is inactive when the PAF is</w:t>
      </w:r>
    </w:p>
    <w:p w14:paraId="2444F0E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unsupported or disabled. Upon disabling the PAF, the counter</w:t>
      </w:r>
    </w:p>
    <w:p w14:paraId="03DBAE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retains its previous value.</w:t>
      </w:r>
    </w:p>
    <w:p w14:paraId="1DB22A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710A168" w14:textId="57545F9E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92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93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340CE8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10P/2B PAF lost fragment register.</w:t>
      </w:r>
    </w:p>
    <w:p w14:paraId="6E37A8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858BB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2F0CE7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1D0789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454509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048B1B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679851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45.2.3.34"</w:t>
      </w:r>
    </w:p>
    <w:p w14:paraId="5972EF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8 }</w:t>
      </w:r>
    </w:p>
    <w:p w14:paraId="2949B2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B60C7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efmCuPAFInLostStarts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1AD6DC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3FDEAD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CBB907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2A1DB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662452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missing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StartOfPacket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indicators expected by</w:t>
      </w:r>
    </w:p>
    <w:p w14:paraId="7303FA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frame assembly function.</w:t>
      </w:r>
    </w:p>
    <w:p w14:paraId="7AA935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read-only counter is inactive when the PAF is</w:t>
      </w:r>
    </w:p>
    <w:p w14:paraId="4882D0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unsupported or disabled. Upon disabling the PAF, the counter</w:t>
      </w:r>
    </w:p>
    <w:p w14:paraId="5D8E00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retains its previous value.</w:t>
      </w:r>
    </w:p>
    <w:p w14:paraId="2BB350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92ED3D0" w14:textId="5AE51D45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94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95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34808D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10P/2B PAF lost start of fragment</w:t>
      </w:r>
    </w:p>
    <w:p w14:paraId="42B413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</w:t>
      </w:r>
    </w:p>
    <w:p w14:paraId="114A785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0F76D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5F1FAE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5D8638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01334D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283641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448367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45.2.3.35"</w:t>
      </w:r>
    </w:p>
    <w:p w14:paraId="003652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9 }</w:t>
      </w:r>
    </w:p>
    <w:p w14:paraId="3F198C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230AC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efmCuPAFInLostEnds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3052A4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6D785F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DF191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76F1D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CB954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missing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EndOfPacket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indicators expected by the</w:t>
      </w:r>
    </w:p>
    <w:p w14:paraId="6CE523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frame assembly function.</w:t>
      </w:r>
    </w:p>
    <w:p w14:paraId="2D80C8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read-only counter is inactive when the PAF is</w:t>
      </w:r>
    </w:p>
    <w:p w14:paraId="408993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unsupported or disabled. Upon disabling the PAF, the counter</w:t>
      </w:r>
    </w:p>
    <w:p w14:paraId="78DAE1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retains its previous value.</w:t>
      </w:r>
    </w:p>
    <w:p w14:paraId="00101A5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4CF3E85" w14:textId="22A0B6FC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96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97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1D9E2F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10P/2B PAF lost ends of fragments</w:t>
      </w:r>
    </w:p>
    <w:p w14:paraId="589748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</w:t>
      </w:r>
    </w:p>
    <w:p w14:paraId="3EC4F9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598AA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6CD04C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0E1990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05B897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158B3E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19E5FF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45.2.3.36"</w:t>
      </w:r>
    </w:p>
    <w:p w14:paraId="2776D6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10 }</w:t>
      </w:r>
    </w:p>
    <w:p w14:paraId="1501E7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efmCuPAFInOverflows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052BB9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796ECE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MAX-ACCESS  read-only</w:t>
      </w:r>
    </w:p>
    <w:p w14:paraId="2B080B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EAAC8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8D080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fragments, received across the gamma interface</w:t>
      </w:r>
    </w:p>
    <w:p w14:paraId="61E880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and discarded, which would have caused the frame assembly</w:t>
      </w:r>
    </w:p>
    <w:p w14:paraId="2F870EF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buffer to overflow.</w:t>
      </w:r>
    </w:p>
    <w:p w14:paraId="6B5598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read-only counter is inactive when the PAF is</w:t>
      </w:r>
    </w:p>
    <w:p w14:paraId="4DCC56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unsupported or disabled. Upon disabling the PAF, the counter</w:t>
      </w:r>
    </w:p>
    <w:p w14:paraId="33276D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retains its previous value.</w:t>
      </w:r>
    </w:p>
    <w:p w14:paraId="0A96B7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30294EE" w14:textId="0A98B000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98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99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</w:t>
      </w:r>
    </w:p>
    <w:p w14:paraId="251862C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10P/2B PAF overflow register.</w:t>
      </w:r>
    </w:p>
    <w:p w14:paraId="339135F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4D12D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47D464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3A2749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1047B2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298E9E4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F5B50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45.2.3.32"</w:t>
      </w:r>
    </w:p>
    <w:p w14:paraId="4D2F13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11 }</w:t>
      </w:r>
    </w:p>
    <w:p w14:paraId="220B4E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6BFC4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-- PME Notifications Group</w:t>
      </w:r>
    </w:p>
    <w:p w14:paraId="25E58E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297AB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efmCuPmeNotifications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IDENTIFIER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0 }</w:t>
      </w:r>
    </w:p>
    <w:p w14:paraId="3FAC43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EABFD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NOTIFICATION-TYPE</w:t>
      </w:r>
    </w:p>
    <w:p w14:paraId="373AAB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60C76F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E1D45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efmCuPmeThreshLineAtn</w:t>
      </w:r>
      <w:proofErr w:type="spellEnd"/>
    </w:p>
    <w:p w14:paraId="23FCD2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352218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8079D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72B14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notification indicates that the loop attenuation</w:t>
      </w:r>
    </w:p>
    <w:p w14:paraId="2AAFF8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threshold (as per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efmCuPmeThreshLineAtn</w:t>
      </w:r>
      <w:proofErr w:type="spellEnd"/>
    </w:p>
    <w:p w14:paraId="3BDB32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value) has been reached/exceeded for the 2BASE-TL/10PASS-TS</w:t>
      </w:r>
    </w:p>
    <w:p w14:paraId="631B70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PME. This notification may be sent on the crossing event in</w:t>
      </w:r>
    </w:p>
    <w:p w14:paraId="2EB56B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both directions: from normal to exceeded and from exceeded</w:t>
      </w:r>
    </w:p>
    <w:p w14:paraId="00E90B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normal.</w:t>
      </w:r>
    </w:p>
    <w:p w14:paraId="0770C1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BBAA3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small debouncing period of 2.5 sec, between the detection </w:t>
      </w:r>
    </w:p>
    <w:p w14:paraId="122931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the condition and the notification, should be implemented </w:t>
      </w:r>
    </w:p>
    <w:p w14:paraId="5154C3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prevent intermittent notifications from being sent.</w:t>
      </w:r>
    </w:p>
    <w:p w14:paraId="3BEF39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36DA1F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Generation of this notification is controlled by the</w:t>
      </w:r>
    </w:p>
    <w:p w14:paraId="7FEB31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object."</w:t>
      </w:r>
    </w:p>
    <w:p w14:paraId="7CCBAC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efmCuPmeNotifications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2C9620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656E0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NOTIFICATION-TYPE</w:t>
      </w:r>
    </w:p>
    <w:p w14:paraId="1DE94D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1A5CCC1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750F2A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efmCuPmeThreshSnrMgn</w:t>
      </w:r>
      <w:proofErr w:type="spellEnd"/>
    </w:p>
    <w:p w14:paraId="61D229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567C2D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4DC516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32BFD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notification indicates that the SNR margin threshold</w:t>
      </w:r>
    </w:p>
    <w:p w14:paraId="09B218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(as per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value) has been</w:t>
      </w:r>
    </w:p>
    <w:p w14:paraId="105CDC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reached/exceeded for the 2BASE-TL/10PASS-TS PME.</w:t>
      </w:r>
    </w:p>
    <w:p w14:paraId="557AA63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notification may be sent on the crossing event in</w:t>
      </w:r>
    </w:p>
    <w:p w14:paraId="5D478E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both directions: from normal to exceeded and from exceeded</w:t>
      </w:r>
    </w:p>
    <w:p w14:paraId="1D3E54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normal.</w:t>
      </w:r>
    </w:p>
    <w:p w14:paraId="7B31CA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043A7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small debouncing period of 2.5 sec, between the detection </w:t>
      </w:r>
    </w:p>
    <w:p w14:paraId="7E821C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the condition and the notification, should be implemented </w:t>
      </w:r>
    </w:p>
    <w:p w14:paraId="607B46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prevent intermittent notifications from being sent.</w:t>
      </w:r>
    </w:p>
    <w:p w14:paraId="743D98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A07E2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Generation of this notification is controlled by the</w:t>
      </w:r>
    </w:p>
    <w:p w14:paraId="1B89AC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object."</w:t>
      </w:r>
    </w:p>
    <w:p w14:paraId="0BA047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efmCuPmeNotifications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1EDFB4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72ABE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efmCuPmeDeviceFault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NOTIFICATION-TYPE</w:t>
      </w:r>
    </w:p>
    <w:p w14:paraId="0DD29F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644C5E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</w:p>
    <w:p w14:paraId="60DC71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04087A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STATUS      current</w:t>
      </w:r>
    </w:p>
    <w:p w14:paraId="54451E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A9F51B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notification indicates that a fault in the PME has been</w:t>
      </w:r>
    </w:p>
    <w:p w14:paraId="4D0E7D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detected by a vendor-specific diagnostic or a self-test.</w:t>
      </w:r>
    </w:p>
    <w:p w14:paraId="3FE99F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A666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Generation of this notification is controlled by the</w:t>
      </w:r>
    </w:p>
    <w:p w14:paraId="0AC3BD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efmCuPmeDeviceFaultEnable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object."</w:t>
      </w:r>
    </w:p>
    <w:p w14:paraId="1254C2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efmCuPmeNotifications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58A37A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2A3BD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efmCuPmeConfigInitFailure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NOTIFICATION-TYPE</w:t>
      </w:r>
    </w:p>
    <w:p w14:paraId="2EB72A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43D587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71C76A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A568F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</w:p>
    <w:p w14:paraId="35B9EC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38B535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AC578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4B93E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notification indicates that PME initialization has</w:t>
      </w:r>
    </w:p>
    <w:p w14:paraId="719C94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failed, due to inability of the PME link to achieve the</w:t>
      </w:r>
    </w:p>
    <w:p w14:paraId="1EED14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requested configuration profile.</w:t>
      </w:r>
    </w:p>
    <w:p w14:paraId="08430A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EF6EC8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Generation of this notification is controlled by the</w:t>
      </w:r>
    </w:p>
    <w:p w14:paraId="31DBCB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efmCuPmeConfigInitFailEnable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object."</w:t>
      </w:r>
    </w:p>
    <w:p w14:paraId="580AC3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efmCuPmeNotifications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4 }</w:t>
      </w:r>
    </w:p>
    <w:p w14:paraId="30002A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1653B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efmCuPmeProtocolInitFailure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NOTIFICATION-TYPE</w:t>
      </w:r>
    </w:p>
    <w:p w14:paraId="73AA51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681623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344E72A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efmCuPmeOperSubType</w:t>
      </w:r>
      <w:proofErr w:type="spellEnd"/>
    </w:p>
    <w:p w14:paraId="4090EC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12D270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current</w:t>
      </w:r>
    </w:p>
    <w:p w14:paraId="2E43BD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7DAB2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notification indicates that the peer PME was using</w:t>
      </w:r>
    </w:p>
    <w:p w14:paraId="1BEE4F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incompatible protocol during initialization.</w:t>
      </w:r>
    </w:p>
    <w:p w14:paraId="206BED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78C2D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Generation of this notification is controlled by the</w:t>
      </w:r>
    </w:p>
    <w:p w14:paraId="07ACDB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efmCuPmeProtocolInitFailEnable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object."</w:t>
      </w:r>
    </w:p>
    <w:p w14:paraId="0D622FE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efmCuPmeNotifications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5 }</w:t>
      </w:r>
    </w:p>
    <w:p w14:paraId="0AD4C5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F9E21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-- The PME group</w:t>
      </w:r>
    </w:p>
    <w:p w14:paraId="106F5B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B25DF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16FDD8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</w:p>
    <w:p w14:paraId="2376BD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1D55ADA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AF44D5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947E2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"Table for Configuration of common aspects for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</w:p>
    <w:p w14:paraId="25D248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2BASE-TL/10PASS-TS PME ports (modems). Configuration of</w:t>
      </w:r>
    </w:p>
    <w:p w14:paraId="0F2C6B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aspects specific to 2BASE-TL or 10PASS-TS PME types is</w:t>
      </w:r>
    </w:p>
    <w:p w14:paraId="361454C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represented in efmCuPme2BConfTable and efmCuPme10PConfTable,</w:t>
      </w:r>
    </w:p>
    <w:p w14:paraId="450420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respectively.</w:t>
      </w:r>
    </w:p>
    <w:p w14:paraId="4A718E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1637F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in this table shall be maintained in a persistent</w:t>
      </w:r>
    </w:p>
    <w:p w14:paraId="6115EE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manner."</w:t>
      </w:r>
    </w:p>
    <w:p w14:paraId="2169AC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6DFAB1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579B8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69B356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</w:p>
    <w:p w14:paraId="2016F2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2B5C8A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82B5A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2398E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"An entry in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Configuration table.</w:t>
      </w:r>
    </w:p>
    <w:p w14:paraId="050C2D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entry represents common aspects of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port</w:t>
      </w:r>
    </w:p>
    <w:p w14:paraId="3F3641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indexed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. Note that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port can be</w:t>
      </w:r>
    </w:p>
    <w:p w14:paraId="1F8AF5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stacked below a single PCS port, also indexed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310ABD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possibly together with other PME ports if PAF is enabled."</w:t>
      </w:r>
    </w:p>
    <w:p w14:paraId="040D12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}</w:t>
      </w:r>
    </w:p>
    <w:p w14:paraId="047D70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5B408A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60B3A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</w:t>
      </w:r>
    </w:p>
    <w:p w14:paraId="07BF2F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4C961F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INTEGER,</w:t>
      </w:r>
    </w:p>
    <w:p w14:paraId="365393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EfmProfileIndexOrZero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3F4F60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efmCuPAFRemoteDiscoveryCode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PhysAddress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3230EE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Integer32,</w:t>
      </w:r>
    </w:p>
    <w:p w14:paraId="52FECBF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13E4AB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TruthValue,</w:t>
      </w:r>
    </w:p>
    <w:p w14:paraId="46976A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TruthValue,</w:t>
      </w:r>
    </w:p>
    <w:p w14:paraId="39EE64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efmCuPmeDeviceFaultEnable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TruthValue,</w:t>
      </w:r>
    </w:p>
    <w:p w14:paraId="098087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efmCuPmeConfigInitFailEnable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TruthValue,</w:t>
      </w:r>
    </w:p>
    <w:p w14:paraId="22E8CD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efmCuPmeProtocolInitFailEnable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TruthValue</w:t>
      </w:r>
    </w:p>
    <w:p w14:paraId="582270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3C4CE12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C674A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519836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57827B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ieee2BaseTLO(1),</w:t>
      </w:r>
    </w:p>
    <w:p w14:paraId="43C9A7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ieee2BaseTLR(2),</w:t>
      </w:r>
    </w:p>
    <w:p w14:paraId="2A3C57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ieee10PassTSO(3),</w:t>
      </w:r>
    </w:p>
    <w:p w14:paraId="67E2EA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ieee10PassTSR(4),</w:t>
      </w:r>
    </w:p>
    <w:p w14:paraId="073BC3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ieee2BaseTLor10PassTSR(5),</w:t>
      </w:r>
    </w:p>
    <w:p w14:paraId="1AC35B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ieee2BaseTLor10PassTSO(6),</w:t>
      </w:r>
    </w:p>
    <w:p w14:paraId="539CC9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ieee10PassTSor2BaseTLO(7)</w:t>
      </w:r>
    </w:p>
    <w:p w14:paraId="40DCCF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721908A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456CD2F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AE63C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DB938F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"Administrative (desired) subtype of the PME.</w:t>
      </w:r>
    </w:p>
    <w:p w14:paraId="75CBE19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Possible values are:</w:t>
      </w:r>
    </w:p>
    <w:p w14:paraId="299ACA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ieee2BaseTLO           - PME shall operate as 2BaseTL-O</w:t>
      </w:r>
    </w:p>
    <w:p w14:paraId="3264FB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ieee2BaseTLR           - PME shall operate as 2BaseTL-R</w:t>
      </w:r>
    </w:p>
    <w:p w14:paraId="670DF2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ieee10PassTSO          - PME shall operate as 10PassTS-O</w:t>
      </w:r>
    </w:p>
    <w:p w14:paraId="1D271A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ieee10PassTSR          - PME shall operate as 10PassTS-R</w:t>
      </w:r>
    </w:p>
    <w:p w14:paraId="0024FD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ieee2BaseTLor10PassTSR - PME shall operate as 2BaseTL-R or</w:t>
      </w:r>
    </w:p>
    <w:p w14:paraId="262E60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10PassTS-R. The actual value will</w:t>
      </w:r>
    </w:p>
    <w:p w14:paraId="5C358A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be set by the -O link partner</w:t>
      </w:r>
    </w:p>
    <w:p w14:paraId="0D1E20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during initialization (handshake).</w:t>
      </w:r>
    </w:p>
    <w:p w14:paraId="57D28A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ieee2BaseTLor10PassTSO - PME shall operate as 2BaseTL-O</w:t>
      </w:r>
    </w:p>
    <w:p w14:paraId="43143D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(preferred) or 10PassTS-O. The</w:t>
      </w:r>
    </w:p>
    <w:p w14:paraId="7A78E4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actual value will be set during</w:t>
      </w:r>
    </w:p>
    <w:p w14:paraId="0ADBB1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initialization depending on the -R</w:t>
      </w:r>
    </w:p>
    <w:p w14:paraId="2923E7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link partner capability (i.e., if</w:t>
      </w:r>
    </w:p>
    <w:p w14:paraId="616412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-R is incapable of the preferred</w:t>
      </w:r>
    </w:p>
    <w:p w14:paraId="571924A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2BaseTL mode, 10PassTS will be</w:t>
      </w:r>
    </w:p>
    <w:p w14:paraId="7A9F12B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used).</w:t>
      </w:r>
    </w:p>
    <w:p w14:paraId="439F16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ieee10PassTSor2BaseTLO - PME shall operate as 10PassTS-O</w:t>
      </w:r>
    </w:p>
    <w:p w14:paraId="493138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(preferred) or 2BaseTL-O. The</w:t>
      </w:r>
    </w:p>
    <w:p w14:paraId="004F7F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actual value will be set during</w:t>
      </w:r>
    </w:p>
    <w:p w14:paraId="04CAD9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initialization depending on the -R</w:t>
      </w:r>
    </w:p>
    <w:p w14:paraId="7517A4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link partner capability (i.e., if</w:t>
      </w:r>
    </w:p>
    <w:p w14:paraId="270CDD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-R is incapable of the preferred</w:t>
      </w:r>
    </w:p>
    <w:p w14:paraId="3392C0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10PassTS mode, 2BaseTL will be</w:t>
      </w:r>
    </w:p>
    <w:p w14:paraId="1FFED69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used).</w:t>
      </w:r>
    </w:p>
    <w:p w14:paraId="0E7AA6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26112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Changing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is a traffic-disruptive</w:t>
      </w:r>
    </w:p>
    <w:p w14:paraId="30FC8B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operation and as such shall be done when the link is Down.</w:t>
      </w:r>
    </w:p>
    <w:p w14:paraId="637CBC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Attempts to change this object shall be rejected if the link</w:t>
      </w:r>
    </w:p>
    <w:p w14:paraId="435811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Up or Initializing.</w:t>
      </w:r>
    </w:p>
    <w:p w14:paraId="24B591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Attempts to change this object to an unsupported subtype</w:t>
      </w:r>
    </w:p>
    <w:p w14:paraId="64A985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(see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efmCuPmeSubTypesSupported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 shall be rejected.</w:t>
      </w:r>
    </w:p>
    <w:p w14:paraId="566245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316C9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current operational subtype is indicated by the</w:t>
      </w:r>
    </w:p>
    <w:p w14:paraId="6C485E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variable.</w:t>
      </w:r>
    </w:p>
    <w:p w14:paraId="2F5BEB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47577BF" w14:textId="1EA4AA4C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00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01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PMA/PMD is present, then</w:t>
      </w:r>
    </w:p>
    <w:p w14:paraId="597FC6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combines values of the Port subtype select bits</w:t>
      </w:r>
    </w:p>
    <w:p w14:paraId="15E0E7F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and the PMA/PMD type selection bits in the 10P/2B PMA/PMD</w:t>
      </w:r>
    </w:p>
    <w:p w14:paraId="70307C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control register."</w:t>
      </w:r>
    </w:p>
    <w:p w14:paraId="0F12C4F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E1B79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61.1, 45.2.1.14.4, 45.2.1.14.7"</w:t>
      </w:r>
    </w:p>
    <w:p w14:paraId="5F196B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6D4F16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E201D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0110C7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EfmProfileIndexOrZero</w:t>
      </w:r>
      <w:proofErr w:type="spellEnd"/>
    </w:p>
    <w:p w14:paraId="7BD378D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7AD089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D4A43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50CF6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"Desired PME configuration profile. This object is a pointer</w:t>
      </w:r>
    </w:p>
    <w:p w14:paraId="2D6C58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an entry in either the efmCuPme2BProfileTable or the</w:t>
      </w:r>
    </w:p>
    <w:p w14:paraId="308CD5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efmCuPme10PProfileTable, depending on the current operating</w:t>
      </w:r>
    </w:p>
    <w:p w14:paraId="25F62A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of the PME. The value of this object is the index of</w:t>
      </w:r>
    </w:p>
    <w:p w14:paraId="6FD0E8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referenced profile.</w:t>
      </w:r>
    </w:p>
    <w:p w14:paraId="3C7717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zero (default) indicates that the PME is</w:t>
      </w:r>
    </w:p>
    <w:p w14:paraId="3FC140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configured via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for the PCS port</w:t>
      </w:r>
    </w:p>
    <w:p w14:paraId="73D4C4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which this PME is assigned. That is, the profile</w:t>
      </w:r>
    </w:p>
    <w:p w14:paraId="4488CC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referenced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takes precedence</w:t>
      </w:r>
    </w:p>
    <w:p w14:paraId="4F22CC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over the profile(s) referenced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051A3D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AB879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writeable and readable for the CO subtype PMEs</w:t>
      </w:r>
    </w:p>
    <w:p w14:paraId="7224B7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 or 10PassTS-O). It is irrelevant for the CPE</w:t>
      </w:r>
    </w:p>
    <w:p w14:paraId="05A1E0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subtype (2BaseTL-R or 10PassTS-R) -- a zero value shall be</w:t>
      </w:r>
    </w:p>
    <w:p w14:paraId="2E28D7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returned on an attempt to read this object and any attempt</w:t>
      </w:r>
    </w:p>
    <w:p w14:paraId="6FF17D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change this object shall be rejected in this case.</w:t>
      </w:r>
    </w:p>
    <w:p w14:paraId="1E727E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the current operational profile value is available</w:t>
      </w:r>
    </w:p>
    <w:p w14:paraId="29728E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via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object.</w:t>
      </w:r>
    </w:p>
    <w:p w14:paraId="2ADC89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9A687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Any modification of this object shall be performed when the</w:t>
      </w:r>
    </w:p>
    <w:p w14:paraId="34BC40B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link is Down. Attempts to change this object shall be</w:t>
      </w:r>
    </w:p>
    <w:p w14:paraId="350B88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rejected, if the link is Up or Initializing.</w:t>
      </w:r>
    </w:p>
    <w:p w14:paraId="1688C5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806C9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Attempts to set this object to a value that is not the value</w:t>
      </w:r>
    </w:p>
    <w:p w14:paraId="5776F1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the index for an active entry in the corresponding profile</w:t>
      </w:r>
    </w:p>
    <w:p w14:paraId="0922E1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table shall be rejected.</w:t>
      </w:r>
    </w:p>
    <w:p w14:paraId="1A2FE3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A47CB32" w14:textId="18E91A48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</w:t>
      </w:r>
      <w:del w:id="102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103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 xml:space="preserve">attribute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aProfileSelect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6F4B1DA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FBE27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2CFF2A0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3FB38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30.11.2.1.6"</w:t>
      </w:r>
    </w:p>
    <w:p w14:paraId="67B4C7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DEFVAL { 0 }</w:t>
      </w:r>
    </w:p>
    <w:p w14:paraId="1D4C8F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1D35BC7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18BC0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efmCuPAFRemoteDiscoveryCode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5966B8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PhysAddress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(SIZE(0|6))</w:t>
      </w:r>
    </w:p>
    <w:p w14:paraId="54B5EB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621484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82F7B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0967E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"PAF Remote Discovery Code of the PME port at the CO.</w:t>
      </w:r>
    </w:p>
    <w:p w14:paraId="0888F4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6-octet Discovery Code of the peer PCS connected via</w:t>
      </w:r>
    </w:p>
    <w:p w14:paraId="0913C6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PME.</w:t>
      </w:r>
    </w:p>
    <w:p w14:paraId="56C3CA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Reading this object results in a Discovery Get operation.</w:t>
      </w:r>
    </w:p>
    <w:p w14:paraId="3041CD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Setting this object to all zeros results in a Discovery</w:t>
      </w:r>
    </w:p>
    <w:p w14:paraId="6768D1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Clear_if_Same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operation (the value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efmCuPAFDiscoveryCode</w:t>
      </w:r>
      <w:proofErr w:type="spellEnd"/>
    </w:p>
    <w:p w14:paraId="3B36FE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 the peer PCS shall be the same as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of</w:t>
      </w:r>
    </w:p>
    <w:p w14:paraId="47C17A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local PCS associated with the PME for the operation to</w:t>
      </w:r>
    </w:p>
    <w:p w14:paraId="648974F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succeed).</w:t>
      </w:r>
    </w:p>
    <w:p w14:paraId="0859B7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Writing a non-zero value to this object results in a</w:t>
      </w:r>
    </w:p>
    <w:p w14:paraId="74EFB5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Discovery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Set_if_Clear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operation.</w:t>
      </w:r>
    </w:p>
    <w:p w14:paraId="2B01F2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zero-length octet string shall be returned on an attempt to</w:t>
      </w:r>
    </w:p>
    <w:p w14:paraId="04C090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read this object when PAF aggregation is not enabled.</w:t>
      </w:r>
    </w:p>
    <w:p w14:paraId="6A84ED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89454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irrelevant in CPE port (-R) subtypes: in this</w:t>
      </w:r>
    </w:p>
    <w:p w14:paraId="3D73A7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case, a zero-length octet string shall be returned on an</w:t>
      </w:r>
    </w:p>
    <w:p w14:paraId="18F57D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attempt to read this object; writing to this object shall</w:t>
      </w:r>
    </w:p>
    <w:p w14:paraId="1CCA712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be rejected.</w:t>
      </w:r>
    </w:p>
    <w:p w14:paraId="1D6499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772C7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Discovery shall be performed when the link is Down.</w:t>
      </w:r>
    </w:p>
    <w:p w14:paraId="495CA3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Attempts to change this object shall be rejected (in case of</w:t>
      </w:r>
    </w:p>
    <w:p w14:paraId="020AF7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SNMP with the error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inconsistentValue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), if the link is Up or</w:t>
      </w:r>
    </w:p>
    <w:p w14:paraId="79B749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Initializing.</w:t>
      </w:r>
    </w:p>
    <w:p w14:paraId="078CEE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4A5A9D8" w14:textId="2E25E53A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04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05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PMA/PMD is present, then</w:t>
      </w:r>
    </w:p>
    <w:p w14:paraId="227190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a function of 10P/2B aggregation discovery</w:t>
      </w:r>
    </w:p>
    <w:p w14:paraId="79AFE8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control register, Discovery operation result bits in 10P/2B</w:t>
      </w:r>
    </w:p>
    <w:p w14:paraId="6C6E2C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aggregation and discovery status register and</w:t>
      </w:r>
    </w:p>
    <w:p w14:paraId="59A492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10P/2B aggregation discovery code register."</w:t>
      </w:r>
    </w:p>
    <w:p w14:paraId="198B9C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1C1138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61.2.2.8.4, 45.2.6.6 to 45.2.6.8"</w:t>
      </w:r>
    </w:p>
    <w:p w14:paraId="5BB423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28C336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41650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4711EF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Integer32(-127..128)</w:t>
      </w:r>
    </w:p>
    <w:p w14:paraId="160B03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"dB"</w:t>
      </w:r>
    </w:p>
    <w:p w14:paraId="3F8AB0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46A352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2A11D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A00C3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"Desired Line Attenuation threshold for the 2B/10P PME.</w:t>
      </w:r>
    </w:p>
    <w:p w14:paraId="0A4776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configures the line attenuation alarm threshold.</w:t>
      </w:r>
    </w:p>
    <w:p w14:paraId="7289E2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When the current value of Line Attenuation reaches or</w:t>
      </w:r>
    </w:p>
    <w:p w14:paraId="2EC58D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exceeds this threshold,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</w:t>
      </w:r>
      <w:proofErr w:type="spellEnd"/>
    </w:p>
    <w:p w14:paraId="6BD128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notification may be generated, if enabled by</w:t>
      </w:r>
    </w:p>
    <w:p w14:paraId="52175C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65436E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6FA42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writeable for the CO subtype PMEs (-O).</w:t>
      </w:r>
    </w:p>
    <w:p w14:paraId="29E4B5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It is read-only for the CPE subtype (-R).</w:t>
      </w:r>
    </w:p>
    <w:p w14:paraId="462675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C6C86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Changing of the Line Attenuation threshold shall be performed</w:t>
      </w:r>
    </w:p>
    <w:p w14:paraId="7A64E8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when the link is Down. Attempts to change this object shall be</w:t>
      </w:r>
    </w:p>
    <w:p w14:paraId="0C2EF9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rejected (in case of SNMP with the error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inconsistentValue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),</w:t>
      </w:r>
    </w:p>
    <w:p w14:paraId="0121CA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the link is Up or Initializing.</w:t>
      </w:r>
    </w:p>
    <w:p w14:paraId="0854A0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1B108EA" w14:textId="7ED79DB6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06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07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6FAFD9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loop attenuation threshold bits in</w:t>
      </w:r>
    </w:p>
    <w:p w14:paraId="484284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2B PMD line quality thresholds register."</w:t>
      </w:r>
    </w:p>
    <w:p w14:paraId="3AE391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47482C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45.2.1.23"</w:t>
      </w:r>
    </w:p>
    <w:p w14:paraId="36DC31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4 }</w:t>
      </w:r>
    </w:p>
    <w:p w14:paraId="385D29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8FCA0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3EB0CF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Integer32(-127..128)</w:t>
      </w:r>
    </w:p>
    <w:p w14:paraId="20269F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"dB"</w:t>
      </w:r>
    </w:p>
    <w:p w14:paraId="04BF05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2F55C2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8178C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A6D3CB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"Desired SNR margin threshold for the 2B/10P PME.</w:t>
      </w:r>
    </w:p>
    <w:p w14:paraId="1BBEDF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configures the SNR margin alarm threshold.</w:t>
      </w:r>
    </w:p>
    <w:p w14:paraId="048EDD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When the current value of SNR margin reaches or exceeds this</w:t>
      </w:r>
    </w:p>
    <w:p w14:paraId="77CB9D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threshold,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 may be</w:t>
      </w:r>
    </w:p>
    <w:p w14:paraId="5965ED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generated, if enabled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365606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writeable for the CO subtype PMEs</w:t>
      </w:r>
    </w:p>
    <w:p w14:paraId="1D378D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(2BaseTL-O/10PassTS-O). It is read-only for the CPE subtype</w:t>
      </w:r>
    </w:p>
    <w:p w14:paraId="773533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(2BaseTL-R/10PassTS-R).</w:t>
      </w:r>
    </w:p>
    <w:p w14:paraId="4EFCA5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D67D0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Changing of the SNR margin threshold shall be performed when</w:t>
      </w:r>
    </w:p>
    <w:p w14:paraId="22C1A2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link is Down. Attempts to change this object shall be</w:t>
      </w:r>
    </w:p>
    <w:p w14:paraId="798625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rejected (in case of SNMP with the error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inconsistentValue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),</w:t>
      </w:r>
    </w:p>
    <w:p w14:paraId="2A4F4E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the link is Up or Initializing.</w:t>
      </w:r>
    </w:p>
    <w:p w14:paraId="3F743D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9661DDF" w14:textId="30CA3F70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08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09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0D94DD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SNR margin threshold bits in the 2B PMD</w:t>
      </w:r>
    </w:p>
    <w:p w14:paraId="23059A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line quality thresholds register."</w:t>
      </w:r>
    </w:p>
    <w:p w14:paraId="290CFC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22F5B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45.2.1.23"</w:t>
      </w:r>
    </w:p>
    <w:p w14:paraId="1DD3BF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5 }</w:t>
      </w:r>
    </w:p>
    <w:p w14:paraId="5F5982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7E6C2D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3ACD9A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7C9AFC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60CCDB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E06ED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AD2F6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"Indicates whether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notifications</w:t>
      </w:r>
    </w:p>
    <w:p w14:paraId="6A47C8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should be generated for this interface.</w:t>
      </w:r>
    </w:p>
    <w:p w14:paraId="5EDDC0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C202B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value of true(1) indicates that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</w:t>
      </w:r>
      <w:proofErr w:type="spellEnd"/>
    </w:p>
    <w:p w14:paraId="7924FC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notification is enabled. A value of false(2) indicates that</w:t>
      </w:r>
    </w:p>
    <w:p w14:paraId="1AF843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notification is disabled."</w:t>
      </w:r>
    </w:p>
    <w:p w14:paraId="413D71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6 }</w:t>
      </w:r>
    </w:p>
    <w:p w14:paraId="6D2E60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73E5C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1E7CF8F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3B686A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2FC04A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EF12E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588E3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"Indicates whether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notifications</w:t>
      </w:r>
    </w:p>
    <w:p w14:paraId="6F7F6A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should be generated for this interface.</w:t>
      </w:r>
    </w:p>
    <w:p w14:paraId="062552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0D5BD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value of true(1) indicates that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</w:t>
      </w:r>
      <w:proofErr w:type="spellEnd"/>
    </w:p>
    <w:p w14:paraId="02E269D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notification is enabled. A value of false(2) indicates that</w:t>
      </w:r>
    </w:p>
    <w:p w14:paraId="4303DF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notification is disabled."</w:t>
      </w:r>
    </w:p>
    <w:p w14:paraId="06AED0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7 }</w:t>
      </w:r>
    </w:p>
    <w:p w14:paraId="7B71C7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6FCFF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efmCuPmeDeviceFaultEnable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42E8C6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7713B0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495E92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C1B72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403F5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"Indicates whether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efmCuPmeDeviceFault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notifications</w:t>
      </w:r>
    </w:p>
    <w:p w14:paraId="36F13C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should be generated for this interface.</w:t>
      </w:r>
    </w:p>
    <w:p w14:paraId="5FAEDA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1F6CDB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value of true(1) indicates that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efmCuPmeDeviceFault</w:t>
      </w:r>
      <w:proofErr w:type="spellEnd"/>
    </w:p>
    <w:p w14:paraId="043DEB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notification is enabled. A value of false(2) indicates that</w:t>
      </w:r>
    </w:p>
    <w:p w14:paraId="567A8C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notification is disabled."</w:t>
      </w:r>
    </w:p>
    <w:p w14:paraId="366621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8 }</w:t>
      </w:r>
    </w:p>
    <w:p w14:paraId="0722BA9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A5C7F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efmCuPmeConfigInitFailEnable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299DED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2AB0E2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5EE63D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1D8D4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66DD2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"Indicates whether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efmCuPmeConfigInitFailure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notifications</w:t>
      </w:r>
    </w:p>
    <w:p w14:paraId="2E3C03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should be generated for this interface.</w:t>
      </w:r>
    </w:p>
    <w:p w14:paraId="4F4F91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A9376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value of true(1) indicates that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efmCuPmeConfigInitFailure</w:t>
      </w:r>
      <w:proofErr w:type="spellEnd"/>
    </w:p>
    <w:p w14:paraId="463BCD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notification is enabled. A value of false(2) indicates that</w:t>
      </w:r>
    </w:p>
    <w:p w14:paraId="7F41794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notification is disabled."</w:t>
      </w:r>
    </w:p>
    <w:p w14:paraId="0DD701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9 }</w:t>
      </w:r>
    </w:p>
    <w:p w14:paraId="0C598C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26A97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efmCuPmeProtocolInitFailEnable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2E4CF4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TruthValue</w:t>
      </w:r>
    </w:p>
    <w:p w14:paraId="595531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read-write</w:t>
      </w:r>
    </w:p>
    <w:p w14:paraId="346182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BCD43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C92707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"Indicates whether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efmCuPmeProtocolInitFailure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notifications</w:t>
      </w:r>
    </w:p>
    <w:p w14:paraId="08F058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should be generated for this interface.</w:t>
      </w:r>
    </w:p>
    <w:p w14:paraId="07782C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859DD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value of true(1) indicates that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efmCuPmeProtocolInitFailure</w:t>
      </w:r>
      <w:proofErr w:type="spellEnd"/>
    </w:p>
    <w:p w14:paraId="1A916F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notification is enabled. A value of false(2) indicates that</w:t>
      </w:r>
    </w:p>
    <w:p w14:paraId="587CC7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notification is disabled."</w:t>
      </w:r>
    </w:p>
    <w:p w14:paraId="45F79F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10 }</w:t>
      </w:r>
    </w:p>
    <w:p w14:paraId="47B993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5559E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0B0B1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efmCuPmeCapabilityTable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05A049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EfmCuPmeCapabilityEntry</w:t>
      </w:r>
      <w:proofErr w:type="spellEnd"/>
    </w:p>
    <w:p w14:paraId="71250E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35B10B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40B0D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707EA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"Table for the configuration of common aspects for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</w:p>
    <w:p w14:paraId="25CC53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2BASE-TL/10PASS-TS PME ports (modems). The configuration of</w:t>
      </w:r>
    </w:p>
    <w:p w14:paraId="2A9AE2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aspects specific to 2BASE-TL or 10PASS-TS PME types is</w:t>
      </w:r>
    </w:p>
    <w:p w14:paraId="12E0EB1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represented in the efmCuPme2BConfTable and the</w:t>
      </w:r>
    </w:p>
    <w:p w14:paraId="59A8B8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efmCuPme10PConfTable, respectively.</w:t>
      </w:r>
    </w:p>
    <w:p w14:paraId="38B77E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27012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in this table shall be maintained in a persistent</w:t>
      </w:r>
    </w:p>
    <w:p w14:paraId="507A4C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manner."</w:t>
      </w:r>
    </w:p>
    <w:p w14:paraId="7EC6ED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308E15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55C8B4F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EfmCuPmeCapabilityEntry</w:t>
      </w:r>
      <w:proofErr w:type="spellEnd"/>
    </w:p>
    <w:p w14:paraId="0FD3F7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51C7B5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597B7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859EF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"An entry in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Capability table.</w:t>
      </w:r>
    </w:p>
    <w:p w14:paraId="0D4861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entry represents common aspects of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port</w:t>
      </w:r>
    </w:p>
    <w:p w14:paraId="2CD20E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indexed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. Note that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port can be</w:t>
      </w:r>
    </w:p>
    <w:p w14:paraId="119530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stacked below a single PCS port, also indexed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36950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possibly together with other PME ports if PAF is enabled."</w:t>
      </w:r>
    </w:p>
    <w:p w14:paraId="1A539F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}</w:t>
      </w:r>
    </w:p>
    <w:p w14:paraId="152BD1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efmCuPmeCapabilityTable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4D1857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9EC5D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</w:t>
      </w:r>
    </w:p>
    <w:p w14:paraId="3BC76E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6CEB5A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efmCuPmeSubTypesSupported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BITS</w:t>
      </w:r>
    </w:p>
    <w:p w14:paraId="1BEC3B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50B2EC1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B1946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efmCuPmeSubTypesSupported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13B4F25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BITS {</w:t>
      </w:r>
    </w:p>
    <w:p w14:paraId="1FC16F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ieee2BaseTLO(0),</w:t>
      </w:r>
    </w:p>
    <w:p w14:paraId="5AE4820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ieee2BaseTLR(1),</w:t>
      </w:r>
    </w:p>
    <w:p w14:paraId="0B5C26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ieee10PassTSO(2),</w:t>
      </w:r>
    </w:p>
    <w:p w14:paraId="693510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ieee10PassTSR(3)</w:t>
      </w:r>
    </w:p>
    <w:p w14:paraId="33D89C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1803A8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F6AF6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59282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0934E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"PME supported subtypes. This is a bitmap of possible</w:t>
      </w:r>
    </w:p>
    <w:p w14:paraId="2E2D52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subtypes. The various bit positions are:</w:t>
      </w:r>
    </w:p>
    <w:p w14:paraId="1BB478E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ieee2BaseTLO    - PME is capable of operating as 2BaseTL-O</w:t>
      </w:r>
    </w:p>
    <w:p w14:paraId="758F35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ieee2BaseTLR    - PME is capable of operating as 2BaseTL-R</w:t>
      </w:r>
    </w:p>
    <w:p w14:paraId="11F546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ieee10PassTSO   - PME is capable of operating as 10PassTS-O</w:t>
      </w:r>
    </w:p>
    <w:p w14:paraId="09A558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ieee10PassTSR   - PME is capable of operating as 10PassTS-R</w:t>
      </w:r>
    </w:p>
    <w:p w14:paraId="274C97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0543A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desired mode of operation is determined by</w:t>
      </w:r>
    </w:p>
    <w:p w14:paraId="7A4FC4C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, while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reflects the</w:t>
      </w:r>
    </w:p>
    <w:p w14:paraId="613CA2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current operating mode.</w:t>
      </w:r>
    </w:p>
    <w:p w14:paraId="6E28F4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448D7C1" w14:textId="59F069F4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10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11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PCS is present, then this</w:t>
      </w:r>
    </w:p>
    <w:p w14:paraId="6989CEA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combines the 10PASS-TS capable and 2BASE-TL capable</w:t>
      </w:r>
    </w:p>
    <w:p w14:paraId="66CA61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bits in the 10P/2B PMA/PMD speed ability register and the</w:t>
      </w:r>
    </w:p>
    <w:p w14:paraId="7D1963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 supported and CPE supported bits in the 10P/2B PMA/PMD</w:t>
      </w:r>
    </w:p>
    <w:p w14:paraId="51FCCEE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status register."</w:t>
      </w:r>
    </w:p>
    <w:p w14:paraId="6A99DB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2B94A1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61.1, 45.2.1.4.7, 45.2.1.4.8, 45.2.1.15.2,</w:t>
      </w:r>
    </w:p>
    <w:p w14:paraId="000D1A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45.2.1.15.3"</w:t>
      </w:r>
    </w:p>
    <w:p w14:paraId="11BA1C3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efmCuPmeCapabilityEntry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2BD817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1BFF35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</w:p>
    <w:p w14:paraId="28B335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7E24DB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7116D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297A8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table provides common status information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</w:p>
    <w:p w14:paraId="2F30C7E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2BASE-TL/10PASS-TS PME ports. Status information specific</w:t>
      </w:r>
    </w:p>
    <w:p w14:paraId="7D72BF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10PASS-TS PME is represented in efmCuPme10PStatusTable.</w:t>
      </w:r>
    </w:p>
    <w:p w14:paraId="362BE9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DB54C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table contains live data from the equipment. As such,</w:t>
      </w:r>
    </w:p>
    <w:p w14:paraId="3F3CA5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it is not persistent."</w:t>
      </w:r>
    </w:p>
    <w:p w14:paraId="14A6DC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605588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C7336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7AF817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</w:p>
    <w:p w14:paraId="1AB89A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370489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41C450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B8FE5B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"An entry in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Status table.</w:t>
      </w:r>
    </w:p>
    <w:p w14:paraId="2A6D94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entry represents common aspects of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port</w:t>
      </w:r>
    </w:p>
    <w:p w14:paraId="48E98A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indexed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. Note that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PME port can be</w:t>
      </w:r>
    </w:p>
    <w:p w14:paraId="42647C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stacked below a single PCS port, also indexed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3F654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possibly together with other PME ports if PAF is enabled."</w:t>
      </w:r>
    </w:p>
    <w:p w14:paraId="3C067C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}</w:t>
      </w:r>
    </w:p>
    <w:p w14:paraId="5FDF9C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208CDB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6C4D3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::=</w:t>
      </w:r>
    </w:p>
    <w:p w14:paraId="57EE57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6D990D9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INTEGER,</w:t>
      </w:r>
    </w:p>
    <w:p w14:paraId="23ABAF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BITS,</w:t>
      </w:r>
    </w:p>
    <w:p w14:paraId="0C860F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INTEGER,</w:t>
      </w:r>
    </w:p>
    <w:p w14:paraId="0DFBF2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EfmProfileIndexOrZero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15916E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 Integer32,</w:t>
      </w:r>
    </w:p>
    <w:p w14:paraId="073823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efmCuPmePeerSnrMgn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Integer32,</w:t>
      </w:r>
    </w:p>
    <w:p w14:paraId="0FB498C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    Integer32,</w:t>
      </w:r>
    </w:p>
    <w:p w14:paraId="1E5574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efmCuPmePeerLineAtn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4F659E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efmCuPmeEquivalentLength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Unsigned32,</w:t>
      </w:r>
    </w:p>
    <w:p w14:paraId="0881DE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efmCuPmeTCCodingErrors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Counter32,</w:t>
      </w:r>
    </w:p>
    <w:p w14:paraId="793CC2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efmCuPmeTCCrcErrors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  Counter32</w:t>
      </w:r>
    </w:p>
    <w:p w14:paraId="2AF890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1CB9F8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59009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21C26B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3AA1F5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up(1),</w:t>
      </w:r>
    </w:p>
    <w:p w14:paraId="724A48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downNotReady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(2),</w:t>
      </w:r>
    </w:p>
    <w:p w14:paraId="26BDF6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downReady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(3),</w:t>
      </w:r>
    </w:p>
    <w:p w14:paraId="60A479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(4)</w:t>
      </w:r>
    </w:p>
    <w:p w14:paraId="20CEBC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361869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198BD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B9B34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C42E3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D11BE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"Current PME link Operational Status. Possible values are:</w:t>
      </w:r>
    </w:p>
    <w:p w14:paraId="6CC2C1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up(1)           - The link is Up and ready to pass</w:t>
      </w:r>
    </w:p>
    <w:p w14:paraId="068703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64/65-octet encoded frames or fragments.</w:t>
      </w:r>
    </w:p>
    <w:p w14:paraId="049B4D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downNotReady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(2) - The link is Down and the PME does not</w:t>
      </w:r>
    </w:p>
    <w:p w14:paraId="54E6FC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detect Handshake tones from its peer.</w:t>
      </w:r>
    </w:p>
    <w:p w14:paraId="3C83F1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This value may indicate a possible</w:t>
      </w:r>
    </w:p>
    <w:p w14:paraId="2CC8AD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problem with the peer PME.</w:t>
      </w:r>
    </w:p>
    <w:p w14:paraId="29B9E8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downReady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(3)    - The link is Down and the PME detects</w:t>
      </w:r>
    </w:p>
    <w:p w14:paraId="5C1D6A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Handshake tones from its peer.</w:t>
      </w:r>
    </w:p>
    <w:p w14:paraId="6F89F6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(4)         - The link is Initializing, as a result of</w:t>
      </w:r>
    </w:p>
    <w:p w14:paraId="1ACCF5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ifAdminStatus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being set to 'up' for a</w:t>
      </w:r>
    </w:p>
    <w:p w14:paraId="43FF8F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particular PME or a PCS to which the PME</w:t>
      </w:r>
    </w:p>
    <w:p w14:paraId="3E20833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is connected.</w:t>
      </w:r>
    </w:p>
    <w:p w14:paraId="005617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1C9457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intended to supplement the Down(2) state of</w:t>
      </w:r>
    </w:p>
    <w:p w14:paraId="217A7A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ifOperStatus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72C74A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271E639" w14:textId="41A2041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partially maps </w:t>
      </w:r>
      <w:del w:id="112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113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>attribute</w:t>
      </w:r>
    </w:p>
    <w:p w14:paraId="469A12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aPMEStatus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1FB7BFF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74BE6A7" w14:textId="771D8D4E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14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15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65DC8D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partially maps to PMA/PMD link status bits in 10P/2B</w:t>
      </w:r>
    </w:p>
    <w:p w14:paraId="593CAC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PMA/PMD status register."</w:t>
      </w:r>
    </w:p>
    <w:p w14:paraId="07BA9B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1CDE39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30.11.2.1.3, 45.2.1.15.4"</w:t>
      </w:r>
    </w:p>
    <w:p w14:paraId="1441547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29513D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CA3F3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28C762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BITS {</w:t>
      </w:r>
    </w:p>
    <w:p w14:paraId="042811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lossOfFraming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(0),</w:t>
      </w:r>
    </w:p>
    <w:p w14:paraId="103325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snrMgnDefect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(1),</w:t>
      </w:r>
    </w:p>
    <w:p w14:paraId="152CB1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lineAtnDefect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(2),</w:t>
      </w:r>
    </w:p>
    <w:p w14:paraId="6EAB2A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deviceFault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(3),</w:t>
      </w:r>
    </w:p>
    <w:p w14:paraId="3779FE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configInitFailure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(4),</w:t>
      </w:r>
    </w:p>
    <w:p w14:paraId="5E1BFE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protocolInitFailure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(5)</w:t>
      </w:r>
    </w:p>
    <w:p w14:paraId="72FC43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52C610D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1381082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822D0A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AAA921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"Current/Last PME link Fault Status. This is a bitmap of</w:t>
      </w:r>
    </w:p>
    <w:p w14:paraId="0CB47C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possible conditions. The various bit positions are:</w:t>
      </w:r>
    </w:p>
    <w:p w14:paraId="0322317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1D024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lossOfFraming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- Loss of Framing for 10P or</w:t>
      </w:r>
    </w:p>
    <w:p w14:paraId="390E87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Loss of Sync word for 2B PMD or</w:t>
      </w:r>
    </w:p>
    <w:p w14:paraId="7D76FA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Loss of 64/65-octet framing.</w:t>
      </w:r>
    </w:p>
    <w:p w14:paraId="586352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snrMgnDefect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- SNR margin dropped below the</w:t>
      </w:r>
    </w:p>
    <w:p w14:paraId="756CAE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threshold.</w:t>
      </w:r>
    </w:p>
    <w:p w14:paraId="65782C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lineAtnDefect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- Line Attenuation exceeds the</w:t>
      </w:r>
    </w:p>
    <w:p w14:paraId="4E4F17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threshold.</w:t>
      </w:r>
    </w:p>
    <w:p w14:paraId="4B47E7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deviceFault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 - Indicates a vendor-dependent</w:t>
      </w:r>
    </w:p>
    <w:p w14:paraId="209A19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diagnostic or self-test fault</w:t>
      </w:r>
    </w:p>
    <w:p w14:paraId="52D848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has been detected.</w:t>
      </w:r>
    </w:p>
    <w:p w14:paraId="4E6464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configInitFailure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- Configuration initialization failure,</w:t>
      </w:r>
    </w:p>
    <w:p w14:paraId="7C77FD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due to inability of the PME link to</w:t>
      </w:r>
    </w:p>
    <w:p w14:paraId="22393C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support the configuration profile,</w:t>
      </w:r>
    </w:p>
    <w:p w14:paraId="08D8DC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requested during initialization.</w:t>
      </w:r>
    </w:p>
    <w:p w14:paraId="029435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protocolInitFailure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- Protocol initialization failure, due</w:t>
      </w:r>
    </w:p>
    <w:p w14:paraId="0AE386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to an incompatible protocol used by</w:t>
      </w:r>
    </w:p>
    <w:p w14:paraId="55B54C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the peer PME during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(that could</w:t>
      </w:r>
    </w:p>
    <w:p w14:paraId="273DA4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happen if a peer PMD is a regular</w:t>
      </w:r>
    </w:p>
    <w:p w14:paraId="02E507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G.SDHSL/VDSL modem instead of a</w:t>
      </w:r>
    </w:p>
    <w:p w14:paraId="27607F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2BASE-TL/10PASS-TS PME).</w:t>
      </w:r>
    </w:p>
    <w:p w14:paraId="3C02573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0D8E0A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intended to supplement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ifOperStatus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in IF-MIB.</w:t>
      </w:r>
    </w:p>
    <w:p w14:paraId="5B3024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10122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holds information about the last fault.</w:t>
      </w:r>
    </w:p>
    <w:p w14:paraId="03A285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is cleared by the device restart.</w:t>
      </w:r>
    </w:p>
    <w:p w14:paraId="0CF3A7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addition,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lossOfFraming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configInitFailure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 and</w:t>
      </w:r>
    </w:p>
    <w:p w14:paraId="7A7FAC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protocolInitFailure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are cleared by PME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;</w:t>
      </w:r>
    </w:p>
    <w:p w14:paraId="0EFC7D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deviceFault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is cleared by successful diagnostics/test;</w:t>
      </w:r>
    </w:p>
    <w:p w14:paraId="075F0B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snrMgnDefect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lineAtnDefect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are cleared by SNR margin</w:t>
      </w:r>
    </w:p>
    <w:p w14:paraId="644EA6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and Line attenuation, respectively, returning to norm and by</w:t>
      </w:r>
    </w:p>
    <w:p w14:paraId="385B92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init.</w:t>
      </w:r>
      <w:proofErr w:type="spellEnd"/>
    </w:p>
    <w:p w14:paraId="2BFF10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3395F3D" w14:textId="7F83BF38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partially maps </w:t>
      </w:r>
      <w:del w:id="116" w:author="Marek Hajduczenia" w:date="2023-07-06T16:44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to the Clause 30 </w:delText>
        </w:r>
      </w:del>
      <w:ins w:id="117" w:author="Marek Hajduczenia" w:date="2023-07-06T16:44:00Z">
        <w:r w:rsidR="002712E0">
          <w:rPr>
            <w:rFonts w:ascii="Courier New" w:hAnsi="Courier New" w:cs="Courier New"/>
            <w:sz w:val="16"/>
            <w:szCs w:val="16"/>
          </w:rPr>
          <w:t xml:space="preserve">to IEEE Std 802.3, Clause 30 </w:t>
        </w:r>
      </w:ins>
      <w:r w:rsidRPr="00292410">
        <w:rPr>
          <w:rFonts w:ascii="Courier New" w:hAnsi="Courier New" w:cs="Courier New"/>
          <w:sz w:val="16"/>
          <w:szCs w:val="16"/>
        </w:rPr>
        <w:t>attribute</w:t>
      </w:r>
    </w:p>
    <w:p w14:paraId="7B078C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aPMEStatus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6BAFFA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924C6C8" w14:textId="43C2D71B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18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19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72EAD0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consolidates information from various PMA/PMD</w:t>
      </w:r>
    </w:p>
    <w:p w14:paraId="3548FE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registers, namely: Fault bit in PMA/PMD status 1 register,</w:t>
      </w:r>
    </w:p>
    <w:p w14:paraId="4C5424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10P/2B PMA/PMD link loss register,</w:t>
      </w:r>
    </w:p>
    <w:p w14:paraId="530B60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10P outgoing indicator bits status register,</w:t>
      </w:r>
    </w:p>
    <w:p w14:paraId="768DBD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10P incoming indicator bits status register,</w:t>
      </w:r>
    </w:p>
    <w:p w14:paraId="36A7772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2B state defects register."</w:t>
      </w:r>
    </w:p>
    <w:p w14:paraId="5192D4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08E0E25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30.11.2.1.3, 45.2.1.2.1, 45.2.1.41,</w:t>
      </w:r>
    </w:p>
    <w:p w14:paraId="3657C9B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45.2.1.42, 45.2.1.57"</w:t>
      </w:r>
    </w:p>
    <w:p w14:paraId="60E369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0F4C4C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D2C12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1EDE9A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5CCCFA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ieee2BaseTLO(1),</w:t>
      </w:r>
    </w:p>
    <w:p w14:paraId="3EA65DA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ieee2BaseTLR(2),</w:t>
      </w:r>
    </w:p>
    <w:p w14:paraId="0F647A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ieee10PassTSO(3),</w:t>
      </w:r>
    </w:p>
    <w:p w14:paraId="1CC448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ieee10PassTSR(4)</w:t>
      </w:r>
    </w:p>
    <w:p w14:paraId="312A7CA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45FDD1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551DE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0C10D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921E53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"Current operational subtype of the PME.</w:t>
      </w:r>
    </w:p>
    <w:p w14:paraId="146224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Possible values are:</w:t>
      </w:r>
    </w:p>
    <w:p w14:paraId="141A4A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ieee2BaseTLO           - PME operates as 2BaseTL-O</w:t>
      </w:r>
    </w:p>
    <w:p w14:paraId="4FB158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ieee2BaseTLR           - PME operates as 2BaseTL-R</w:t>
      </w:r>
    </w:p>
    <w:p w14:paraId="619CF0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ieee10PassTSO          - PME operates as 10PassTS-O</w:t>
      </w:r>
    </w:p>
    <w:p w14:paraId="5CBBB6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ieee10PassTSR          - PME operates as 10PassTS-R</w:t>
      </w:r>
    </w:p>
    <w:p w14:paraId="286687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6C29E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desired operational subtype of the PME can be configured</w:t>
      </w:r>
    </w:p>
    <w:p w14:paraId="50908D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via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variable.</w:t>
      </w:r>
    </w:p>
    <w:p w14:paraId="549B3B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2492B26" w14:textId="24C304B2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20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21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PMA/PMD is present, then</w:t>
      </w:r>
    </w:p>
    <w:p w14:paraId="2C094C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combines values of the Port subtype select</w:t>
      </w:r>
    </w:p>
    <w:p w14:paraId="7BBD93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bits, the PMA/PMD type selection bits in the 10P/2B</w:t>
      </w:r>
    </w:p>
    <w:p w14:paraId="32D7287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PMA/PMD control register, and the PMA/PMD link status bits in</w:t>
      </w:r>
    </w:p>
    <w:p w14:paraId="033753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10P/2B PMA/PMD status register."</w:t>
      </w:r>
    </w:p>
    <w:p w14:paraId="7C9447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F8B1B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61.1, 45.2.1.14.4, 45.2.1.14.7, 45.2.1.15.4"</w:t>
      </w:r>
    </w:p>
    <w:p w14:paraId="76B3EE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6FDB85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39032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5DFFE2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EfmProfileIndexOrZero</w:t>
      </w:r>
      <w:proofErr w:type="spellEnd"/>
    </w:p>
    <w:p w14:paraId="3CA8FD5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A0BC6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0C34D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F8851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"PME current operating profile. This object is a pointer to</w:t>
      </w:r>
    </w:p>
    <w:p w14:paraId="7BA599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entry in either the efmCuPme2BProfileTable or the</w:t>
      </w:r>
    </w:p>
    <w:p w14:paraId="1AF5F9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efmCuPme10PProfileTable, depending on the current operating</w:t>
      </w:r>
    </w:p>
    <w:p w14:paraId="696CEE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of the PME as indicated by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12FD22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a profile entry to which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is</w:t>
      </w:r>
    </w:p>
    <w:p w14:paraId="142768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pointing can be created automatically to reflect achieved</w:t>
      </w:r>
    </w:p>
    <w:p w14:paraId="46D5D0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parameters in adaptive (not fixed) initialization,</w:t>
      </w:r>
    </w:p>
    <w:p w14:paraId="1399C8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i.e., values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or</w:t>
      </w:r>
    </w:p>
    <w:p w14:paraId="0DA40B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may differ.</w:t>
      </w:r>
    </w:p>
    <w:p w14:paraId="69668F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zero indicates that the PME is Down or</w:t>
      </w:r>
    </w:p>
    <w:p w14:paraId="1EAC044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Initializing.</w:t>
      </w:r>
    </w:p>
    <w:p w14:paraId="482D3D2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A9023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partially maps to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aOperatingProfile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attribute</w:t>
      </w:r>
    </w:p>
    <w:p w14:paraId="56A1D0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Clause 30."</w:t>
      </w:r>
    </w:p>
    <w:p w14:paraId="18D650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0CDC5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30.11.2.1.7"</w:t>
      </w:r>
    </w:p>
    <w:p w14:paraId="212E11A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4 }</w:t>
      </w:r>
    </w:p>
    <w:p w14:paraId="7F68DC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74EF9F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Integer32(-127..128|65535)</w:t>
      </w:r>
    </w:p>
    <w:p w14:paraId="27D713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"dB"</w:t>
      </w:r>
    </w:p>
    <w:p w14:paraId="0112003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2A9F04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18A65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56BAF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current signal-to-noise ratio (SNR) margin with respect</w:t>
      </w:r>
    </w:p>
    <w:p w14:paraId="2F48BB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to the received signal as perceived by the local PME.</w:t>
      </w:r>
    </w:p>
    <w:p w14:paraId="144FE5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65535 is returned when the PME is Down or</w:t>
      </w:r>
    </w:p>
    <w:p w14:paraId="581132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Initializing.</w:t>
      </w:r>
    </w:p>
    <w:p w14:paraId="26C037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72A283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aPMESNRMgn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attribute in Clause 30.</w:t>
      </w:r>
    </w:p>
    <w:p w14:paraId="67549C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4018CB0" w14:textId="6897EAFE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22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23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is present, then this</w:t>
      </w:r>
    </w:p>
    <w:p w14:paraId="3A7F11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10P/2B RX SNR margin register."</w:t>
      </w:r>
    </w:p>
    <w:p w14:paraId="37C6CC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60A8BF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30.11.2.1.4, 45.2.1.19"</w:t>
      </w:r>
    </w:p>
    <w:p w14:paraId="44CE54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5 }</w:t>
      </w:r>
    </w:p>
    <w:p w14:paraId="3A85AD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54B93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efmCuPmePeerSnrMgn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2F73CF6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Integer32(-127..128|65535)</w:t>
      </w:r>
    </w:p>
    <w:p w14:paraId="08E8D8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"dB"</w:t>
      </w:r>
    </w:p>
    <w:p w14:paraId="67C082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F6332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B8E42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B8A3F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current SNR margin in dB with respect to the received</w:t>
      </w:r>
    </w:p>
    <w:p w14:paraId="21A2AA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signal, as perceived by the remote (link partner) PME.</w:t>
      </w:r>
    </w:p>
    <w:p w14:paraId="786548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65535 is returned when the PME is Down or</w:t>
      </w:r>
    </w:p>
    <w:p w14:paraId="609BE75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Initializing.</w:t>
      </w:r>
    </w:p>
    <w:p w14:paraId="5805CF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1F7B5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irrelevant for the -R PME subtypes. The value</w:t>
      </w:r>
    </w:p>
    <w:p w14:paraId="46E99E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65535 shall be returned in this case.</w:t>
      </w:r>
    </w:p>
    <w:p w14:paraId="0B6C82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CC78A50" w14:textId="271EF34F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24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25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is present, then this</w:t>
      </w:r>
    </w:p>
    <w:p w14:paraId="6E1216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10P/2B link partner RX SNR margin</w:t>
      </w:r>
    </w:p>
    <w:p w14:paraId="46FE94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register."</w:t>
      </w:r>
    </w:p>
    <w:p w14:paraId="2F8525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220540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45.2.1.20"</w:t>
      </w:r>
    </w:p>
    <w:p w14:paraId="3E9449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6}</w:t>
      </w:r>
    </w:p>
    <w:p w14:paraId="59C70B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415C4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1217B8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Integer32(-127..128|65535)</w:t>
      </w:r>
    </w:p>
    <w:p w14:paraId="331779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"dB"</w:t>
      </w:r>
    </w:p>
    <w:p w14:paraId="2692EA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6D4207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9146E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FCD34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current Line Attenuation in dB as perceived by the local</w:t>
      </w:r>
    </w:p>
    <w:p w14:paraId="3E5A0F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PME.</w:t>
      </w:r>
    </w:p>
    <w:p w14:paraId="2010BD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65535 is returned when the PME is Down or</w:t>
      </w:r>
    </w:p>
    <w:p w14:paraId="3D3612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Initializing.</w:t>
      </w:r>
    </w:p>
    <w:p w14:paraId="5E70D0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90279AE" w14:textId="6968D9CA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26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27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is present, then this</w:t>
      </w:r>
    </w:p>
    <w:p w14:paraId="5F02D3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Line Attenuation register."</w:t>
      </w:r>
    </w:p>
    <w:p w14:paraId="0A6DB80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2E38BB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45.2.1.21"</w:t>
      </w:r>
    </w:p>
    <w:p w14:paraId="5186C5B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7 }</w:t>
      </w:r>
    </w:p>
    <w:p w14:paraId="3A5B83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3C707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efmCuPmePeerLineAtn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657A0CE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Integer32(-127..128|65535)</w:t>
      </w:r>
    </w:p>
    <w:p w14:paraId="164EFC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"dB"</w:t>
      </w:r>
    </w:p>
    <w:p w14:paraId="6F412AA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20D46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26581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B3741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"The current Line Attenuation in dB as perceived by the remote</w:t>
      </w:r>
    </w:p>
    <w:p w14:paraId="21D535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(link partner) PME.</w:t>
      </w:r>
    </w:p>
    <w:p w14:paraId="0B7EFA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65535 is returned when the PME is Down or</w:t>
      </w:r>
    </w:p>
    <w:p w14:paraId="215558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Initializing.</w:t>
      </w:r>
    </w:p>
    <w:p w14:paraId="623402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464A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irrelevant for the -R PME subtypes. The value</w:t>
      </w:r>
    </w:p>
    <w:p w14:paraId="23A326C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65535 shall be returned in this case.</w:t>
      </w:r>
    </w:p>
    <w:p w14:paraId="451248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97CD98A" w14:textId="76780E25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28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29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is present, then this</w:t>
      </w:r>
    </w:p>
    <w:p w14:paraId="75B278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20P/2B link partner Line Attenuation</w:t>
      </w:r>
    </w:p>
    <w:p w14:paraId="5AC19E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register."</w:t>
      </w:r>
    </w:p>
    <w:p w14:paraId="50F5C5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FA13E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45.2.1.22"</w:t>
      </w:r>
    </w:p>
    <w:p w14:paraId="67EE4E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8 }</w:t>
      </w:r>
    </w:p>
    <w:p w14:paraId="3C348B5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6D304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efmCuPmeEquivalentLength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OBJECT-TYPE</w:t>
      </w:r>
    </w:p>
    <w:p w14:paraId="2872489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Unsigned32(0..8192|65535)</w:t>
      </w:r>
    </w:p>
    <w:p w14:paraId="43572F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"m"</w:t>
      </w:r>
    </w:p>
    <w:p w14:paraId="02BBBF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77B34B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455B0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6656B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"An estimate of the equivalent loop's physical length in</w:t>
      </w:r>
    </w:p>
    <w:p w14:paraId="0BD605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meters, as perceived by the PME after the link is established.</w:t>
      </w:r>
    </w:p>
    <w:p w14:paraId="2C94DA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equivalent loop is a hypothetical 26AWG (0.4mm) loop with a</w:t>
      </w:r>
    </w:p>
    <w:p w14:paraId="657DB7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perfect square root attenuation characteristic, without any</w:t>
      </w:r>
    </w:p>
    <w:p w14:paraId="22FF463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bridged taps.</w:t>
      </w:r>
    </w:p>
    <w:p w14:paraId="3634D9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65535 is returned if the link is Down or</w:t>
      </w:r>
    </w:p>
    <w:p w14:paraId="247FA4C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Initializing or the PME is unable to estimate the equivalent</w:t>
      </w:r>
    </w:p>
    <w:p w14:paraId="4FE20E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length.</w:t>
      </w:r>
    </w:p>
    <w:p w14:paraId="2E5565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D2C9259" w14:textId="76C393A1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For a 10BASE-TL PME, </w:t>
      </w:r>
      <w:del w:id="130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31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</w:t>
      </w:r>
    </w:p>
    <w:p w14:paraId="51F72A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present, then this object maps to the 10P Electrical Length</w:t>
      </w:r>
    </w:p>
    <w:p w14:paraId="123516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register."</w:t>
      </w:r>
    </w:p>
    <w:p w14:paraId="199B53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6E7D5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45.2.1.29"</w:t>
      </w:r>
    </w:p>
    <w:p w14:paraId="36E6E1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9 }</w:t>
      </w:r>
    </w:p>
    <w:p w14:paraId="525FCEE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09136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efmCuPmeTCCodingErrors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1DF4249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3A2CAB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5EBDC2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0DD40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301B3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64/65-octet encapsulation errors. This counter</w:t>
      </w:r>
    </w:p>
    <w:p w14:paraId="634251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incremented for each 64/65-octet encapsulation error</w:t>
      </w:r>
    </w:p>
    <w:p w14:paraId="022D66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detected by the 64/65-octet receive function.</w:t>
      </w:r>
    </w:p>
    <w:p w14:paraId="22CC93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D33DF6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aTCCodingViolations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attribute in</w:t>
      </w:r>
    </w:p>
    <w:p w14:paraId="6A0E61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Clause 30.</w:t>
      </w:r>
    </w:p>
    <w:p w14:paraId="44C0AC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EB69FA5" w14:textId="480380CC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32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33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TC is present, then</w:t>
      </w:r>
    </w:p>
    <w:p w14:paraId="2F1742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TC coding violations register</w:t>
      </w:r>
    </w:p>
    <w:p w14:paraId="2A5E0B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(see IEEE Std 802.3 45.2.6.12).</w:t>
      </w:r>
    </w:p>
    <w:p w14:paraId="74E73F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67D468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6F08A3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396438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54D401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645645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CC2AC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61.3.3.1, 30.11.2.1.5, 45.2.6.12"</w:t>
      </w:r>
    </w:p>
    <w:p w14:paraId="335B42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10 }</w:t>
      </w:r>
    </w:p>
    <w:p w14:paraId="4F0F425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7718E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efmCuPmeTCCrcErrors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OBJECT-TYPE</w:t>
      </w:r>
    </w:p>
    <w:p w14:paraId="7A691F0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2DD759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98FAD2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7F28E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F4737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TC-CRC errors. This counter is incremented for</w:t>
      </w:r>
    </w:p>
    <w:p w14:paraId="3A35F4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TC-CRC error detected by the 64/65-octet receive function</w:t>
      </w:r>
    </w:p>
    <w:p w14:paraId="42FAFB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(see IEEE Std 802.3 61.3.3.3 and IEEE Std 802.3 Figure 61-19).</w:t>
      </w:r>
    </w:p>
    <w:p w14:paraId="3189C63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D855A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aTCCRCErrors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attribute in</w:t>
      </w:r>
    </w:p>
    <w:p w14:paraId="4FFA82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Clause 30.</w:t>
      </w:r>
    </w:p>
    <w:p w14:paraId="585D3E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C2A79FE" w14:textId="4970EEF2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del w:id="134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35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TC is present, then</w:t>
      </w:r>
    </w:p>
    <w:p w14:paraId="5496BD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TC CRC error register</w:t>
      </w:r>
    </w:p>
    <w:p w14:paraId="35E127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(see IEEE Std 802.3 45.2.6.11).</w:t>
      </w:r>
    </w:p>
    <w:p w14:paraId="19C559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2FF03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4C272E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163D275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431A9B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6EDDC2B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4C8305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61.3.3.3, 30.11.2.1.10, 45.2.6.11"</w:t>
      </w:r>
    </w:p>
    <w:p w14:paraId="5974DE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efmCuPmeStatusEntry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11 }</w:t>
      </w:r>
    </w:p>
    <w:p w14:paraId="73785B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B671D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-- 2BASE-TL specific PME group</w:t>
      </w:r>
    </w:p>
    <w:p w14:paraId="6DDF75A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0B11F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      OBJECT IDENTIFIER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5 }</w:t>
      </w:r>
    </w:p>
    <w:p w14:paraId="1614FB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E0BF6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efmCuPme2BProfileTable OBJECT-TYPE</w:t>
      </w:r>
    </w:p>
    <w:p w14:paraId="6BEA6A9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EfmCuPme2BProfileEntry</w:t>
      </w:r>
    </w:p>
    <w:p w14:paraId="1B0833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24A58C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DFAE8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DC69E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table supports definitions of administrative and</w:t>
      </w:r>
    </w:p>
    <w:p w14:paraId="67CA86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operating profiles for 2BASE-TL PMEs.</w:t>
      </w:r>
    </w:p>
    <w:p w14:paraId="5F8704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first 14 entries in this table shall be defined as</w:t>
      </w:r>
    </w:p>
    <w:p w14:paraId="59C2F0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follows (see IEEE Std 802.3 Annex 63A):</w:t>
      </w:r>
    </w:p>
    <w:p w14:paraId="268293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-------+-------+-------+-----+------+-------------+-----------</w:t>
      </w:r>
    </w:p>
    <w:p w14:paraId="7A541A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MinRate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MaxRate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Power Region Constellation Comment</w:t>
      </w:r>
    </w:p>
    <w:p w14:paraId="0783F1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index  (kb/s)  (kb/s)  (dBm)</w:t>
      </w:r>
    </w:p>
    <w:p w14:paraId="6BC41B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-------+-------+-------+-----+------+-------------+-----------</w:t>
      </w:r>
    </w:p>
    <w:p w14:paraId="5D5EEC4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     5696    5696    13.5    1   32-TCPAM      default</w:t>
      </w:r>
    </w:p>
    <w:p w14:paraId="1D9BAC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2     3072    3072    13.5    1   32-TCPAM</w:t>
      </w:r>
    </w:p>
    <w:p w14:paraId="782707E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3     2048    2048    13.5    1   16-TCPAM</w:t>
      </w:r>
    </w:p>
    <w:p w14:paraId="0C6770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4     1024    1024    13.5    1   16-TCPAM</w:t>
      </w:r>
    </w:p>
    <w:p w14:paraId="7740A1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5      704     704    13.5    1   16-TCPAM</w:t>
      </w:r>
    </w:p>
    <w:p w14:paraId="0586E5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6      512     512    13.5    1   16-TCPAM</w:t>
      </w:r>
    </w:p>
    <w:p w14:paraId="23250A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7     5696    5696    14.5    2   32-TCPAM</w:t>
      </w:r>
    </w:p>
    <w:p w14:paraId="5F2085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8     3072    3072    14.5    2   32-TCPAM</w:t>
      </w:r>
    </w:p>
    <w:p w14:paraId="7DA5DF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9     2048    2048    14.5    2   16-TCPAM</w:t>
      </w:r>
    </w:p>
    <w:p w14:paraId="5F7E91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10     1024    1024    13.5    2   16-TCPAM</w:t>
      </w:r>
    </w:p>
    <w:p w14:paraId="1598DF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11      704     704    13.5    2   16-TCPAM</w:t>
      </w:r>
    </w:p>
    <w:p w14:paraId="24BDA2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12      512     512    13.5    2   16-TCPAM</w:t>
      </w:r>
    </w:p>
    <w:p w14:paraId="1A1350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13      192    5696       0    1   0             best effort</w:t>
      </w:r>
    </w:p>
    <w:p w14:paraId="71FE49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14      192    5696       0    2   0             best effort</w:t>
      </w:r>
    </w:p>
    <w:p w14:paraId="436378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-------+-------+-------+-----+------+-------------+-----------</w:t>
      </w:r>
    </w:p>
    <w:p w14:paraId="5A24C7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00226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These default entries shall be created during agent</w:t>
      </w:r>
    </w:p>
    <w:p w14:paraId="7D8B57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initialization and shall not be deleted.</w:t>
      </w:r>
    </w:p>
    <w:p w14:paraId="6599B4D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4BCB7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following the first 14 can be dynamically created and</w:t>
      </w:r>
    </w:p>
    <w:p w14:paraId="66E56B0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deleted to provide custom administrative (configuration)</w:t>
      </w:r>
    </w:p>
    <w:p w14:paraId="0A46CC2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profiles and automatic operating profiles.</w:t>
      </w:r>
    </w:p>
    <w:p w14:paraId="591380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C3220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table shall be maintained in a persistent manner."</w:t>
      </w:r>
    </w:p>
    <w:p w14:paraId="0A14A4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4E8C4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Annex 63A, 30.11.2.1.6"</w:t>
      </w:r>
    </w:p>
    <w:p w14:paraId="00C465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  2 }</w:t>
      </w:r>
    </w:p>
    <w:p w14:paraId="09866D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efmCuPme2BProfileEntry OBJECT-TYPE</w:t>
      </w:r>
    </w:p>
    <w:p w14:paraId="0513F6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EfmCuPme2BProfileEntry</w:t>
      </w:r>
    </w:p>
    <w:p w14:paraId="69D90E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47208C7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6B961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0E92A7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"Each entry corresponds to a single 2BASE-TL PME profile.</w:t>
      </w:r>
    </w:p>
    <w:p w14:paraId="1C0F1E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profile contains a set of parameters, used either for</w:t>
      </w:r>
    </w:p>
    <w:p w14:paraId="0B0863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configuration or representation of a 2BASE-TL PME.</w:t>
      </w:r>
    </w:p>
    <w:p w14:paraId="5BD38A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case a particular profile is referenced via the</w:t>
      </w:r>
    </w:p>
    <w:p w14:paraId="5D64EB3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(or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if</w:t>
      </w:r>
    </w:p>
    <w:p w14:paraId="03A0A7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is zero), it represents the desired</w:t>
      </w:r>
    </w:p>
    <w:p w14:paraId="4555F3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parameters for the 2BaseTL-O PME initialization.</w:t>
      </w:r>
    </w:p>
    <w:p w14:paraId="0D61D0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a profile is referenced via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object,</w:t>
      </w:r>
    </w:p>
    <w:p w14:paraId="7C7AD2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it represents the current operating parameters of an</w:t>
      </w:r>
    </w:p>
    <w:p w14:paraId="0EEAD8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operational PME.</w:t>
      </w:r>
    </w:p>
    <w:p w14:paraId="628D5D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440A7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Profiles may be created/deleted using the row creation/</w:t>
      </w:r>
    </w:p>
    <w:p w14:paraId="1F6CFF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deletion mechanism via efmCuPme2BProfileRowStatus. If an</w:t>
      </w:r>
    </w:p>
    <w:p w14:paraId="338144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active entry is referenced, the entry shall remain 'active'</w:t>
      </w:r>
    </w:p>
    <w:p w14:paraId="012CE3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until all references are removed.</w:t>
      </w:r>
    </w:p>
    <w:p w14:paraId="321A9D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Default entries shall not be removed."</w:t>
      </w:r>
    </w:p>
    <w:p w14:paraId="4224C4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{ efmCuPme2BProfileIndex }</w:t>
      </w:r>
    </w:p>
    <w:p w14:paraId="179FA19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efmCuPme2BProfileTable 1 }</w:t>
      </w:r>
    </w:p>
    <w:p w14:paraId="6206F2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F8762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EfmCuPme2BProfileEntry ::=</w:t>
      </w:r>
    </w:p>
    <w:p w14:paraId="47E53F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40C643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efmCuPme2BProfileIndex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110FBB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efmCuPme2BProfileDescr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SnmpAdminString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388E8A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efmCuPme2BRegion                 INTEGER,</w:t>
      </w:r>
    </w:p>
    <w:p w14:paraId="56510D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      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EfmProfileIndexOrZero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7E7A1D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efmCuPme2BMinDataRate            Unsigned32,</w:t>
      </w:r>
    </w:p>
    <w:p w14:paraId="2DCF34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efmCuPme2BMaxDataRate            Unsigned32,</w:t>
      </w:r>
    </w:p>
    <w:p w14:paraId="010FA8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efmCuPme2BPower                  Unsigned32,</w:t>
      </w:r>
    </w:p>
    <w:p w14:paraId="50AE37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efmCuPme2BConstellation          INTEGER,</w:t>
      </w:r>
    </w:p>
    <w:p w14:paraId="468619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efmCuPme2BProfileRowStatus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</w:p>
    <w:p w14:paraId="2194C11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62C174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2A387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efmCuPme2BProfileIndex OBJECT-TYPE</w:t>
      </w:r>
    </w:p>
    <w:p w14:paraId="468952E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</w:p>
    <w:p w14:paraId="1D3E7D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0157DA7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264D5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15AD5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"2BASE-TL PME profile index.</w:t>
      </w:r>
    </w:p>
    <w:p w14:paraId="64B912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the unique index associated with this profile.</w:t>
      </w:r>
    </w:p>
    <w:p w14:paraId="2B0A0D7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in this table are referenced via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or</w:t>
      </w:r>
    </w:p>
    <w:p w14:paraId="3BB38D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objects."</w:t>
      </w:r>
    </w:p>
    <w:p w14:paraId="72356C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1 }</w:t>
      </w:r>
    </w:p>
    <w:p w14:paraId="068E79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efmCuPme2BProfileDescr OBJECT-TYPE</w:t>
      </w:r>
    </w:p>
    <w:p w14:paraId="22C8C8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SnmpAdminString</w:t>
      </w:r>
      <w:proofErr w:type="spellEnd"/>
    </w:p>
    <w:p w14:paraId="0BB004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7A9832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BCF7E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236F6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textual string containing information about a 2BASE-TL PME</w:t>
      </w:r>
    </w:p>
    <w:p w14:paraId="31A377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profile. The string may include information about the data</w:t>
      </w:r>
    </w:p>
    <w:p w14:paraId="673B1C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rate and spectral limitations of this particular profile."</w:t>
      </w:r>
    </w:p>
    <w:p w14:paraId="61B3D2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2 }</w:t>
      </w:r>
    </w:p>
    <w:p w14:paraId="4A8FB8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6B791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efmCuPme2BRegion  OBJECT-TYPE</w:t>
      </w:r>
    </w:p>
    <w:p w14:paraId="4B6251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15D998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region1(1),</w:t>
      </w:r>
    </w:p>
    <w:p w14:paraId="57C266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region2(2)</w:t>
      </w:r>
    </w:p>
    <w:p w14:paraId="57EBFD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13779AC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6E7A59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6D4EC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170F7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"Regional settings for a 2BASE-TL PME, as specified in the</w:t>
      </w:r>
    </w:p>
    <w:p w14:paraId="35DD8E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relevant Regional Annex of ITU-T Recommendation G.991.2.</w:t>
      </w:r>
    </w:p>
    <w:p w14:paraId="0F9FEB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Regional settings specify the Power Spectral Density (PSD)</w:t>
      </w:r>
    </w:p>
    <w:p w14:paraId="052153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mask and the Power Back-Off (PBO) values, and place</w:t>
      </w:r>
    </w:p>
    <w:p w14:paraId="6A8633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limitations on the max allowed data rate, power, and</w:t>
      </w:r>
    </w:p>
    <w:p w14:paraId="397FFB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constellation.</w:t>
      </w:r>
    </w:p>
    <w:p w14:paraId="7DDF43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92E3B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Possible values for this object are:</w:t>
      </w:r>
    </w:p>
    <w:p w14:paraId="7D9E42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region1      - Annexes A and F (e.g., North America)</w:t>
      </w:r>
    </w:p>
    <w:p w14:paraId="3B7BD4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region2      - Annexes B and G (e.g., Europe)</w:t>
      </w:r>
    </w:p>
    <w:p w14:paraId="1896D2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D27ECC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Annex A/B specify regional settings for data rates from</w:t>
      </w:r>
    </w:p>
    <w:p w14:paraId="2FB263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192 kb/s to 2304 kb/s using 16-TCPAM encoding.</w:t>
      </w:r>
    </w:p>
    <w:p w14:paraId="6995B4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Annex F/G specify regional settings for rates from </w:t>
      </w:r>
    </w:p>
    <w:p w14:paraId="2F37022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2320 kb/s to 3840 kb/s using 16-TCPAM encoding and from </w:t>
      </w:r>
    </w:p>
    <w:p w14:paraId="6C5A5C1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768 kb/s to 5696 kb/s using 32-TCPAM encoding.</w:t>
      </w:r>
    </w:p>
    <w:p w14:paraId="618CF5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7BF23C5" w14:textId="0C8B95C8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36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37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7ACC3C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partially maps to the Region bits in the 2B general</w:t>
      </w:r>
    </w:p>
    <w:p w14:paraId="0835C4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parameter register."</w:t>
      </w:r>
    </w:p>
    <w:p w14:paraId="11AE62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6A1576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45.2.1.45; ITU-T Recommendation G.991.2, </w:t>
      </w:r>
    </w:p>
    <w:p w14:paraId="546003F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Annexes A, B, F and G"</w:t>
      </w:r>
    </w:p>
    <w:p w14:paraId="028593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3 }</w:t>
      </w:r>
    </w:p>
    <w:p w14:paraId="5983A3E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A3357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efmCuPme2BsMode  OBJECT-TYPE</w:t>
      </w:r>
    </w:p>
    <w:p w14:paraId="0EA3E85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EfmProfileIndexOrZero</w:t>
      </w:r>
      <w:proofErr w:type="spellEnd"/>
    </w:p>
    <w:p w14:paraId="4114EB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5A93F4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922C0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551F7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"Desired custom Spectral Mode for a 2BASE-TL PME. This object</w:t>
      </w:r>
    </w:p>
    <w:p w14:paraId="748780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a pointer to an entry in efmCuPme2BsModeTable and a block</w:t>
      </w:r>
    </w:p>
    <w:p w14:paraId="0D692D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entries in efmCuPme2BRateReachTable, which together define</w:t>
      </w:r>
    </w:p>
    <w:p w14:paraId="170862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(country-specific) reach-dependent rate limitations in</w:t>
      </w:r>
    </w:p>
    <w:p w14:paraId="37B075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addition to those defined by efmCuPme2BRegion.</w:t>
      </w:r>
    </w:p>
    <w:p w14:paraId="0791B7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C4B24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this object is the index of the referenced</w:t>
      </w:r>
    </w:p>
    <w:p w14:paraId="69CF64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spectral mode.</w:t>
      </w:r>
    </w:p>
    <w:p w14:paraId="543F0F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zero (default) indicates that no specific</w:t>
      </w:r>
    </w:p>
    <w:p w14:paraId="12346A3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spectral mode is applicable.</w:t>
      </w:r>
    </w:p>
    <w:p w14:paraId="7FDB71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0A9E4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Attempts to set this object to a value that is not the value</w:t>
      </w:r>
    </w:p>
    <w:p w14:paraId="309D7B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the index for an active entry in the corresponding spectral</w:t>
      </w:r>
    </w:p>
    <w:p w14:paraId="248A00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mode table shall be rejected."</w:t>
      </w:r>
    </w:p>
    <w:p w14:paraId="5D3F22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A0C04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"efmCuPme2BsModeTable, efmCuPme2BRateReachTable"</w:t>
      </w:r>
    </w:p>
    <w:p w14:paraId="1A10DB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DEFVAL { 0 }</w:t>
      </w:r>
    </w:p>
    <w:p w14:paraId="13B8E4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4 }</w:t>
      </w:r>
    </w:p>
    <w:p w14:paraId="372A59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EB69A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efmCuPme2BMinDataRate  OBJECT-TYPE</w:t>
      </w:r>
    </w:p>
    <w:p w14:paraId="6E4C0E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Unsigned32(192..5696)</w:t>
      </w:r>
    </w:p>
    <w:p w14:paraId="76DC65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"Kbps"</w:t>
      </w:r>
    </w:p>
    <w:p w14:paraId="002931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47681B9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FF6C6A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92F93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"Minimum Data Rate for the 2BASE-TL PME.</w:t>
      </w:r>
    </w:p>
    <w:p w14:paraId="714A48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can take values of (n x 64)kb/s,</w:t>
      </w:r>
    </w:p>
    <w:p w14:paraId="49BD14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where n=3..60 for 16-TCPAM and n=12..89 for 32-TCPAM encoding.</w:t>
      </w:r>
    </w:p>
    <w:p w14:paraId="75C13F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1ACA2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data rate of the 2BASE-TL PME is considered 'fixed' when</w:t>
      </w:r>
    </w:p>
    <w:p w14:paraId="26E212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this object equals that of efmCuPme2BMaxDataRate.</w:t>
      </w:r>
    </w:p>
    <w:p w14:paraId="49DADC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efmCuPme2BMinDataRate is less than efmCuPme2BMaxDataRate in</w:t>
      </w:r>
    </w:p>
    <w:p w14:paraId="6C5596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administrative profile, the data rate is considered</w:t>
      </w:r>
    </w:p>
    <w:p w14:paraId="2A6DAB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'adaptive', and shall be set to the maximum attainable rate</w:t>
      </w:r>
    </w:p>
    <w:p w14:paraId="4C5D52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 exceeding efmCuPme2BMaxDataRate, under the spectral</w:t>
      </w:r>
    </w:p>
    <w:p w14:paraId="3342D3A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limitations placed by the efmCuPme2BRegion and</w:t>
      </w:r>
    </w:p>
    <w:p w14:paraId="25BE25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efmCuPme2BsMode.</w:t>
      </w:r>
    </w:p>
    <w:p w14:paraId="0AABC1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A240F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Note that the current operational data rate of the PME is</w:t>
      </w:r>
    </w:p>
    <w:p w14:paraId="546707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represented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ifSpeed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of IF-MIB.</w:t>
      </w:r>
    </w:p>
    <w:p w14:paraId="0F9828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B5A40A9" w14:textId="61FDC14B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38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39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306F6D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Min Data Rate1 bits in the 2B PMD</w:t>
      </w:r>
    </w:p>
    <w:p w14:paraId="3DC428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parameters register.</w:t>
      </w:r>
    </w:p>
    <w:p w14:paraId="294770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4BDDE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73014F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1450AB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45.2.1.46"</w:t>
      </w:r>
    </w:p>
    <w:p w14:paraId="75CAF3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5 }</w:t>
      </w:r>
    </w:p>
    <w:p w14:paraId="05E901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efmCuPme2BMaxDataRate  OBJECT-TYPE</w:t>
      </w:r>
    </w:p>
    <w:p w14:paraId="56DEE2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Unsigned32(192..5696)</w:t>
      </w:r>
    </w:p>
    <w:p w14:paraId="3FB3A3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"Kbps"</w:t>
      </w:r>
    </w:p>
    <w:p w14:paraId="699A92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69E914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DB384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AFC6D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"Maximum Data Rate for the 2BASE-TL PME.</w:t>
      </w:r>
    </w:p>
    <w:p w14:paraId="20F8D4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can take values of (n x 64)kb/s,</w:t>
      </w:r>
    </w:p>
    <w:p w14:paraId="04F349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where n=3..60 for 16-TCPAM and n=12..89 for 32-TCPAM encoding.</w:t>
      </w:r>
    </w:p>
    <w:p w14:paraId="044870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A21A9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data rate of the 2BASE-TL PME is considered 'fixed' when</w:t>
      </w:r>
    </w:p>
    <w:p w14:paraId="2861960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this object equals that of efmCuPme2BMinDataRate.</w:t>
      </w:r>
    </w:p>
    <w:p w14:paraId="42C551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efmCuPme2BMinDataRate is less than efmCuPme2BMaxDataRate in</w:t>
      </w:r>
    </w:p>
    <w:p w14:paraId="26E2D53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administrative profile, the data rate is considered</w:t>
      </w:r>
    </w:p>
    <w:p w14:paraId="671A8C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'adaptive', and shall be set to the maximum attainable rate</w:t>
      </w:r>
    </w:p>
    <w:p w14:paraId="00995F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not exceeding efmCuPme2BMaxDataRate, under the spectral</w:t>
      </w:r>
    </w:p>
    <w:p w14:paraId="16EEE4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limitations placed by the efmCuPme2BRegion and</w:t>
      </w:r>
    </w:p>
    <w:p w14:paraId="65C34D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efmCuPme2BsMode.</w:t>
      </w:r>
    </w:p>
    <w:p w14:paraId="108E1B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6B50B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Note that the current operational data rate of the PME is</w:t>
      </w:r>
    </w:p>
    <w:p w14:paraId="5A88EC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represented by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ifSpeed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of IF-MIB.</w:t>
      </w:r>
    </w:p>
    <w:p w14:paraId="51DD21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B52978E" w14:textId="5EED3775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40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41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1A8CF8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Max Data Rate1 bits in the 2B PMD</w:t>
      </w:r>
    </w:p>
    <w:p w14:paraId="2D2A19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parameters register.</w:t>
      </w:r>
    </w:p>
    <w:p w14:paraId="432F1F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1C657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shall be maintained in a persistent manner."</w:t>
      </w:r>
    </w:p>
    <w:p w14:paraId="311356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4DF85D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45.2.1.46"</w:t>
      </w:r>
    </w:p>
    <w:p w14:paraId="4C2F0E0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6 }</w:t>
      </w:r>
    </w:p>
    <w:p w14:paraId="44398A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E85B1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efmCuPme2BPower  OBJECT-TYPE</w:t>
      </w:r>
    </w:p>
    <w:p w14:paraId="19FFBF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Unsigned32(0|10..42)</w:t>
      </w:r>
    </w:p>
    <w:p w14:paraId="0371D5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"0.5 dBm"</w:t>
      </w:r>
    </w:p>
    <w:p w14:paraId="411E9E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4EC468A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FEEC3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5D2BF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"Signal Transmit Power. Multiple of 0.5 dBm.</w:t>
      </w:r>
    </w:p>
    <w:p w14:paraId="611C2C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0 in the administrative profile means that the</w:t>
      </w:r>
    </w:p>
    <w:p w14:paraId="10F5FAB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signal transmit power is not fixed and shall be set to</w:t>
      </w:r>
    </w:p>
    <w:p w14:paraId="479F0E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maximize the attainable rate, under the spectral limitations</w:t>
      </w:r>
    </w:p>
    <w:p w14:paraId="3BFDFE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placed by the efmCuPme2BRegion and efmCuPme2BsMode.</w:t>
      </w:r>
    </w:p>
    <w:p w14:paraId="1A0D05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8885FE" w14:textId="4D755BD8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42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43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10891D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Power1 bits in the 2B PMD parameters</w:t>
      </w:r>
    </w:p>
    <w:p w14:paraId="7749AB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register."</w:t>
      </w:r>
    </w:p>
    <w:p w14:paraId="604FAF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6C1BC8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45.2.1.46"</w:t>
      </w:r>
    </w:p>
    <w:p w14:paraId="00D739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7 }</w:t>
      </w:r>
    </w:p>
    <w:p w14:paraId="5BBC168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9B82C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efmCuPme2BConstellation  OBJECT-TYPE</w:t>
      </w:r>
    </w:p>
    <w:p w14:paraId="09A072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6B4794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adaptive(0),</w:t>
      </w:r>
    </w:p>
    <w:p w14:paraId="3408F4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tcpam16(1),</w:t>
      </w:r>
    </w:p>
    <w:p w14:paraId="56ABAE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tcpam32(2)</w:t>
      </w:r>
    </w:p>
    <w:p w14:paraId="135D07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7301E2F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2A6D42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C9FCC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96BC5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"TCPAM Constellation of the 2BASE-TL PME.</w:t>
      </w:r>
    </w:p>
    <w:p w14:paraId="1673BC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possible values are:</w:t>
      </w:r>
    </w:p>
    <w:p w14:paraId="71104B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adaptive(0)    - either 16- or 32-TCPAM</w:t>
      </w:r>
    </w:p>
    <w:p w14:paraId="1923FC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tcpam16(1)     - 16-TCPAM</w:t>
      </w:r>
    </w:p>
    <w:p w14:paraId="149B30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tcpam32(2)     - 32-TCPAM</w:t>
      </w:r>
    </w:p>
    <w:p w14:paraId="209492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EBC9C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adaptive(0) in the administrative profile means</w:t>
      </w:r>
    </w:p>
    <w:p w14:paraId="24D6BF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that the constellation is not fixed and shall be set to</w:t>
      </w:r>
    </w:p>
    <w:p w14:paraId="5D6C4A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maximize the attainable rate, under the spectral limitations</w:t>
      </w:r>
    </w:p>
    <w:p w14:paraId="1E68CA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placed by the efmCuPme2BRegion and efmCuPme2BsMode.</w:t>
      </w:r>
    </w:p>
    <w:p w14:paraId="353E76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8423199" w14:textId="2A514D3B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44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45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PME is present, then this</w:t>
      </w:r>
    </w:p>
    <w:p w14:paraId="5E7592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maps to the Constellation1 bits in the 2B general</w:t>
      </w:r>
    </w:p>
    <w:p w14:paraId="5F86C8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parameter register."</w:t>
      </w:r>
    </w:p>
    <w:p w14:paraId="50B3E4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2049FCD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"IEEE Std 802.3, 45.2.1.46"</w:t>
      </w:r>
    </w:p>
    <w:p w14:paraId="5175BE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8 }</w:t>
      </w:r>
    </w:p>
    <w:p w14:paraId="2D0767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01043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efmCuPme2BProfileRowStatus OBJECT-TYPE</w:t>
      </w:r>
    </w:p>
    <w:p w14:paraId="5AEA78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</w:p>
    <w:p w14:paraId="700EB1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7EB0C1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E0F57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D8EAB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object controls the creation, modification, or deletion</w:t>
      </w:r>
    </w:p>
    <w:p w14:paraId="35492E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the associated entry in the efmCuPme2BProfileTable per the</w:t>
      </w:r>
    </w:p>
    <w:p w14:paraId="539309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semantics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4AE496A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E74CE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an 'active' entry is referenced via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or</w:t>
      </w:r>
    </w:p>
    <w:p w14:paraId="221B31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instance(s), the entry shall remain</w:t>
      </w:r>
    </w:p>
    <w:p w14:paraId="0857DF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'active'.</w:t>
      </w:r>
    </w:p>
    <w:p w14:paraId="2E3212A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202F7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'active' entry shall not be modified. In order to modify</w:t>
      </w:r>
    </w:p>
    <w:p w14:paraId="56D8DB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existing entry, it shall be taken out of service (by setting</w:t>
      </w:r>
    </w:p>
    <w:p w14:paraId="5873C9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this object to '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notInService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'), modified, and set 'active'</w:t>
      </w:r>
    </w:p>
    <w:p w14:paraId="6D01DD5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again."</w:t>
      </w:r>
    </w:p>
    <w:p w14:paraId="7B952E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efmCuPme2BProfileEntry 9 }</w:t>
      </w:r>
    </w:p>
    <w:p w14:paraId="25275F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efmCuPme2BsModeTable OBJECT-TYPE</w:t>
      </w:r>
    </w:p>
    <w:p w14:paraId="728911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EfmCuPme2BsModeEntry</w:t>
      </w:r>
    </w:p>
    <w:p w14:paraId="0F6839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2C69BE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FB80B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293F1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table, together with efmCu2BReachRateTable, supports</w:t>
      </w:r>
    </w:p>
    <w:p w14:paraId="00AE8E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definition of administrative custom spectral modes for</w:t>
      </w:r>
    </w:p>
    <w:p w14:paraId="439006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2BASE-TL PMEs, describing spectral limitations in addition to</w:t>
      </w:r>
    </w:p>
    <w:p w14:paraId="0748AF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those specified by efmCuPme2BRegion.</w:t>
      </w:r>
    </w:p>
    <w:p w14:paraId="0A7139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4B311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some countries, spectral regulations (e.g., UK ANFP) limit</w:t>
      </w:r>
    </w:p>
    <w:p w14:paraId="54A155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length of the loops for certain data rates. This table</w:t>
      </w:r>
    </w:p>
    <w:p w14:paraId="4C4A56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allows these country-specific limitations to be specified.</w:t>
      </w:r>
    </w:p>
    <w:p w14:paraId="5AF2E0E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2ABEE5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in this table referenced by the efmCuPme2BsMode</w:t>
      </w:r>
    </w:p>
    <w:p w14:paraId="08E35E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shall not be deleted until all the active references are</w:t>
      </w:r>
    </w:p>
    <w:p w14:paraId="15A613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removed.</w:t>
      </w:r>
    </w:p>
    <w:p w14:paraId="1F4DD4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7D568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table shall be maintained in a persistent manner."</w:t>
      </w:r>
    </w:p>
    <w:p w14:paraId="2103E1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2CF878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"efmCu2BReachRateTable"</w:t>
      </w:r>
    </w:p>
    <w:p w14:paraId="53322E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  3 }</w:t>
      </w:r>
    </w:p>
    <w:p w14:paraId="472B99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EB68D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efmCuPme2BsModeEntry OBJECT-TYPE</w:t>
      </w:r>
    </w:p>
    <w:p w14:paraId="6C719C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EfmCuPme2BsModeEntry</w:t>
      </w:r>
    </w:p>
    <w:p w14:paraId="5D83CA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23EBDC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A72EF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66C0E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"Each entry specifies a spectral mode description and its</w:t>
      </w:r>
    </w:p>
    <w:p w14:paraId="4A6C7A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index, which is used to reference corresponding entries in the</w:t>
      </w:r>
    </w:p>
    <w:p w14:paraId="3EB10A5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efmCu2BReachRateTable.</w:t>
      </w:r>
    </w:p>
    <w:p w14:paraId="28E627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07CFA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may be created/deleted using the row creation/</w:t>
      </w:r>
    </w:p>
    <w:p w14:paraId="75A88C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deletion mechanism via efmCuPme2BsModeRowStatus."</w:t>
      </w:r>
    </w:p>
    <w:p w14:paraId="5E2F17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{ efmCuPme2BsModeIndex }</w:t>
      </w:r>
    </w:p>
    <w:p w14:paraId="4FB6A00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efmCuPme2BsModeTable 1 }</w:t>
      </w:r>
    </w:p>
    <w:p w14:paraId="2C2592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85F98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EfmCuPme2BsModeEntry ::=</w:t>
      </w:r>
    </w:p>
    <w:p w14:paraId="465B89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40BB60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efmCuPme2BsModeIndex 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F766E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efmCuPme2BsModeDescr 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SnmpAdminString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D7FF4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efmCuPme2BsModeRowStatus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</w:p>
    <w:p w14:paraId="20C198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3DF1CB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21D5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efmCuPme2BsModeIndex OBJECT-TYPE</w:t>
      </w:r>
    </w:p>
    <w:p w14:paraId="2D1884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</w:p>
    <w:p w14:paraId="209CD3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3B78A9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EFBAF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87920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"2BASE-TL PME Spectral Mode index.</w:t>
      </w:r>
    </w:p>
    <w:p w14:paraId="19DF02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the unique index associated with this spectral</w:t>
      </w:r>
    </w:p>
    <w:p w14:paraId="1B63FB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mode.</w:t>
      </w:r>
    </w:p>
    <w:p w14:paraId="65C388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in this table are referenced via the efmCuPme2BsMode</w:t>
      </w:r>
    </w:p>
    <w:p w14:paraId="194C66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object."</w:t>
      </w:r>
    </w:p>
    <w:p w14:paraId="2314F1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efmCuPme2BsModeEntry 1 }</w:t>
      </w:r>
    </w:p>
    <w:p w14:paraId="758D3A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61042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efmCuPme2BsModeDescr OBJECT-TYPE</w:t>
      </w:r>
    </w:p>
    <w:p w14:paraId="78D52C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SnmpAdminString</w:t>
      </w:r>
      <w:proofErr w:type="spellEnd"/>
    </w:p>
    <w:p w14:paraId="252692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53BD8A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98026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45FBA9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textual string containing information about a 2BASE-TL PME</w:t>
      </w:r>
    </w:p>
    <w:p w14:paraId="5785DF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spectral mode. The string may include information about</w:t>
      </w:r>
    </w:p>
    <w:p w14:paraId="45D108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corresponding (country-specific) spectral regulations</w:t>
      </w:r>
    </w:p>
    <w:p w14:paraId="7F4CDA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and rate/reach limitations of this particular spectral mode."</w:t>
      </w:r>
    </w:p>
    <w:p w14:paraId="427A5F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efmCuPme2BsModeEntry 2 }</w:t>
      </w:r>
    </w:p>
    <w:p w14:paraId="6BC1A1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E4EA97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efmCuPme2BsModeRowStatus OBJECT-TYPE</w:t>
      </w:r>
    </w:p>
    <w:p w14:paraId="2AC7B1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</w:p>
    <w:p w14:paraId="49FB71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4E4FC8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STATUS      current</w:t>
      </w:r>
    </w:p>
    <w:p w14:paraId="65C50F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3FC7B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object controls creation, modification, or deletion of</w:t>
      </w:r>
    </w:p>
    <w:p w14:paraId="1819B3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associated entry in efmCuPme2BsModeTable per the semantics</w:t>
      </w:r>
    </w:p>
    <w:p w14:paraId="2D1316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5049E5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E0689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an 'active' entry is referenced via efmCuPme2BsMode</w:t>
      </w:r>
    </w:p>
    <w:p w14:paraId="1BE5C7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instance(s), the entry shall remain 'active'.</w:t>
      </w:r>
    </w:p>
    <w:p w14:paraId="592440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ED088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'active' entry shall not be modified. In order to modify</w:t>
      </w:r>
    </w:p>
    <w:p w14:paraId="011932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existing entry, it shall be taken out of service (by setting</w:t>
      </w:r>
    </w:p>
    <w:p w14:paraId="3EC3067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to '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notInService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'), modified, and set 'active'</w:t>
      </w:r>
    </w:p>
    <w:p w14:paraId="5ADBB35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again."</w:t>
      </w:r>
    </w:p>
    <w:p w14:paraId="397BC0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efmCuPme2BsModeEntry 3 }</w:t>
      </w:r>
    </w:p>
    <w:p w14:paraId="5B9CD1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A0F65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BAD5E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efmCuPme2BReachRateTable OBJECT-TYPE</w:t>
      </w:r>
    </w:p>
    <w:p w14:paraId="351DFB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EfmCuPme2BReachRateEntry</w:t>
      </w:r>
    </w:p>
    <w:p w14:paraId="5A3C25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507D77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858589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04B68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table supports the definition of administrative custom</w:t>
      </w:r>
    </w:p>
    <w:p w14:paraId="17FD99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spectral modes for 2BASE-TL PMEs, providing spectral</w:t>
      </w:r>
    </w:p>
    <w:p w14:paraId="76FDC0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limitations in addition to those specified by</w:t>
      </w:r>
    </w:p>
    <w:p w14:paraId="7FE191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efmCuPme2BRegion.</w:t>
      </w:r>
    </w:p>
    <w:p w14:paraId="0BA1B6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spectral regulations in some countries (e.g., UK ANFP)</w:t>
      </w:r>
    </w:p>
    <w:p w14:paraId="55DED7F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limit the length of the loops for certain data rates.</w:t>
      </w:r>
    </w:p>
    <w:p w14:paraId="611117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table allows these country-specific limitations to be</w:t>
      </w:r>
    </w:p>
    <w:p w14:paraId="67CF7A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specified.</w:t>
      </w:r>
    </w:p>
    <w:p w14:paraId="1DA4CC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63AA0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Below is an example of this table for NICC Document ND1602:2005/08:</w:t>
      </w:r>
    </w:p>
    <w:p w14:paraId="221B4FF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----------+-------+-------</w:t>
      </w:r>
    </w:p>
    <w:p w14:paraId="0CD896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Equivalent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MaxRate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MaxRate</w:t>
      </w:r>
      <w:proofErr w:type="spellEnd"/>
    </w:p>
    <w:p w14:paraId="6C0D7ED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Length    PAM16   PAM32</w:t>
      </w:r>
    </w:p>
    <w:p w14:paraId="5CC817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(m)     (kb/s)  (kb/s)</w:t>
      </w:r>
    </w:p>
    <w:p w14:paraId="0339C2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----------+-------+-------</w:t>
      </w:r>
    </w:p>
    <w:p w14:paraId="59FA67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975      2304    5696</w:t>
      </w:r>
    </w:p>
    <w:p w14:paraId="764F99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1125      2304    5504</w:t>
      </w:r>
    </w:p>
    <w:p w14:paraId="66B3C9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1275      2304    5120</w:t>
      </w:r>
    </w:p>
    <w:p w14:paraId="1A4188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1350      2304    4864</w:t>
      </w:r>
    </w:p>
    <w:p w14:paraId="5F1C61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1425      2304    4544</w:t>
      </w:r>
    </w:p>
    <w:p w14:paraId="5EC4B9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1500      2304    4288</w:t>
      </w:r>
    </w:p>
    <w:p w14:paraId="3C073B9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1575      2304    3968</w:t>
      </w:r>
    </w:p>
    <w:p w14:paraId="7C85C2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1650      2304    3776</w:t>
      </w:r>
    </w:p>
    <w:p w14:paraId="3280E7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1725      2304    3520</w:t>
      </w:r>
    </w:p>
    <w:p w14:paraId="162EB5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1800      2304    3264</w:t>
      </w:r>
    </w:p>
    <w:p w14:paraId="18E571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1875      2304    3072</w:t>
      </w:r>
    </w:p>
    <w:p w14:paraId="3542B5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1950      2048    2688</w:t>
      </w:r>
    </w:p>
    <w:p w14:paraId="5B37B4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2100      1792    2368</w:t>
      </w:r>
    </w:p>
    <w:p w14:paraId="0309D8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2250      1536       0</w:t>
      </w:r>
    </w:p>
    <w:p w14:paraId="2BC0D9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2400      1408       0</w:t>
      </w:r>
    </w:p>
    <w:p w14:paraId="20560F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2550      1280       0</w:t>
      </w:r>
    </w:p>
    <w:p w14:paraId="20A208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2775      1152       0</w:t>
      </w:r>
    </w:p>
    <w:p w14:paraId="03262F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2925      1152       0</w:t>
      </w:r>
    </w:p>
    <w:p w14:paraId="6AF9D3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3150      1088       0</w:t>
      </w:r>
    </w:p>
    <w:p w14:paraId="0D28AC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3375      1024       0</w:t>
      </w:r>
    </w:p>
    <w:p w14:paraId="6C7E65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----------+-------+-------</w:t>
      </w:r>
    </w:p>
    <w:p w14:paraId="4819E6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49B8BB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in this table referenced by an efmCuPme2BsMode</w:t>
      </w:r>
    </w:p>
    <w:p w14:paraId="7E4BC3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instance shall not be deleted.</w:t>
      </w:r>
    </w:p>
    <w:p w14:paraId="3B8A50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434058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table shall be maintained in a persistent manner."</w:t>
      </w:r>
    </w:p>
    <w:p w14:paraId="1AC3F0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69E268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"NICC Document ND1602:2005/08"</w:t>
      </w:r>
    </w:p>
    <w:p w14:paraId="2DDC95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  4 }</w:t>
      </w:r>
    </w:p>
    <w:p w14:paraId="026D00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AAB57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efmCuPme2BReachRateEntry OBJECT-TYPE</w:t>
      </w:r>
    </w:p>
    <w:p w14:paraId="0A3FC5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EfmCuPme2BReachRateEntry</w:t>
      </w:r>
    </w:p>
    <w:p w14:paraId="4B75F7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07B258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FF5A0E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D2AE7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"Each entry specifies maximum 2BASE-TL PME data rates</w:t>
      </w:r>
    </w:p>
    <w:p w14:paraId="21FC55A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allowed for a certain equivalent loop length, when using</w:t>
      </w:r>
    </w:p>
    <w:p w14:paraId="686FA0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16-TCPAM or 32-TCPAM encoding.</w:t>
      </w:r>
    </w:p>
    <w:p w14:paraId="1D5BA9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08DF5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When a 2BASE-TL PME is initialized, its data rate shall not</w:t>
      </w:r>
    </w:p>
    <w:p w14:paraId="41050D5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exceed the following limitations:</w:t>
      </w:r>
    </w:p>
    <w:p w14:paraId="79DE35B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 the value of efmCuPme2BMaxDataRate</w:t>
      </w:r>
    </w:p>
    <w:p w14:paraId="5CC0CA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 maximum data rate allowed by efmCuPme2BRegion and</w:t>
      </w:r>
    </w:p>
    <w:p w14:paraId="6B24D8A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efmCuPme2BPower</w:t>
      </w:r>
    </w:p>
    <w:p w14:paraId="7F9958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 maximum data rate for a given encoding specified in the</w:t>
      </w:r>
    </w:p>
    <w:p w14:paraId="38EC2A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efmCuPme2BsModeEntry, corresponding to the equivalent loop</w:t>
      </w:r>
    </w:p>
    <w:p w14:paraId="5735FC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length, estimated by the PME</w:t>
      </w:r>
    </w:p>
    <w:p w14:paraId="4D355F0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38C43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efmCuPme2BEquivalentLength values should be assigned </w:t>
      </w:r>
    </w:p>
    <w:p w14:paraId="070EED6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increasing order, starting from the minimum value.</w:t>
      </w:r>
    </w:p>
    <w:p w14:paraId="62B6FA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0A9C9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may be created/deleted using the row creation/</w:t>
      </w:r>
    </w:p>
    <w:p w14:paraId="2C9F46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deletion mechanism via efmCuPme2ReachRateRowStatus."</w:t>
      </w:r>
    </w:p>
    <w:p w14:paraId="757212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{ efmCuPme2BsModeIndex, efmCuPme2BReachRateIndex }</w:t>
      </w:r>
    </w:p>
    <w:p w14:paraId="342D34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efmCuPme2BReachRateTable 1 }</w:t>
      </w:r>
    </w:p>
    <w:p w14:paraId="45536A7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C2759C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EfmCuPme2BReachRateEntry ::=</w:t>
      </w:r>
    </w:p>
    <w:p w14:paraId="7CACE4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0FD0FE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efmCuPme2BReachRateIndex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FB22A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efmCuPme2BEquivalentLength       Unsigned32,</w:t>
      </w:r>
    </w:p>
    <w:p w14:paraId="511199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efmCuPme2BMaxDataRatePam16       Unsigned32,</w:t>
      </w:r>
    </w:p>
    <w:p w14:paraId="2B31BC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efmCuPme2BMaxDataRatePam32       Unsigned32,</w:t>
      </w:r>
    </w:p>
    <w:p w14:paraId="2E17F7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efmCuPme2BReachRateRowStatus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</w:p>
    <w:p w14:paraId="687519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6F6BDF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86D38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efmCuPme2BReachRateIndex OBJECT-TYPE</w:t>
      </w:r>
    </w:p>
    <w:p w14:paraId="31219E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</w:p>
    <w:p w14:paraId="71D028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59A74F0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28F31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A5ACA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"2BASE-TL custom spectral mode Reach-Rate table index.</w:t>
      </w:r>
    </w:p>
    <w:p w14:paraId="180F8D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the unique index associated with each entry."</w:t>
      </w:r>
    </w:p>
    <w:p w14:paraId="27A1C7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efmCuPme2BReachRateEntry 1 }</w:t>
      </w:r>
    </w:p>
    <w:p w14:paraId="04665C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5F21B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efmCuPme2BEquivalentLength  OBJECT-TYPE</w:t>
      </w:r>
    </w:p>
    <w:p w14:paraId="1411FA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Unsigned32(0..8192)</w:t>
      </w:r>
    </w:p>
    <w:p w14:paraId="10B301C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"m"</w:t>
      </w:r>
    </w:p>
    <w:p w14:paraId="3E57A0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42BF032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4E9A0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1CD8E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"Maximum allowed equivalent loop's physical length in meters</w:t>
      </w:r>
    </w:p>
    <w:p w14:paraId="45EC88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for the specified data rates.</w:t>
      </w:r>
    </w:p>
    <w:p w14:paraId="1E3B50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equivalent loop is a hypothetical 26AWG (0.4mm) loop with a</w:t>
      </w:r>
    </w:p>
    <w:p w14:paraId="64980C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perfect square root attenuation characteristic, without any</w:t>
      </w:r>
    </w:p>
    <w:p w14:paraId="3820F1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bridged taps."</w:t>
      </w:r>
    </w:p>
    <w:p w14:paraId="62E1C2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efmCuPme2BReachRateEntry 2 }</w:t>
      </w:r>
    </w:p>
    <w:p w14:paraId="09FD86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E1544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efmCuPme2BMaxDataRatePam16  OBJECT-TYPE</w:t>
      </w:r>
    </w:p>
    <w:p w14:paraId="70F20C9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Unsigned32(0|192..5696)</w:t>
      </w:r>
    </w:p>
    <w:p w14:paraId="10D9BC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"Kbps"</w:t>
      </w:r>
    </w:p>
    <w:p w14:paraId="0C2BA92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02054A5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00180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4B76E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"Maximum data rate for a 2BASE-TL PME at the specified</w:t>
      </w:r>
    </w:p>
    <w:p w14:paraId="3C18F0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equivalent loop's length using TC-PAM16 encoding.</w:t>
      </w:r>
    </w:p>
    <w:p w14:paraId="23D0A5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zero means that TC-PAM16 encoding should not be</w:t>
      </w:r>
    </w:p>
    <w:p w14:paraId="1665BD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used at this distance."</w:t>
      </w:r>
    </w:p>
    <w:p w14:paraId="58183F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efmCuPme2BReachRateEntry 3 }</w:t>
      </w:r>
    </w:p>
    <w:p w14:paraId="3548A9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F8F0C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efmCuPme2BMaxDataRatePam32  OBJECT-TYPE</w:t>
      </w:r>
    </w:p>
    <w:p w14:paraId="6DDE51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Unsigned32(0|192..5696)</w:t>
      </w:r>
    </w:p>
    <w:p w14:paraId="04F229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UNITS       "Kbps"</w:t>
      </w:r>
    </w:p>
    <w:p w14:paraId="592596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121DD2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D0F55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04631A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"Maximum data rate for a 2BASE-TL PME at the specified</w:t>
      </w:r>
    </w:p>
    <w:p w14:paraId="4FEB66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equivalent loop's length using TC-PAM32 encoding.</w:t>
      </w:r>
    </w:p>
    <w:p w14:paraId="14B5E1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value of zero means that TC-PAM32 encoding should not be</w:t>
      </w:r>
    </w:p>
    <w:p w14:paraId="209306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used at this distance."</w:t>
      </w:r>
    </w:p>
    <w:p w14:paraId="435EB7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efmCuPme2BReachRateEntry 4 }</w:t>
      </w:r>
    </w:p>
    <w:p w14:paraId="23B5FE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7DE90F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efmCuPme2BReachRateRowStatus OBJECT-TYPE</w:t>
      </w:r>
    </w:p>
    <w:p w14:paraId="506CC9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</w:p>
    <w:p w14:paraId="787ADE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1CB9E4F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29225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BB7B7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object controls the creation, modification, or deletion</w:t>
      </w:r>
    </w:p>
    <w:p w14:paraId="320811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the associated entry in the efmCuPme2BReachRateTable per</w:t>
      </w:r>
    </w:p>
    <w:p w14:paraId="7A8ABD5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semantics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378E54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A3D24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an 'active' entry is referenced via efmCuPme2BsMode</w:t>
      </w:r>
    </w:p>
    <w:p w14:paraId="46AACE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instance(s), the entry shall remain 'active'.</w:t>
      </w:r>
    </w:p>
    <w:p w14:paraId="21BFDB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84A80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'active' entry shall not be modified. In order to modify</w:t>
      </w:r>
    </w:p>
    <w:p w14:paraId="3D3000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existing entry, it shall be taken out of service (by setting</w:t>
      </w:r>
    </w:p>
    <w:p w14:paraId="75872E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to '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notInService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'), modified, and set 'active'</w:t>
      </w:r>
    </w:p>
    <w:p w14:paraId="5E01AA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again."</w:t>
      </w:r>
    </w:p>
    <w:p w14:paraId="00FFED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efmCuPme2BReachRateEntry 5 }</w:t>
      </w:r>
    </w:p>
    <w:p w14:paraId="7539B8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267DD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5A34C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-- 10PASS-TS specific PME group</w:t>
      </w:r>
    </w:p>
    <w:p w14:paraId="04A9EC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      OBJECT IDENTIFIER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6 }</w:t>
      </w:r>
    </w:p>
    <w:p w14:paraId="05E32A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6D85F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efmCuPme10PProfileTable OBJECT-TYPE</w:t>
      </w:r>
    </w:p>
    <w:p w14:paraId="65D07B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EfmCuPme10PProfileEntry</w:t>
      </w:r>
    </w:p>
    <w:p w14:paraId="0A1E1D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4050A0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02778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53B07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table supports definitions of configuration profiles for</w:t>
      </w:r>
    </w:p>
    <w:p w14:paraId="3488A0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10PASS-TS PMEs.</w:t>
      </w:r>
    </w:p>
    <w:p w14:paraId="788176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first 22 entries in this table shall be defined as</w:t>
      </w:r>
    </w:p>
    <w:p w14:paraId="19B8B5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follows (see IEEE Std 802.3 Annex 62B.3, Table 62B-1):</w:t>
      </w:r>
    </w:p>
    <w:p w14:paraId="5E1D8D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-------+--------+----+---------+-----+-----+---------------</w:t>
      </w:r>
    </w:p>
    <w:p w14:paraId="2EC1AC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Bandplan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UPBO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BandNotch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DRate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URate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Comment</w:t>
      </w:r>
    </w:p>
    <w:p w14:paraId="570FA7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Index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PSDMask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#  p#    p#        p#    p#</w:t>
      </w:r>
    </w:p>
    <w:p w14:paraId="0E985C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-------+--------+----+---------+-----+-----+---------------</w:t>
      </w:r>
    </w:p>
    <w:p w14:paraId="061D52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1      1      3    2,6,10,11    20    20 default profile</w:t>
      </w:r>
    </w:p>
    <w:p w14:paraId="2DE761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2     13      5    0            20    20</w:t>
      </w:r>
    </w:p>
    <w:p w14:paraId="2098C4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3      1      1    0            20    20</w:t>
      </w:r>
    </w:p>
    <w:p w14:paraId="1FAD29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4     16      0    0           100   100</w:t>
      </w:r>
    </w:p>
    <w:p w14:paraId="512AA9C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5     16      0    0            70    50</w:t>
      </w:r>
    </w:p>
    <w:p w14:paraId="6CBFB8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6      6      0    0            50    10</w:t>
      </w:r>
    </w:p>
    <w:p w14:paraId="12210F8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7     17      0    0            30    30</w:t>
      </w:r>
    </w:p>
    <w:p w14:paraId="195C6D8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8      8      0    0            30     5</w:t>
      </w:r>
    </w:p>
    <w:p w14:paraId="09E3A21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9      4      0    0            25    25</w:t>
      </w:r>
    </w:p>
    <w:p w14:paraId="7CCD83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10      4      0    0            15    15</w:t>
      </w:r>
    </w:p>
    <w:p w14:paraId="7332F6F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11     23      0    0            10    10</w:t>
      </w:r>
    </w:p>
    <w:p w14:paraId="053A35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12     23      0    0             5     5</w:t>
      </w:r>
    </w:p>
    <w:p w14:paraId="252FF1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13     16      0    2,5,9,11    100   100</w:t>
      </w:r>
    </w:p>
    <w:p w14:paraId="3B5D87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14     16      0    2,5,9,11     70    50</w:t>
      </w:r>
    </w:p>
    <w:p w14:paraId="0E18449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15      6      0    2,6,10,11    50    10</w:t>
      </w:r>
    </w:p>
    <w:p w14:paraId="540BE3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16     17      0    2,5,9,11     30    30</w:t>
      </w:r>
    </w:p>
    <w:p w14:paraId="672516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17      8      0    2,6,10,11    30     5</w:t>
      </w:r>
    </w:p>
    <w:p w14:paraId="14CBC0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18      4      0    2,6,10,11    25    25</w:t>
      </w:r>
    </w:p>
    <w:p w14:paraId="679CF9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19      4      0    2,6,10,11    15    15</w:t>
      </w:r>
    </w:p>
    <w:p w14:paraId="0C243CE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20     23      0    2,5,9,11     10    10</w:t>
      </w:r>
    </w:p>
    <w:p w14:paraId="6541C4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21     23      0    2,5,9,11      5     5</w:t>
      </w:r>
    </w:p>
    <w:p w14:paraId="27215C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22     30      0    0           200    50</w:t>
      </w:r>
    </w:p>
    <w:p w14:paraId="45EE6E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-------+--------+----+---------+-----+-----+---------------</w:t>
      </w:r>
    </w:p>
    <w:p w14:paraId="6703FB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EC6B0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These default entries shall be created during agent</w:t>
      </w:r>
    </w:p>
    <w:p w14:paraId="4777AE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initialization and shall not be deleted.</w:t>
      </w:r>
    </w:p>
    <w:p w14:paraId="55754F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0856E1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following the first 22 can be dynamically created and</w:t>
      </w:r>
    </w:p>
    <w:p w14:paraId="69DC05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deleted to provide custom administrative (configuration)</w:t>
      </w:r>
    </w:p>
    <w:p w14:paraId="38D36C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profiles and automatic operating profiles.</w:t>
      </w:r>
    </w:p>
    <w:p w14:paraId="21E73D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F413E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table shall be maintained in a persistent manner."</w:t>
      </w:r>
    </w:p>
    <w:p w14:paraId="44F7E0E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47B00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Annex 62B.3, 30.11.2.1.6"</w:t>
      </w:r>
    </w:p>
    <w:p w14:paraId="2DCE92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  1 }</w:t>
      </w:r>
    </w:p>
    <w:p w14:paraId="68DECE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6A0CB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efmCuPme10PProfileEntry OBJECT-TYPE</w:t>
      </w:r>
    </w:p>
    <w:p w14:paraId="21B3E8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SYNTAX      EfmCuPme10PProfileEntry</w:t>
      </w:r>
    </w:p>
    <w:p w14:paraId="0DF89D9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15C315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82859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EF0F4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"Each entry corresponds to a single 10PASS-TS PME profile.</w:t>
      </w:r>
    </w:p>
    <w:p w14:paraId="3CDDC9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389D2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profile contains a set of parameters, used either for</w:t>
      </w:r>
    </w:p>
    <w:p w14:paraId="795AA6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configuration or representation of a 10PASS-TS PME.</w:t>
      </w:r>
    </w:p>
    <w:p w14:paraId="25A882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case a particular profile is referenced via the</w:t>
      </w:r>
    </w:p>
    <w:p w14:paraId="4C90F0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(or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if</w:t>
      </w:r>
    </w:p>
    <w:p w14:paraId="6F6474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is zero), it represents the desired</w:t>
      </w:r>
    </w:p>
    <w:p w14:paraId="7BC499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parameters for the 10PassTS-O PME initialization.</w:t>
      </w:r>
    </w:p>
    <w:p w14:paraId="404CEB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a profile is referenced via an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object,</w:t>
      </w:r>
    </w:p>
    <w:p w14:paraId="61FFA0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it represents the current operating parameters of the PME.</w:t>
      </w:r>
    </w:p>
    <w:p w14:paraId="26BCED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8EB29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Profiles may be created/deleted using the row creation/</w:t>
      </w:r>
    </w:p>
    <w:p w14:paraId="3092EC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deletion mechanism via efmCuPme10PProfileRowStatus. If an</w:t>
      </w:r>
    </w:p>
    <w:p w14:paraId="0F7D6D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'active' entry is referenced, the entry shall remain 'active'</w:t>
      </w:r>
    </w:p>
    <w:p w14:paraId="59E727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until all references are removed.</w:t>
      </w:r>
    </w:p>
    <w:p w14:paraId="13DC82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Default entries shall not be removed."</w:t>
      </w:r>
    </w:p>
    <w:p w14:paraId="0D7AEF3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{ efmCuPme10PProfileIndex }</w:t>
      </w:r>
    </w:p>
    <w:p w14:paraId="4036BB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efmCuPme10PProfileTable 1 }</w:t>
      </w:r>
    </w:p>
    <w:p w14:paraId="0EB318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7B615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EfmCuPme10PProfileEntry ::=</w:t>
      </w:r>
    </w:p>
    <w:p w14:paraId="6F50CB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09A2F0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efmCuPme10PProfileIndex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4AE70A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efmCuPme10PProfileDescr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SnmpAdminString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1C9584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efmCuPme10PBandplanPSDMskProfile  INTEGER,</w:t>
      </w:r>
    </w:p>
    <w:p w14:paraId="2F0742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efmCuPme10PUPBOReferenceProfile   INTEGER,</w:t>
      </w:r>
    </w:p>
    <w:p w14:paraId="4485E2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efmCuPme10PBandNotchProfiles      BITS,</w:t>
      </w:r>
    </w:p>
    <w:p w14:paraId="5F4775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efmCuPme10PPayloadDRateProfile    INTEGER,</w:t>
      </w:r>
    </w:p>
    <w:p w14:paraId="536AB4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efmCuPme10PPayloadURateProfile    INTEGER,</w:t>
      </w:r>
    </w:p>
    <w:p w14:paraId="3FADBD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efmCuPme10PProfileRowStatus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</w:p>
    <w:p w14:paraId="075179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5BB0CD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8C663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efmCuPme10PProfileIndex OBJECT-TYPE</w:t>
      </w:r>
    </w:p>
    <w:p w14:paraId="5DD9BF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EfmProfileIndex</w:t>
      </w:r>
      <w:proofErr w:type="spellEnd"/>
    </w:p>
    <w:p w14:paraId="05A5AE3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401A0F4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2C935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C04B2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"10PASS-TS PME profile index.</w:t>
      </w:r>
    </w:p>
    <w:p w14:paraId="1B3EBC3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is the unique index associated with this profile.</w:t>
      </w:r>
    </w:p>
    <w:p w14:paraId="50C887E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Entries in this table are referenced via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or</w:t>
      </w:r>
    </w:p>
    <w:p w14:paraId="381208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."</w:t>
      </w:r>
    </w:p>
    <w:p w14:paraId="26EA50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efmCuPme10PProfileEntry 1 }</w:t>
      </w:r>
    </w:p>
    <w:p w14:paraId="0621751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C959F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efmCuPme10PProfileDescr OBJECT-TYPE</w:t>
      </w:r>
    </w:p>
    <w:p w14:paraId="231457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SnmpAdminString</w:t>
      </w:r>
      <w:proofErr w:type="spellEnd"/>
    </w:p>
    <w:p w14:paraId="5E7641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79C831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102EC3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D0C37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textual string containing information about a 10PASS-TS PME</w:t>
      </w:r>
    </w:p>
    <w:p w14:paraId="08B7B3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profile. The string may include information about data rate</w:t>
      </w:r>
    </w:p>
    <w:p w14:paraId="0A78CF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and spectral limitations of this particular profile."</w:t>
      </w:r>
    </w:p>
    <w:p w14:paraId="57B5C06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efmCuPme10PProfileEntry 2 }</w:t>
      </w:r>
    </w:p>
    <w:p w14:paraId="72A2D3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B97178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efmCuPme10PBandplanPSDMskProfile  OBJECT-TYPE</w:t>
      </w:r>
    </w:p>
    <w:p w14:paraId="1E6D8E3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INTEGER {</w:t>
      </w:r>
    </w:p>
    <w:p w14:paraId="6BF508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profile1(1),</w:t>
      </w:r>
    </w:p>
    <w:p w14:paraId="324F40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profile2(2),</w:t>
      </w:r>
    </w:p>
    <w:p w14:paraId="256AC2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profile3(3),</w:t>
      </w:r>
    </w:p>
    <w:p w14:paraId="0BADB0B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profile4(4),</w:t>
      </w:r>
    </w:p>
    <w:p w14:paraId="2161FA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profile5(5),</w:t>
      </w:r>
    </w:p>
    <w:p w14:paraId="46C7A7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profile6(6),</w:t>
      </w:r>
    </w:p>
    <w:p w14:paraId="746DFB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profile7(7),</w:t>
      </w:r>
    </w:p>
    <w:p w14:paraId="3A544D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profile8(8),</w:t>
      </w:r>
    </w:p>
    <w:p w14:paraId="4F23C4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profile9(9),</w:t>
      </w:r>
    </w:p>
    <w:p w14:paraId="2A3064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profile10(10),</w:t>
      </w:r>
    </w:p>
    <w:p w14:paraId="1D7CDD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profile11(11),</w:t>
      </w:r>
    </w:p>
    <w:p w14:paraId="5A5545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profile12(12),</w:t>
      </w:r>
    </w:p>
    <w:p w14:paraId="145940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profile13(13),</w:t>
      </w:r>
    </w:p>
    <w:p w14:paraId="3F02F3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profile14(14),</w:t>
      </w:r>
    </w:p>
    <w:p w14:paraId="6F3ABE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profile15(15),</w:t>
      </w:r>
    </w:p>
    <w:p w14:paraId="3BB7D0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profile16(16),</w:t>
      </w:r>
    </w:p>
    <w:p w14:paraId="15C24C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profile17(17),</w:t>
      </w:r>
    </w:p>
    <w:p w14:paraId="59EDFE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profile18(18),</w:t>
      </w:r>
    </w:p>
    <w:p w14:paraId="1A4191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profile19(19),</w:t>
      </w:r>
    </w:p>
    <w:p w14:paraId="607ECB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profile20(20),</w:t>
      </w:r>
    </w:p>
    <w:p w14:paraId="7B6040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profile21(21),</w:t>
      </w:r>
    </w:p>
    <w:p w14:paraId="36932B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profile22(22),</w:t>
      </w:r>
    </w:p>
    <w:p w14:paraId="46F3BCD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profile23(23),</w:t>
      </w:r>
    </w:p>
    <w:p w14:paraId="0FA082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profile24(24),</w:t>
      </w:r>
    </w:p>
    <w:p w14:paraId="1BB8BF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profile25(25),</w:t>
      </w:r>
    </w:p>
    <w:p w14:paraId="199B6A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profile26(26),</w:t>
      </w:r>
    </w:p>
    <w:p w14:paraId="7A56B4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profile27(27),</w:t>
      </w:r>
    </w:p>
    <w:p w14:paraId="6B4713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profile28(28),</w:t>
      </w:r>
    </w:p>
    <w:p w14:paraId="20D5ED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profile29(29),</w:t>
      </w:r>
    </w:p>
    <w:p w14:paraId="4A0A1FE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profile30(30)</w:t>
      </w:r>
    </w:p>
    <w:p w14:paraId="017739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55E43B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2FC9DE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E6243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ACD3E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10PASS-TS PME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Bandplan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and PSD Mask Profile, as specified</w:t>
      </w:r>
    </w:p>
    <w:p w14:paraId="3EDA8EB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IEEE Std 802.3 Annex 62A, table 62A-1. Possible values are:</w:t>
      </w:r>
    </w:p>
    <w:p w14:paraId="61A2F9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--------------+------------------------+------------+--------</w:t>
      </w:r>
    </w:p>
    <w:p w14:paraId="4441BB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 Name    PSD Mask                      Bands      ITU-T G.993.1</w:t>
      </w:r>
    </w:p>
    <w:p w14:paraId="28C821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                             0/1/2/3/4/5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Bandplan</w:t>
      </w:r>
      <w:proofErr w:type="spellEnd"/>
    </w:p>
    <w:p w14:paraId="20B80C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--------------+------------------------+------------+--------</w:t>
      </w:r>
    </w:p>
    <w:p w14:paraId="4FBD93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profile1(1)    ANSI T1.424 FTTCab.M1         x/D/U/D/U    A</w:t>
      </w:r>
    </w:p>
    <w:p w14:paraId="36E1121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profile2(2)    ANSI T1.424 FTTEx.M1          x/D/U/D/U    A</w:t>
      </w:r>
    </w:p>
    <w:p w14:paraId="7380B7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profile3(3)    ANSI T1.424 FTTCab.M2         x/D/U/D/U    A</w:t>
      </w:r>
    </w:p>
    <w:p w14:paraId="2C1268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profile4(4)    ANSI T1.424 FTTEx.M2          x/D/U/D/U    A</w:t>
      </w:r>
    </w:p>
    <w:p w14:paraId="5947453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profile5(5)    ANSI T1.424 FTTCab.M1         D/D/U/D/U    A</w:t>
      </w:r>
    </w:p>
    <w:p w14:paraId="1E370C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profile6(6)    ANSI T1.424 FTTEx.M1          D/D/U/D/U    A</w:t>
      </w:r>
    </w:p>
    <w:p w14:paraId="40EA22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profile7(7)    ANSI T1.424 FTTCab.M2         D/D/U/D/U    A</w:t>
      </w:r>
    </w:p>
    <w:p w14:paraId="7142B2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profile8(8)    ANSI T1.424 FTTEx.M2          D/D/U/D/U    A</w:t>
      </w:r>
    </w:p>
    <w:p w14:paraId="26D8FB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profile9(9)    ANSI T1.424 FTTCab.M1         U/D/U/D/x    A</w:t>
      </w:r>
    </w:p>
    <w:p w14:paraId="6D2BF6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profile10(10)  ANSI T1.424 FTTEx.M1          U/D/U/D/x    A</w:t>
      </w:r>
    </w:p>
    <w:p w14:paraId="4A8D4F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profile11(11)  ANSI T1.424 FTTCab.M2         U/D/U/D/x    A</w:t>
      </w:r>
    </w:p>
    <w:p w14:paraId="2A3214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profile12(12)  ANSI T1.424 FTTEx.M2          U/D/U/D/x    A</w:t>
      </w:r>
    </w:p>
    <w:p w14:paraId="5E4BBC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profile13(13)  ETSI TS 101 270-1 Pcab.M1.A   x/D/U/D/U    B</w:t>
      </w:r>
    </w:p>
    <w:p w14:paraId="1A8DE1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profile14(14)  ETSI TS 101 270-1 Pcab.M1.B   x/D/U/D/U    B</w:t>
      </w:r>
    </w:p>
    <w:p w14:paraId="501EB7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profile15(15)  ETSI TS 101 270-1 Pex.P1.M1   x/D/U/D/U    B</w:t>
      </w:r>
    </w:p>
    <w:p w14:paraId="456ABA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profile16(16)  ETSI TS 101 270-1 Pex.P2.M1   x/D/U/D/U    B</w:t>
      </w:r>
    </w:p>
    <w:p w14:paraId="2A8361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profile17(17)  ETSI TS 101 270-1 Pcab.M2     x/D/U/D/U    B</w:t>
      </w:r>
    </w:p>
    <w:p w14:paraId="0D4CDB1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profile18(18)  ETSI TS 101 270-1 Pex.P1.M2   x/D/U/D/U    B</w:t>
      </w:r>
    </w:p>
    <w:p w14:paraId="587E73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profile19(19)  ETSI TS 101 270-1 Pex.P2.M2   x/D/U/D/U    B</w:t>
      </w:r>
    </w:p>
    <w:p w14:paraId="0622B7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profile20(20)  ETSI TS 101 270-1 Pcab.M1.A   U/D/U/D/x    B</w:t>
      </w:r>
    </w:p>
    <w:p w14:paraId="7CF67C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profile21(21)  ETSI TS 101 270-1 Pcab.M1.B   U/D/U/D/x    B</w:t>
      </w:r>
    </w:p>
    <w:p w14:paraId="17207F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profile22(22)  ETSI TS 101 270-1 Pex.P1.M1   U/D/U/D/x    B</w:t>
      </w:r>
    </w:p>
    <w:p w14:paraId="54D3B5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profile23(23)  ETSI TS 101 270-1 Pex.P2.M1   U/D/U/D/x    B</w:t>
      </w:r>
    </w:p>
    <w:p w14:paraId="58F0CEF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profile24(24)  ETSI TS 101 270-1 Pcab.M2     U/D/U/D/x    B</w:t>
      </w:r>
    </w:p>
    <w:p w14:paraId="294074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profile25(25)  ETSI TS 101 270-1 Pex.P1.M2   U/D/U/D/x    B</w:t>
      </w:r>
    </w:p>
    <w:p w14:paraId="28B027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profile26(26)  ETSI TS 101 270-1 Pex.P2.M2   U/D/U/D/x    B</w:t>
      </w:r>
    </w:p>
    <w:p w14:paraId="08E391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profile27(27)  ITU-T G.993.1 F.1.2.1         x/D/U/D/U    Annex F</w:t>
      </w:r>
    </w:p>
    <w:p w14:paraId="1D4721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profile28(28)  ITU-T G.993.1 F.1.2.2         x/D/U/D/U    Annex F</w:t>
      </w:r>
    </w:p>
    <w:p w14:paraId="4CDD3DF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profile29(29)  ITU-T G.993.1 F.1.2.3         x/D/U/D/U    Annex F</w:t>
      </w:r>
    </w:p>
    <w:p w14:paraId="5E9FCA8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profile30(30)  ANSI T1.424 FTTCab.M1 (ext.)  x/D/U/D/U/D  Annex A</w:t>
      </w:r>
    </w:p>
    <w:p w14:paraId="3328AE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--------------+------------------------+------------+--------</w:t>
      </w:r>
    </w:p>
    <w:p w14:paraId="3ABC27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</w:t>
      </w:r>
    </w:p>
    <w:p w14:paraId="5F47AE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5C055F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Annex 62A"</w:t>
      </w:r>
    </w:p>
    <w:p w14:paraId="5539B28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efmCuPme10PProfileEntry 3 }</w:t>
      </w:r>
    </w:p>
    <w:p w14:paraId="2182206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82227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efmCuPme10PUPBOReferenceProfile  OBJECT-TYPE</w:t>
      </w:r>
    </w:p>
    <w:p w14:paraId="714A6F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INTEGER {</w:t>
      </w:r>
    </w:p>
    <w:p w14:paraId="4FA6E9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profile0(0),</w:t>
      </w:r>
    </w:p>
    <w:p w14:paraId="514BC1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profile1(1),</w:t>
      </w:r>
    </w:p>
    <w:p w14:paraId="6258C0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profile2(2),</w:t>
      </w:r>
    </w:p>
    <w:p w14:paraId="01F02F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profile3(3),</w:t>
      </w:r>
    </w:p>
    <w:p w14:paraId="765C3F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profile4(4),</w:t>
      </w:r>
    </w:p>
    <w:p w14:paraId="4C07D1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profile5(5),</w:t>
      </w:r>
    </w:p>
    <w:p w14:paraId="62FDC17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profile6(6),</w:t>
      </w:r>
    </w:p>
    <w:p w14:paraId="3BF2FB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profile7(7),</w:t>
      </w:r>
    </w:p>
    <w:p w14:paraId="73BA27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profile8(8),</w:t>
      </w:r>
    </w:p>
    <w:p w14:paraId="478466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profile9(9)</w:t>
      </w:r>
    </w:p>
    <w:p w14:paraId="3D6244D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}</w:t>
      </w:r>
    </w:p>
    <w:p w14:paraId="7DF8E7B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50DD52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5B229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EE189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10PASS-TS PME Upstream Power Back-Off (UPBO) Reference</w:t>
      </w:r>
    </w:p>
    <w:p w14:paraId="1D5CF1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PSD Profile, as specified in 802.3 Annex 62A, table 62A-3.</w:t>
      </w:r>
    </w:p>
    <w:p w14:paraId="1198E5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Possible values are:</w:t>
      </w:r>
    </w:p>
    <w:p w14:paraId="31A769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------------+-----------------------------</w:t>
      </w:r>
    </w:p>
    <w:p w14:paraId="7E8870C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 Name   Reference        PSD</w:t>
      </w:r>
    </w:p>
    <w:p w14:paraId="535C65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------------+-----------------------------</w:t>
      </w:r>
    </w:p>
    <w:p w14:paraId="1AC10B4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profile0(0)  no profile</w:t>
      </w:r>
    </w:p>
    <w:p w14:paraId="7AD9718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profile1(1)  ANSI T1.424        Noise A    M1</w:t>
      </w:r>
    </w:p>
    <w:p w14:paraId="02E491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profile2(2)  ANSI T1.424        Noise A    M2</w:t>
      </w:r>
    </w:p>
    <w:p w14:paraId="15B165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profile3(3)  ANSI T1.424        Noise F    M1</w:t>
      </w:r>
    </w:p>
    <w:p w14:paraId="51A037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profile4(4)  ANSI T1.424        Noise F    M2</w:t>
      </w:r>
    </w:p>
    <w:p w14:paraId="0A888F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profile5(5)  ETSI TS 101 270-1  Noise A&amp;B</w:t>
      </w:r>
    </w:p>
    <w:p w14:paraId="33F15E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profile6(6)  ETSI TS 101 270-1  Noise C</w:t>
      </w:r>
    </w:p>
    <w:p w14:paraId="4DB0C13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profile7(7)  ETSI TS 101 270-1  Noise D</w:t>
      </w:r>
    </w:p>
    <w:p w14:paraId="10F1BEF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profile8(8)  ETSI TS 101 270-1  Noise E</w:t>
      </w:r>
    </w:p>
    <w:p w14:paraId="2538BF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profile9(9)  ETSI TS 101 270-1  Noise F</w:t>
      </w:r>
    </w:p>
    <w:p w14:paraId="0D16CE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------------+-----------------------------</w:t>
      </w:r>
    </w:p>
    <w:p w14:paraId="3EEF099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</w:t>
      </w:r>
    </w:p>
    <w:p w14:paraId="735040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68CA02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Annex 62A.3.5"</w:t>
      </w:r>
    </w:p>
    <w:p w14:paraId="28DDED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efmCuPme10PProfileEntry 4 }</w:t>
      </w:r>
    </w:p>
    <w:p w14:paraId="64F5A69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F0443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efmCuPme10PBandNotchProfiles  OBJECT-TYPE</w:t>
      </w:r>
    </w:p>
    <w:p w14:paraId="219D4C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BITS {</w:t>
      </w:r>
    </w:p>
    <w:p w14:paraId="2A84190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profile0(0),</w:t>
      </w:r>
    </w:p>
    <w:p w14:paraId="28C12E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profile1(1),</w:t>
      </w:r>
    </w:p>
    <w:p w14:paraId="1623F7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profile2(2),</w:t>
      </w:r>
    </w:p>
    <w:p w14:paraId="7CEBCA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profile3(3),</w:t>
      </w:r>
    </w:p>
    <w:p w14:paraId="7CB6AF0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profile4(4),</w:t>
      </w:r>
    </w:p>
    <w:p w14:paraId="076490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profile5(5),</w:t>
      </w:r>
    </w:p>
    <w:p w14:paraId="381407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profile6(6),</w:t>
      </w:r>
    </w:p>
    <w:p w14:paraId="737B28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profile7(7),</w:t>
      </w:r>
    </w:p>
    <w:p w14:paraId="56BD1F0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profile8(8),</w:t>
      </w:r>
    </w:p>
    <w:p w14:paraId="305BCC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profile9(9),</w:t>
      </w:r>
    </w:p>
    <w:p w14:paraId="4CC5C6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profile10(10),</w:t>
      </w:r>
    </w:p>
    <w:p w14:paraId="5A58502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profile11(11)</w:t>
      </w:r>
    </w:p>
    <w:p w14:paraId="0908BF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2FA702E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3526AE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803739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77691A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10PASS-TS PME Egress Control Band Notch Profile bitmap,</w:t>
      </w:r>
    </w:p>
    <w:p w14:paraId="0ABE31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specified in IEEE Std 802.3 Annex 62A, table 62A-4. Possible </w:t>
      </w:r>
    </w:p>
    <w:p w14:paraId="3D77E4F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values are:</w:t>
      </w:r>
    </w:p>
    <w:p w14:paraId="3B97DC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--------------+--------+------+------------+------+------</w:t>
      </w:r>
    </w:p>
    <w:p w14:paraId="4BF035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 Name   G.991.3  T1.424 TS 101 270-1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StartF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EndF</w:t>
      </w:r>
      <w:proofErr w:type="spellEnd"/>
    </w:p>
    <w:p w14:paraId="594A5BF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             table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table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  (MHz)  (MHz)</w:t>
      </w:r>
    </w:p>
    <w:p w14:paraId="14B6F7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--------------+--------+------+------------+------+------</w:t>
      </w:r>
    </w:p>
    <w:p w14:paraId="4A3F3BF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profile0(0)    no profile</w:t>
      </w:r>
    </w:p>
    <w:p w14:paraId="76EC0F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profile1(1)    F-5 #01  -      -            1.810  1.825</w:t>
      </w:r>
    </w:p>
    <w:p w14:paraId="592157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profile2(2)    6-2      15-1   17           1.810  2.000</w:t>
      </w:r>
    </w:p>
    <w:p w14:paraId="6F342C7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profile3(3)    F-5 #02  -      -            1.907  1.912</w:t>
      </w:r>
    </w:p>
    <w:p w14:paraId="3F9AF5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profile4(4)    F-5 #03  -      -            3.500  3.575</w:t>
      </w:r>
    </w:p>
    <w:p w14:paraId="36C802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profile5(5)    6-2      -      17           3.500  3.800</w:t>
      </w:r>
    </w:p>
    <w:p w14:paraId="321FE5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profile6(6)    -        15-1   -            3.500  4.000</w:t>
      </w:r>
    </w:p>
    <w:p w14:paraId="0CB1BC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profile7(7)    F-5 #04  -      -            3.747  3.754</w:t>
      </w:r>
    </w:p>
    <w:p w14:paraId="19919B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profile8(8)    F-5 #05  -      -            3.791  3.805</w:t>
      </w:r>
    </w:p>
    <w:p w14:paraId="021312C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profile9(9)    6-2      -      17           7.000  7.100</w:t>
      </w:r>
    </w:p>
    <w:p w14:paraId="30C3B6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profile10(10)  F-5 #06  15-1   -            7.000  7.300</w:t>
      </w:r>
    </w:p>
    <w:p w14:paraId="5F3884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profile11(11)  6-2      15-1   1            10.100 10.150</w:t>
      </w:r>
    </w:p>
    <w:p w14:paraId="1640FE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--------------+--------+------+------------+------+------</w:t>
      </w:r>
    </w:p>
    <w:p w14:paraId="568328D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C2C6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Any combination of profiles can be specified by ORing</w:t>
      </w:r>
    </w:p>
    <w:p w14:paraId="4B4F9D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individual profiles, for example, a value of 0x2230 selects</w:t>
      </w:r>
    </w:p>
    <w:p w14:paraId="4850708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profiles 2, 6, 10, and 11."</w:t>
      </w:r>
    </w:p>
    <w:p w14:paraId="50F8B2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6FD33E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Annex 62A.3.5"</w:t>
      </w:r>
    </w:p>
    <w:p w14:paraId="1603C5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efmCuPme10PProfileEntry 5 }</w:t>
      </w:r>
    </w:p>
    <w:p w14:paraId="29B77C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F2A03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efmCuPme10PPayloadDRateProfile  OBJECT-TYPE</w:t>
      </w:r>
    </w:p>
    <w:p w14:paraId="09D8F7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SYNTAX      INTEGER {</w:t>
      </w:r>
    </w:p>
    <w:p w14:paraId="6393FC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profile5(5),</w:t>
      </w:r>
    </w:p>
    <w:p w14:paraId="3F391F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profile10(10),</w:t>
      </w:r>
    </w:p>
    <w:p w14:paraId="0D7060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profile15(15),</w:t>
      </w:r>
    </w:p>
    <w:p w14:paraId="2B42F7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profile20(20),</w:t>
      </w:r>
    </w:p>
    <w:p w14:paraId="4320CB4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profile25(25),</w:t>
      </w:r>
    </w:p>
    <w:p w14:paraId="5C23F6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profile30(30),</w:t>
      </w:r>
    </w:p>
    <w:p w14:paraId="6AC6C2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profile50(50),</w:t>
      </w:r>
    </w:p>
    <w:p w14:paraId="662F782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profile70(70),</w:t>
      </w:r>
    </w:p>
    <w:p w14:paraId="462123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profile100(100),</w:t>
      </w:r>
    </w:p>
    <w:p w14:paraId="004A43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profile140(140),</w:t>
      </w:r>
    </w:p>
    <w:p w14:paraId="3C120B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profile200(200)</w:t>
      </w:r>
    </w:p>
    <w:p w14:paraId="1B48543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40D31E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7E52F0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EE7FD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4E6C4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10PASS-TS PME Downstream Payload Rate Profile, as</w:t>
      </w:r>
    </w:p>
    <w:p w14:paraId="140F9F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specified in IEEE Std 802.3 Annex 62A. Possible values are:</w:t>
      </w:r>
    </w:p>
    <w:p w14:paraId="3667E8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profile5(5)      - 2.5 Mb/s</w:t>
      </w:r>
    </w:p>
    <w:p w14:paraId="4B4A2E5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profile10(10)    - 5 Mb/s</w:t>
      </w:r>
    </w:p>
    <w:p w14:paraId="77DFE7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profile15(15)    - 7.5 Mb/s</w:t>
      </w:r>
    </w:p>
    <w:p w14:paraId="63B7EF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profile20(20)    - 10 Mb/s</w:t>
      </w:r>
    </w:p>
    <w:p w14:paraId="227091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profile25(25)    - 12.5 Mb/s</w:t>
      </w:r>
    </w:p>
    <w:p w14:paraId="538648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profile30(30)    - 15 Mb/s</w:t>
      </w:r>
    </w:p>
    <w:p w14:paraId="619DDF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profile50(50)    - 25 Mb/s</w:t>
      </w:r>
    </w:p>
    <w:p w14:paraId="008C3C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profile70(70)    - 35 Mb/s</w:t>
      </w:r>
    </w:p>
    <w:p w14:paraId="1EE7B5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profile100(100)  - 50 Mb/s</w:t>
      </w:r>
    </w:p>
    <w:p w14:paraId="3A1AA69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profile140(140)  - 70 Mb/s</w:t>
      </w:r>
    </w:p>
    <w:p w14:paraId="2B76E5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profile200(200)  - 100 Mb/s</w:t>
      </w:r>
    </w:p>
    <w:p w14:paraId="0B4ACB0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F5A96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value represents a target for the PME's Downstream</w:t>
      </w:r>
    </w:p>
    <w:p w14:paraId="613EC6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Payload Bitrate as seen at the MII. If the payload rate of</w:t>
      </w:r>
    </w:p>
    <w:p w14:paraId="404F64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selected profile cannot be achieved based on the loop</w:t>
      </w:r>
    </w:p>
    <w:p w14:paraId="40D3E88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environment,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bandplan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 and PSD mask, the PME initialization</w:t>
      </w:r>
    </w:p>
    <w:p w14:paraId="1C8B4D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shall fail."</w:t>
      </w:r>
    </w:p>
    <w:p w14:paraId="2739EF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4A29F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Annex 62A.3.6"</w:t>
      </w:r>
    </w:p>
    <w:p w14:paraId="1DD4BE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efmCuPme10PProfileEntry 6 }</w:t>
      </w:r>
    </w:p>
    <w:p w14:paraId="05A8FA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EAEDC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efmCuPme10PPayloadURateProfile  OBJECT-TYPE</w:t>
      </w:r>
    </w:p>
    <w:p w14:paraId="554F8BC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INTEGER {</w:t>
      </w:r>
    </w:p>
    <w:p w14:paraId="67B3000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profile5(5),</w:t>
      </w:r>
    </w:p>
    <w:p w14:paraId="5913F9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profile10(10),</w:t>
      </w:r>
    </w:p>
    <w:p w14:paraId="6E5BA7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profile15(15),</w:t>
      </w:r>
    </w:p>
    <w:p w14:paraId="4D46B3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profile20(20),</w:t>
      </w:r>
    </w:p>
    <w:p w14:paraId="2C5A4A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profile25(25),</w:t>
      </w:r>
    </w:p>
    <w:p w14:paraId="1EF63C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profile30(30),</w:t>
      </w:r>
    </w:p>
    <w:p w14:paraId="677DBF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profile50(50),</w:t>
      </w:r>
    </w:p>
    <w:p w14:paraId="5E1F8F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profile70(70),</w:t>
      </w:r>
    </w:p>
    <w:p w14:paraId="7BE1A3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profile100(100)</w:t>
      </w:r>
    </w:p>
    <w:p w14:paraId="1A5609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71C3C4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7E51D0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23BA68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156F1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10PASS-TS PME Upstream Payload Rate Profile, as specified</w:t>
      </w:r>
    </w:p>
    <w:p w14:paraId="3F7CCE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in 802.3 Annex 62A. Possible values are:</w:t>
      </w:r>
    </w:p>
    <w:p w14:paraId="31FE00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profile5(5)       - 2.5 Mb/s</w:t>
      </w:r>
    </w:p>
    <w:p w14:paraId="785FF6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profile10(10)     - 5 Mb/s</w:t>
      </w:r>
    </w:p>
    <w:p w14:paraId="14881C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profile15(15)     - 7.5 Mb/s</w:t>
      </w:r>
    </w:p>
    <w:p w14:paraId="44C7995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profile20(20)     - 10 Mb/s</w:t>
      </w:r>
    </w:p>
    <w:p w14:paraId="385320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profile25(25)     - 12.5 Mb/s</w:t>
      </w:r>
    </w:p>
    <w:p w14:paraId="681E7C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profile30(30)     - 15 Mb/s</w:t>
      </w:r>
    </w:p>
    <w:p w14:paraId="749AB8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profile50(50)     - 25 Mb/s</w:t>
      </w:r>
    </w:p>
    <w:p w14:paraId="6EAC9D7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profile70(70)     - 35 Mb/s</w:t>
      </w:r>
    </w:p>
    <w:p w14:paraId="6F20DF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profile100(100)   - 50 Mb/s</w:t>
      </w:r>
    </w:p>
    <w:p w14:paraId="5B3D514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Each value represents a target for the PME's Upstream Payload</w:t>
      </w:r>
    </w:p>
    <w:p w14:paraId="5A6350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Bitrate as seen at the MII. If the payload rate of the</w:t>
      </w:r>
    </w:p>
    <w:p w14:paraId="2F0BA4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selected profile cannot be achieved based on the loop</w:t>
      </w:r>
    </w:p>
    <w:p w14:paraId="6CC349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environment,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bandplan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 and PSD mask, the PME initialization</w:t>
      </w:r>
    </w:p>
    <w:p w14:paraId="1ADFFF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shall fail."</w:t>
      </w:r>
    </w:p>
    <w:p w14:paraId="1E48FE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7164C1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Annex 62A.3.6"</w:t>
      </w:r>
    </w:p>
    <w:p w14:paraId="416853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efmCuPme10PProfileEntry 7 }</w:t>
      </w:r>
    </w:p>
    <w:p w14:paraId="5A66ED2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9A5BC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efmCuPme10PProfileRowStatus OBJECT-TYPE</w:t>
      </w:r>
    </w:p>
    <w:p w14:paraId="26431C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</w:p>
    <w:p w14:paraId="77A264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read-create</w:t>
      </w:r>
    </w:p>
    <w:p w14:paraId="2C0320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F04FE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DA11A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object controls creation, modification, or deletion of</w:t>
      </w:r>
    </w:p>
    <w:p w14:paraId="3895977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 associated entry in efmCuPme10PProfileTable per the</w:t>
      </w:r>
    </w:p>
    <w:p w14:paraId="5DE02F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semantics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RowStatus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.</w:t>
      </w:r>
    </w:p>
    <w:p w14:paraId="7C95E2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D0DD0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 an active entry is referenced via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or</w:t>
      </w:r>
    </w:p>
    <w:p w14:paraId="360E799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 the entry shall remain 'active' until</w:t>
      </w:r>
    </w:p>
    <w:p w14:paraId="645C85C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all references are removed.</w:t>
      </w:r>
    </w:p>
    <w:p w14:paraId="4C84116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19CA9E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'active' entry shall not be modified. In order to modify</w:t>
      </w:r>
    </w:p>
    <w:p w14:paraId="722E1A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 existing entry, it shall be taken out of service (by setting</w:t>
      </w:r>
    </w:p>
    <w:p w14:paraId="6DBD1F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to '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notInService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'), modified, and set 'active'</w:t>
      </w:r>
    </w:p>
    <w:p w14:paraId="0B69022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again."</w:t>
      </w:r>
    </w:p>
    <w:p w14:paraId="5683B9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efmCuPme10PProfileEntry 8 }</w:t>
      </w:r>
    </w:p>
    <w:p w14:paraId="16828D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98208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C8285D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efmCuPme10PStatusTable OBJECT-TYPE</w:t>
      </w:r>
    </w:p>
    <w:p w14:paraId="365665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SEQUENCE OF EfmCuPme10PStatusEntry</w:t>
      </w:r>
    </w:p>
    <w:p w14:paraId="2B8471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12F8A5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7EB20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23DE2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table provides status information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10PASS-TS</w:t>
      </w:r>
    </w:p>
    <w:p w14:paraId="5B1D4F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PMEs (modems).</w:t>
      </w:r>
    </w:p>
    <w:p w14:paraId="0E7DA9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5EE7BF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table contains live data from the equipment. As such,</w:t>
      </w:r>
    </w:p>
    <w:p w14:paraId="291689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it is not persistent."</w:t>
      </w:r>
    </w:p>
    <w:p w14:paraId="60AB73C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 2 }</w:t>
      </w:r>
    </w:p>
    <w:p w14:paraId="2C8493C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525D2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efmCuPme10PStatusEntry OBJECT-TYPE</w:t>
      </w:r>
    </w:p>
    <w:p w14:paraId="470B008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EfmCuPme10PStatusEntry</w:t>
      </w:r>
    </w:p>
    <w:p w14:paraId="0C1F1E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not-accessible</w:t>
      </w:r>
    </w:p>
    <w:p w14:paraId="20EE1C7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9C76B6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26F5A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"An entry in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10PASS-TS PME Status table."</w:t>
      </w:r>
    </w:p>
    <w:p w14:paraId="24E181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INDEX 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ifIndex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}</w:t>
      </w:r>
    </w:p>
    <w:p w14:paraId="7A2EF9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efmCuPme10PStatusTable 1 }</w:t>
      </w:r>
    </w:p>
    <w:p w14:paraId="7725B71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CED5A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EfmCuPme10PStatusEntry ::=</w:t>
      </w:r>
    </w:p>
    <w:p w14:paraId="38B7966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SEQUENCE {</w:t>
      </w:r>
    </w:p>
    <w:p w14:paraId="7612F7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efmCuPme10PFECCorrectedBlocks     Counter32,</w:t>
      </w:r>
    </w:p>
    <w:p w14:paraId="50B2335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efmCuPme10PFECUncorrectedBlocks   Counter32</w:t>
      </w:r>
    </w:p>
    <w:p w14:paraId="5F67E9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307847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15CD6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efmCuPme10PFECCorrectedBlocks  OBJECT-TYPE</w:t>
      </w:r>
    </w:p>
    <w:p w14:paraId="319B83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360011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MAX-ACCESS  read-only</w:t>
      </w:r>
    </w:p>
    <w:p w14:paraId="3B9CB17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55103B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1008430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received and corrected Forward Error Correction</w:t>
      </w:r>
    </w:p>
    <w:p w14:paraId="27FFF1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(FEC) codewords in this 10PASS-TS PME.</w:t>
      </w:r>
    </w:p>
    <w:p w14:paraId="20EE2C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C33270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aPMEFECCorrectedBlocks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attribute in</w:t>
      </w:r>
    </w:p>
    <w:p w14:paraId="016D32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Clause 30.</w:t>
      </w:r>
    </w:p>
    <w:p w14:paraId="5528D5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A9D4F0B" w14:textId="0C0C8928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46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47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PMA/PMD is present,</w:t>
      </w:r>
    </w:p>
    <w:p w14:paraId="1FEE169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then this object maps to the 10P FEC correctable errors</w:t>
      </w:r>
    </w:p>
    <w:p w14:paraId="0BE55E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</w:t>
      </w:r>
    </w:p>
    <w:p w14:paraId="795A841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08B4D5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1B22BF6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1F1485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71494EC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24610B2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39F5BA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45.2.1.25, 30.11.2.1.8"</w:t>
      </w:r>
    </w:p>
    <w:p w14:paraId="23045AD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efmCuPme10PStatusEntry 1 }</w:t>
      </w:r>
    </w:p>
    <w:p w14:paraId="791DF3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D115A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efmCuPme10PFECUncorrectedBlocks  OBJECT-TYPE</w:t>
      </w:r>
    </w:p>
    <w:p w14:paraId="6DCD4E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SYNTAX      Counter32</w:t>
      </w:r>
    </w:p>
    <w:p w14:paraId="784BBFE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MAX-ACCESS  read-only</w:t>
      </w:r>
    </w:p>
    <w:p w14:paraId="0D0D055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79386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19D607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number of received uncorrectable FEC codewords in this</w:t>
      </w:r>
    </w:p>
    <w:p w14:paraId="0D8A39C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10PASS-TS PME.</w:t>
      </w:r>
    </w:p>
    <w:p w14:paraId="0AD84A6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6AA7FE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This object maps to the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aPMEFECUncorrectableBlocks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attribute</w:t>
      </w:r>
    </w:p>
    <w:p w14:paraId="75FACC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in Clause 30.</w:t>
      </w:r>
    </w:p>
    <w:p w14:paraId="317E76B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B9C4C60" w14:textId="57F68A43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del w:id="148" w:author="Marek Hajduczenia" w:date="2023-07-06T16:45:00Z">
        <w:r w:rsidRPr="00292410" w:rsidDel="002712E0">
          <w:rPr>
            <w:rFonts w:ascii="Courier New" w:hAnsi="Courier New" w:cs="Courier New"/>
            <w:sz w:val="16"/>
            <w:szCs w:val="16"/>
          </w:rPr>
          <w:delText xml:space="preserve">If a Clause 45 MDIO Interface </w:delText>
        </w:r>
      </w:del>
      <w:ins w:id="149" w:author="Marek Hajduczenia" w:date="2023-07-06T16:45:00Z">
        <w:r w:rsidR="002712E0">
          <w:rPr>
            <w:rFonts w:ascii="Courier New" w:hAnsi="Courier New" w:cs="Courier New"/>
            <w:sz w:val="16"/>
            <w:szCs w:val="16"/>
          </w:rPr>
          <w:t xml:space="preserve">If IEEE Std 802.3, Clause 45 MDIO Interface </w:t>
        </w:r>
      </w:ins>
      <w:r w:rsidRPr="00292410">
        <w:rPr>
          <w:rFonts w:ascii="Courier New" w:hAnsi="Courier New" w:cs="Courier New"/>
          <w:sz w:val="16"/>
          <w:szCs w:val="16"/>
        </w:rPr>
        <w:t>to the PMA/PMD is present,</w:t>
      </w:r>
    </w:p>
    <w:p w14:paraId="162AE42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then this object maps to the 10P FEC uncorrectable errors</w:t>
      </w:r>
    </w:p>
    <w:p w14:paraId="068082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register.</w:t>
      </w:r>
    </w:p>
    <w:p w14:paraId="0B1618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9C35E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Discontinuities in the value of this counter can occur at</w:t>
      </w:r>
    </w:p>
    <w:p w14:paraId="070194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re-initialization of the management system, and at other times</w:t>
      </w:r>
    </w:p>
    <w:p w14:paraId="62ACF7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 indicated by the value of ifCounterDiscontinuityTime,</w:t>
      </w:r>
    </w:p>
    <w:p w14:paraId="2090B9C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defined in IF-MIB."</w:t>
      </w:r>
    </w:p>
    <w:p w14:paraId="6B32C6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REFERENCE</w:t>
      </w:r>
    </w:p>
    <w:p w14:paraId="15FBCE9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Std 802.3, 45.2.1.26, 30.11.2.1.9"</w:t>
      </w:r>
    </w:p>
    <w:p w14:paraId="783102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efmCuPme10PStatusEntry 2 }</w:t>
      </w:r>
    </w:p>
    <w:p w14:paraId="0B4414D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DE0247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--</w:t>
      </w:r>
    </w:p>
    <w:p w14:paraId="2AE4CB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-- Conformance statements</w:t>
      </w:r>
    </w:p>
    <w:p w14:paraId="2670B20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--</w:t>
      </w:r>
    </w:p>
    <w:p w14:paraId="4C6B338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7A397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     OBJECT IDENTIFIER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efmCuConformance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6A00BFC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9CAA6F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efmCuCompliances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 IDENTIFIER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efmCuConformance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2E7317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0468F0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-- Object Groups</w:t>
      </w:r>
    </w:p>
    <w:p w14:paraId="7DEAD21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489C9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efmCuBasicGroup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OBJECT-GROUP</w:t>
      </w:r>
    </w:p>
    <w:p w14:paraId="24F2700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03BFBB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D83D94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7633EB6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efmCuTargetDataRate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40DAFAF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BDB2E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efmCuAdaptiveSpectra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12A4E9D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efmCuPortSide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BAC5E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efmCuFltStatus</w:t>
      </w:r>
      <w:proofErr w:type="spellEnd"/>
    </w:p>
    <w:p w14:paraId="7EB7522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59D792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E1004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77DB3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collection of objects representing management information</w:t>
      </w:r>
    </w:p>
    <w:p w14:paraId="7C6D5D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common for all types of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ports."</w:t>
      </w:r>
    </w:p>
    <w:p w14:paraId="0AAAAFC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51256E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240E351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OBJECT-GROUP</w:t>
      </w:r>
    </w:p>
    <w:p w14:paraId="5016A8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105CD2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efmCuPeerPAFSupported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40E642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4725C3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efmCuPeerPAFCapacity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EDB24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efmCuPAFAdminState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8164F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AEC1B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efmCuPAFRemoteDiscoveryCode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EEDAC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efmCuNumPMEs</w:t>
      </w:r>
      <w:proofErr w:type="spellEnd"/>
    </w:p>
    <w:p w14:paraId="6F0884A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34D705F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380DA1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DFEC52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collection of objects supporting optional PME</w:t>
      </w:r>
    </w:p>
    <w:p w14:paraId="31DF3C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Aggregation Function (PAF) and PAF discovery in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ports."</w:t>
      </w:r>
    </w:p>
    <w:p w14:paraId="5C2D06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2 }</w:t>
      </w:r>
    </w:p>
    <w:p w14:paraId="465792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efmCuPAFErrorsGroup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OBJECT-GROUP</w:t>
      </w:r>
    </w:p>
    <w:p w14:paraId="28A7088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2AFFF9C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391DA7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efmCuPAFInSmallFragments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41A7F94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efmCuPAFInLargeFragments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41418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efmCuPAFInBadFragments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71F7079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efmCuPAFInLostFragments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CEA1B7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efmCuPAFInLostStarts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C2CA3A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efmCuPAFInLostEnds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4790494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efmCuPAFInOverflows</w:t>
      </w:r>
      <w:proofErr w:type="spellEnd"/>
    </w:p>
    <w:p w14:paraId="055878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2E0507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STATUS      current</w:t>
      </w:r>
    </w:p>
    <w:p w14:paraId="1206CC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29E516B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collection of objects supporting optional error counters</w:t>
      </w:r>
    </w:p>
    <w:p w14:paraId="54A4C5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of PAF on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ports."</w:t>
      </w:r>
    </w:p>
    <w:p w14:paraId="503B2A4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3 }</w:t>
      </w:r>
    </w:p>
    <w:p w14:paraId="08D1DC4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75FB8A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OBJECT-GROUP</w:t>
      </w:r>
    </w:p>
    <w:p w14:paraId="4DEE9F4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566237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10F02EC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93F962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efmCuPmeFltStatus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476F6A4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efmCuPmeSubTypesSupported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184CC3B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3FC22F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efmCuPmeOperSubType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AD6F4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efmCuPAFRemoteDiscoveryCode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7370278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efmCuPmeOperProfile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30AA28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AEA80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efmCuPmePeerSnrMgn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16003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3B6E2B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efmCuPmePeerLineAtn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C786B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efmCuPmeEquivalentLength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2B731D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efmCuPmeTCCodingErrors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48FF084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efmCuPmeTCCrcErrors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7AED4E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7CDA49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efmCuPmeThreshSnrMgn</w:t>
      </w:r>
      <w:proofErr w:type="spellEnd"/>
    </w:p>
    <w:p w14:paraId="5D3489C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439644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76CDC4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4EE8F3B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collection of objects providing information about</w:t>
      </w:r>
    </w:p>
    <w:p w14:paraId="59DB487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 2BASE-TL/10PASS-TS PME."</w:t>
      </w:r>
    </w:p>
    <w:p w14:paraId="4C78D16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4 }</w:t>
      </w:r>
    </w:p>
    <w:p w14:paraId="52064F2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716A8B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efmCuAlarmConfGroup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OBJECT-GROUP</w:t>
      </w:r>
    </w:p>
    <w:p w14:paraId="1B53346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620DDE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efmCuThreshLowRate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4912771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46F6D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efmCuPmeThreshLineAtn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1B727F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0A8541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efmCuPmeThreshSnrMgn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352698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4C130B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efmCuPmeDeviceFaultEnable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22779F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efmCuPmeConfigInitFailEnable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23FE6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efmCuPmeProtocolInitFailEnable</w:t>
      </w:r>
      <w:proofErr w:type="spellEnd"/>
    </w:p>
    <w:p w14:paraId="486FF4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09FDB36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64D946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E65DD3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collection of objects supporting configuration of alarm</w:t>
      </w:r>
    </w:p>
    <w:p w14:paraId="24E3D7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thresholds and notifications in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ports."</w:t>
      </w:r>
    </w:p>
    <w:p w14:paraId="53DC967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5 }</w:t>
      </w:r>
    </w:p>
    <w:p w14:paraId="50845B7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0B6E6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efmCuNotificationGroup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NOTIFICATION-GROUP</w:t>
      </w:r>
    </w:p>
    <w:p w14:paraId="03C649D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NOTIFICATIONS {</w:t>
      </w:r>
    </w:p>
    <w:p w14:paraId="690AE5D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efmCuLowRateCrossing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21F50C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efmCuPmeLineAtnCrossing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66BF3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efmCuPmeSnrMgnCrossing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66A9C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efmCuPmeDeviceFault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3046F2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efmCuPmeConfigInitFailure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6C2982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efmCuPmeProtocolInitFailure</w:t>
      </w:r>
      <w:proofErr w:type="spellEnd"/>
    </w:p>
    <w:p w14:paraId="0F91F60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6D9747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5FA7695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3481D0A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"This group supports notifications of significant conditions</w:t>
      </w:r>
    </w:p>
    <w:p w14:paraId="732E75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associated with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ports."</w:t>
      </w:r>
    </w:p>
    <w:p w14:paraId="585F94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6 }</w:t>
      </w:r>
    </w:p>
    <w:p w14:paraId="65C693B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E1CDB9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efmCuPme2BProfileGroup OBJECT-GROUP</w:t>
      </w:r>
    </w:p>
    <w:p w14:paraId="04213E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0A65684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efmCuPme2BProfileDescr,</w:t>
      </w:r>
    </w:p>
    <w:p w14:paraId="6F5EC6A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efmCuPme2BRegion,</w:t>
      </w:r>
    </w:p>
    <w:p w14:paraId="21F80AD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efmCuPme2BsMode,</w:t>
      </w:r>
    </w:p>
    <w:p w14:paraId="43C41A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efmCuPme2BMinDataRate,</w:t>
      </w:r>
    </w:p>
    <w:p w14:paraId="5544A4E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efmCuPme2BMaxDataRate,</w:t>
      </w:r>
    </w:p>
    <w:p w14:paraId="4578075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efmCuPme2BPower,</w:t>
      </w:r>
    </w:p>
    <w:p w14:paraId="28BF70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efmCuPme2BConstellation,</w:t>
      </w:r>
    </w:p>
    <w:p w14:paraId="5359FF0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efmCuPme2BProfileRowStatus,</w:t>
      </w:r>
    </w:p>
    <w:p w14:paraId="3E9A0F4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efmCuPme2BsModeDescr,</w:t>
      </w:r>
    </w:p>
    <w:p w14:paraId="3748FF2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efmCuPme2BsModeRowStatus,</w:t>
      </w:r>
    </w:p>
    <w:p w14:paraId="0671EF7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efmCuPme2BEquivalentLength,</w:t>
      </w:r>
    </w:p>
    <w:p w14:paraId="5BFB54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efmCuPme2BMaxDataRatePam16,</w:t>
      </w:r>
    </w:p>
    <w:p w14:paraId="53F346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efmCuPme2BMaxDataRatePam32,</w:t>
      </w:r>
    </w:p>
    <w:p w14:paraId="36D5268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efmCuPme2BReachRateRowStatus</w:t>
      </w:r>
    </w:p>
    <w:p w14:paraId="2A3466D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3759C60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0A0EF3C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7AAAEF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collection of objects that constitute a configuration</w:t>
      </w:r>
    </w:p>
    <w:p w14:paraId="0AA2F80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 for configuration of 2BASE-TL ports."</w:t>
      </w:r>
    </w:p>
    <w:p w14:paraId="2911367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7}</w:t>
      </w:r>
    </w:p>
    <w:p w14:paraId="1463A05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D0A0D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efmCuPme10PProfileGroup OBJECT-GROUP</w:t>
      </w:r>
    </w:p>
    <w:p w14:paraId="15B5E68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7E59DE3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efmCuPme10PProfileDescr,</w:t>
      </w:r>
    </w:p>
    <w:p w14:paraId="58AF235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efmCuPme10PBandplanPSDMskProfile,</w:t>
      </w:r>
    </w:p>
    <w:p w14:paraId="51EBE3E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efmCuPme10PUPBOReferenceProfile,</w:t>
      </w:r>
    </w:p>
    <w:p w14:paraId="6191DA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efmCuPme10PBandNotchProfiles,</w:t>
      </w:r>
    </w:p>
    <w:p w14:paraId="3372573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efmCuPme10PPayloadDRateProfile,</w:t>
      </w:r>
    </w:p>
    <w:p w14:paraId="4489568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efmCuPme10PPayloadURateProfile,</w:t>
      </w:r>
    </w:p>
    <w:p w14:paraId="63C9B96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efmCuPme10PProfileRowStatus</w:t>
      </w:r>
    </w:p>
    <w:p w14:paraId="4CD9C8D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59FB54B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current</w:t>
      </w:r>
    </w:p>
    <w:p w14:paraId="19EEFF6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0C8C7F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collection of objects that constitute a configuration</w:t>
      </w:r>
    </w:p>
    <w:p w14:paraId="31AD30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profile for configuration of 10PASS-TS ports."</w:t>
      </w:r>
    </w:p>
    <w:p w14:paraId="5C20939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8 }</w:t>
      </w:r>
    </w:p>
    <w:p w14:paraId="68CBD2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E4DCC1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efmCuPme10PStatusGroup OBJECT-GROUP</w:t>
      </w:r>
    </w:p>
    <w:p w14:paraId="399BB5A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OBJECTS {</w:t>
      </w:r>
    </w:p>
    <w:p w14:paraId="259552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efmCuPme10PFECCorrectedBlocks,</w:t>
      </w:r>
    </w:p>
    <w:p w14:paraId="6C7ED8F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efmCuPme10PFECUncorrectedBlocks</w:t>
      </w:r>
    </w:p>
    <w:p w14:paraId="5955B02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}</w:t>
      </w:r>
    </w:p>
    <w:p w14:paraId="4752B15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current</w:t>
      </w:r>
    </w:p>
    <w:p w14:paraId="4A6A17C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631FA1A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"A collection of objects providing status information</w:t>
      </w:r>
    </w:p>
    <w:p w14:paraId="4F88AA5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specific to 10PASS-TS PMEs."</w:t>
      </w:r>
    </w:p>
    <w:p w14:paraId="48FC2B1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efmCuGroups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9 }</w:t>
      </w:r>
    </w:p>
    <w:p w14:paraId="0D0EF1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14E8A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-- Compliance statements</w:t>
      </w:r>
    </w:p>
    <w:p w14:paraId="0D1D70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D7419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efmCuCompliance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MODULE-COMPLIANCE</w:t>
      </w:r>
    </w:p>
    <w:p w14:paraId="29F218A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STATUS      current</w:t>
      </w:r>
    </w:p>
    <w:p w14:paraId="47A7E3E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0EDFFC9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"The compliance statement for 2BASE-TL/10PASS-TS interfaces.</w:t>
      </w:r>
    </w:p>
    <w:p w14:paraId="41E9687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Compliance with the following external compliance statements</w:t>
      </w:r>
    </w:p>
    <w:p w14:paraId="3258BD7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required:</w:t>
      </w:r>
    </w:p>
    <w:p w14:paraId="11699F8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C1AC0D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MIB module             Compliance Statement</w:t>
      </w:r>
    </w:p>
    <w:p w14:paraId="496498B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             --------------------</w:t>
      </w:r>
    </w:p>
    <w:p w14:paraId="3342E5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IF-MIB                 ifCompliance3</w:t>
      </w:r>
    </w:p>
    <w:p w14:paraId="286709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IEEE8023-EtherLike-MIB dot3Compliance2</w:t>
      </w:r>
    </w:p>
    <w:p w14:paraId="13E10A6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MAU-MIB                mauModIfCompl3</w:t>
      </w:r>
    </w:p>
    <w:p w14:paraId="3B59555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D2C5D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Compliance with the following external compliance statements</w:t>
      </w:r>
    </w:p>
    <w:p w14:paraId="5A0CB2D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is optional for implementations supporting PME Aggregation</w:t>
      </w:r>
    </w:p>
    <w:p w14:paraId="3437031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Function (PAF) with flexible cross-connect between the PCS</w:t>
      </w:r>
    </w:p>
    <w:p w14:paraId="3D7E0FF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and PME ports:</w:t>
      </w:r>
    </w:p>
    <w:p w14:paraId="2836B6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604CC9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MIB module             Compliance Statement</w:t>
      </w:r>
    </w:p>
    <w:p w14:paraId="112A2A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----------             --------------------</w:t>
      </w:r>
    </w:p>
    <w:p w14:paraId="19A5BD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IF-INVERTED-STACK-MIB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ifInvCompliance</w:t>
      </w:r>
      <w:proofErr w:type="spellEnd"/>
    </w:p>
    <w:p w14:paraId="066625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IF-CAP-STACK-MIB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ifCapStackCompliance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"</w:t>
      </w:r>
    </w:p>
    <w:p w14:paraId="17AF6C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3FE348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MODULE  -- this module</w:t>
      </w:r>
    </w:p>
    <w:p w14:paraId="0D720D7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MANDATORY-GROUPS {</w:t>
      </w:r>
    </w:p>
    <w:p w14:paraId="6B7C0FE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efmCuBasicGroup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117B2A8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3D1B183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efmCuAlarmConfGroup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>,</w:t>
      </w:r>
    </w:p>
    <w:p w14:paraId="537DD9E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efmCuNotificationGroup</w:t>
      </w:r>
      <w:proofErr w:type="spellEnd"/>
    </w:p>
    <w:p w14:paraId="1E1CD1B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lastRenderedPageBreak/>
        <w:t xml:space="preserve">          }</w:t>
      </w:r>
    </w:p>
    <w:p w14:paraId="52A6948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B9BDAB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GROUP       efmCuPme2BProfileGroup</w:t>
      </w:r>
    </w:p>
    <w:p w14:paraId="0522DE7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25BCA3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"Support for this group is only required for implementations</w:t>
      </w:r>
    </w:p>
    <w:p w14:paraId="50CD58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supporting 2BASE-TL PHY."</w:t>
      </w:r>
    </w:p>
    <w:p w14:paraId="70BEA99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5D7C339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GROUP       efmCuPme10PProfileGroup</w:t>
      </w:r>
    </w:p>
    <w:p w14:paraId="00D3CA8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580E3A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"Support for this group is only required for implementations</w:t>
      </w:r>
    </w:p>
    <w:p w14:paraId="34E7DC1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supporting 10PASS-TS PHY."</w:t>
      </w:r>
    </w:p>
    <w:p w14:paraId="3DF3CA4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CA4EBA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GROUP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efmCuPAFGroup</w:t>
      </w:r>
      <w:proofErr w:type="spellEnd"/>
    </w:p>
    <w:p w14:paraId="6DF12CEC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58554FF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"Support for this group is only required for</w:t>
      </w:r>
    </w:p>
    <w:p w14:paraId="5BE9CF3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implementations supporting PME Aggregation Function (PAF)."</w:t>
      </w:r>
    </w:p>
    <w:p w14:paraId="33BF169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4D2A61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GROUP 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efmCuPAFErrorsGroup</w:t>
      </w:r>
      <w:proofErr w:type="spellEnd"/>
    </w:p>
    <w:p w14:paraId="603B07F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53AD645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"Support for this group is optional for implementations</w:t>
      </w:r>
    </w:p>
    <w:p w14:paraId="3DF081F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supporting PME Aggregation Function (PAF)."</w:t>
      </w:r>
    </w:p>
    <w:p w14:paraId="4EB647A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41E6CB1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GROUP       efmCuPme10PStatusGroup</w:t>
      </w:r>
    </w:p>
    <w:p w14:paraId="4E0A4F3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7C8E596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"Support for this group is optional for implementations</w:t>
      </w:r>
    </w:p>
    <w:p w14:paraId="7C08D5DA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supporting 10PASS-TS PHY."</w:t>
      </w:r>
    </w:p>
    <w:p w14:paraId="7A00FBC3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2C7538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efmCuPmeSubTypesSupported</w:t>
      </w:r>
      <w:proofErr w:type="spellEnd"/>
    </w:p>
    <w:p w14:paraId="03DBA32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SYNTAX      BITS {</w:t>
      </w:r>
    </w:p>
    <w:p w14:paraId="1C0FE65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ieee2BaseTLO(0),</w:t>
      </w:r>
    </w:p>
    <w:p w14:paraId="29046E2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ieee2BaseTLR(1),</w:t>
      </w:r>
    </w:p>
    <w:p w14:paraId="2A0279C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ieee10PassTSO(2),</w:t>
      </w:r>
    </w:p>
    <w:p w14:paraId="3C06963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ieee10PassTSR(3)</w:t>
      </w:r>
    </w:p>
    <w:p w14:paraId="63BCB9E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}</w:t>
      </w:r>
    </w:p>
    <w:p w14:paraId="5A34C68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35B133A9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"Support for all subtypes is not required. However, at</w:t>
      </w:r>
    </w:p>
    <w:p w14:paraId="6A17B59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least one value shall be supported."</w:t>
      </w:r>
    </w:p>
    <w:p w14:paraId="2A9DF1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838CE0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efmCuPmeAdminSubType</w:t>
      </w:r>
      <w:proofErr w:type="spellEnd"/>
    </w:p>
    <w:p w14:paraId="0644446D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MIN-ACCESS  read-only</w:t>
      </w:r>
    </w:p>
    <w:p w14:paraId="0401BC5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51A294D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"Write access is not required (needed only for PMEs</w:t>
      </w:r>
    </w:p>
    <w:p w14:paraId="6535E4E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supporting more than a single subtype, e.g.,</w:t>
      </w:r>
    </w:p>
    <w:p w14:paraId="5F9AA2F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ieee2BaseTLO and ieee2BaseTLR or ieee10PassTSO and</w:t>
      </w:r>
    </w:p>
    <w:p w14:paraId="4A69E68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ieee10PassTSR)."</w:t>
      </w:r>
    </w:p>
    <w:p w14:paraId="5BBD5687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09AD6D8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efmCuTargetSnrMgn</w:t>
      </w:r>
      <w:proofErr w:type="spellEnd"/>
    </w:p>
    <w:p w14:paraId="5D50CBB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MIN-ACCESS  read-only</w:t>
      </w:r>
    </w:p>
    <w:p w14:paraId="7FA4BB6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6DB5F232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"Write access is optional. For PHYs without write access,</w:t>
      </w:r>
    </w:p>
    <w:p w14:paraId="7819669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the target SNR margin shall be fixed at 5dB for 2BASE-TL</w:t>
      </w:r>
    </w:p>
    <w:p w14:paraId="0180B30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and 6dB for 10PASS-TS."</w:t>
      </w:r>
    </w:p>
    <w:p w14:paraId="415FD740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14D17A56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OBJECT     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efmCuAdaptiveSpectra</w:t>
      </w:r>
      <w:proofErr w:type="spellEnd"/>
    </w:p>
    <w:p w14:paraId="434EEA2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MIN-ACCESS  read-only</w:t>
      </w:r>
    </w:p>
    <w:p w14:paraId="45794A0F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DESCRIPTION</w:t>
      </w:r>
    </w:p>
    <w:p w14:paraId="591AF944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"Write access is optional. For PHYs without write access,</w:t>
      </w:r>
    </w:p>
    <w:p w14:paraId="7AD97B0B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  the default value should be false."</w:t>
      </w:r>
    </w:p>
    <w:p w14:paraId="045250EE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p w14:paraId="64F77EB8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::= { </w:t>
      </w:r>
      <w:proofErr w:type="spellStart"/>
      <w:r w:rsidRPr="00292410">
        <w:rPr>
          <w:rFonts w:ascii="Courier New" w:hAnsi="Courier New" w:cs="Courier New"/>
          <w:sz w:val="16"/>
          <w:szCs w:val="16"/>
        </w:rPr>
        <w:t>efmCuCompliances</w:t>
      </w:r>
      <w:proofErr w:type="spellEnd"/>
      <w:r w:rsidRPr="00292410">
        <w:rPr>
          <w:rFonts w:ascii="Courier New" w:hAnsi="Courier New" w:cs="Courier New"/>
          <w:sz w:val="16"/>
          <w:szCs w:val="16"/>
        </w:rPr>
        <w:t xml:space="preserve"> 1 }</w:t>
      </w:r>
    </w:p>
    <w:p w14:paraId="05C544E5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END</w:t>
      </w:r>
    </w:p>
    <w:p w14:paraId="7BF0B5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sectPr w:rsidR="00292410" w:rsidRPr="00292410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12D32"/>
    <w:rsid w:val="000202D5"/>
    <w:rsid w:val="000219E8"/>
    <w:rsid w:val="00033875"/>
    <w:rsid w:val="00072B37"/>
    <w:rsid w:val="00092B2C"/>
    <w:rsid w:val="000A181E"/>
    <w:rsid w:val="000B0BC1"/>
    <w:rsid w:val="000D1EB3"/>
    <w:rsid w:val="00102272"/>
    <w:rsid w:val="00103C26"/>
    <w:rsid w:val="00106DCE"/>
    <w:rsid w:val="0011744D"/>
    <w:rsid w:val="0013218F"/>
    <w:rsid w:val="00134C42"/>
    <w:rsid w:val="00142F09"/>
    <w:rsid w:val="00175BEE"/>
    <w:rsid w:val="001A52A3"/>
    <w:rsid w:val="001B41BA"/>
    <w:rsid w:val="001B6492"/>
    <w:rsid w:val="001D16CD"/>
    <w:rsid w:val="001E761D"/>
    <w:rsid w:val="002030CE"/>
    <w:rsid w:val="0023354A"/>
    <w:rsid w:val="002373ED"/>
    <w:rsid w:val="002712E0"/>
    <w:rsid w:val="00277F11"/>
    <w:rsid w:val="0028355E"/>
    <w:rsid w:val="002902F3"/>
    <w:rsid w:val="002912A4"/>
    <w:rsid w:val="00292410"/>
    <w:rsid w:val="002A312F"/>
    <w:rsid w:val="002A5723"/>
    <w:rsid w:val="002B6D77"/>
    <w:rsid w:val="002C1B5A"/>
    <w:rsid w:val="002C606B"/>
    <w:rsid w:val="002F0CBB"/>
    <w:rsid w:val="0031096B"/>
    <w:rsid w:val="00310CD7"/>
    <w:rsid w:val="00327627"/>
    <w:rsid w:val="003305E6"/>
    <w:rsid w:val="00335FB9"/>
    <w:rsid w:val="003568B8"/>
    <w:rsid w:val="00371A2B"/>
    <w:rsid w:val="003F1024"/>
    <w:rsid w:val="003F4DDD"/>
    <w:rsid w:val="004335B9"/>
    <w:rsid w:val="00435F3F"/>
    <w:rsid w:val="0045784E"/>
    <w:rsid w:val="00470D29"/>
    <w:rsid w:val="00473856"/>
    <w:rsid w:val="004779D5"/>
    <w:rsid w:val="004A448A"/>
    <w:rsid w:val="004B036C"/>
    <w:rsid w:val="004D6F8A"/>
    <w:rsid w:val="004D7165"/>
    <w:rsid w:val="00515B63"/>
    <w:rsid w:val="0052663F"/>
    <w:rsid w:val="00545749"/>
    <w:rsid w:val="00574E93"/>
    <w:rsid w:val="005863BA"/>
    <w:rsid w:val="0059537C"/>
    <w:rsid w:val="005B7820"/>
    <w:rsid w:val="005D3C3B"/>
    <w:rsid w:val="005E2C65"/>
    <w:rsid w:val="005F0860"/>
    <w:rsid w:val="00604CB1"/>
    <w:rsid w:val="00614087"/>
    <w:rsid w:val="00642E23"/>
    <w:rsid w:val="006540AB"/>
    <w:rsid w:val="00677A8E"/>
    <w:rsid w:val="006A0150"/>
    <w:rsid w:val="006D1093"/>
    <w:rsid w:val="006F713C"/>
    <w:rsid w:val="006F7F2A"/>
    <w:rsid w:val="00706F48"/>
    <w:rsid w:val="0072205C"/>
    <w:rsid w:val="00722BAF"/>
    <w:rsid w:val="0074086A"/>
    <w:rsid w:val="00747BFC"/>
    <w:rsid w:val="00790BD0"/>
    <w:rsid w:val="007B4173"/>
    <w:rsid w:val="007C64FC"/>
    <w:rsid w:val="007E419F"/>
    <w:rsid w:val="00813191"/>
    <w:rsid w:val="00813747"/>
    <w:rsid w:val="008A2126"/>
    <w:rsid w:val="008A4886"/>
    <w:rsid w:val="008A565F"/>
    <w:rsid w:val="008C7A38"/>
    <w:rsid w:val="008D4E8B"/>
    <w:rsid w:val="00903722"/>
    <w:rsid w:val="00906433"/>
    <w:rsid w:val="009216D4"/>
    <w:rsid w:val="00954522"/>
    <w:rsid w:val="00957FA5"/>
    <w:rsid w:val="00976DE8"/>
    <w:rsid w:val="00991B8C"/>
    <w:rsid w:val="009A37C3"/>
    <w:rsid w:val="009B781D"/>
    <w:rsid w:val="009C30B4"/>
    <w:rsid w:val="009D5897"/>
    <w:rsid w:val="009E0E04"/>
    <w:rsid w:val="009E5EBE"/>
    <w:rsid w:val="009F20C5"/>
    <w:rsid w:val="00A14269"/>
    <w:rsid w:val="00A45552"/>
    <w:rsid w:val="00A660CE"/>
    <w:rsid w:val="00A73B71"/>
    <w:rsid w:val="00A92E8A"/>
    <w:rsid w:val="00AA51F8"/>
    <w:rsid w:val="00AB07BE"/>
    <w:rsid w:val="00AD140F"/>
    <w:rsid w:val="00AE49B1"/>
    <w:rsid w:val="00AF6E4F"/>
    <w:rsid w:val="00B0023A"/>
    <w:rsid w:val="00B054CF"/>
    <w:rsid w:val="00B1070D"/>
    <w:rsid w:val="00B50BF2"/>
    <w:rsid w:val="00B70F6D"/>
    <w:rsid w:val="00B747E9"/>
    <w:rsid w:val="00BC4982"/>
    <w:rsid w:val="00C4145C"/>
    <w:rsid w:val="00C425A0"/>
    <w:rsid w:val="00C53D6E"/>
    <w:rsid w:val="00C93C97"/>
    <w:rsid w:val="00C9797C"/>
    <w:rsid w:val="00CA402B"/>
    <w:rsid w:val="00CD6DAA"/>
    <w:rsid w:val="00CE16D3"/>
    <w:rsid w:val="00D018E3"/>
    <w:rsid w:val="00D205C1"/>
    <w:rsid w:val="00D21834"/>
    <w:rsid w:val="00D26C3D"/>
    <w:rsid w:val="00D95DD6"/>
    <w:rsid w:val="00DA00FA"/>
    <w:rsid w:val="00DA4F2D"/>
    <w:rsid w:val="00DC27D4"/>
    <w:rsid w:val="00DE3C96"/>
    <w:rsid w:val="00DF3C39"/>
    <w:rsid w:val="00DF51C7"/>
    <w:rsid w:val="00E63DC9"/>
    <w:rsid w:val="00E751A7"/>
    <w:rsid w:val="00E87BB3"/>
    <w:rsid w:val="00EB0392"/>
    <w:rsid w:val="00EF3EF5"/>
    <w:rsid w:val="00F2242E"/>
    <w:rsid w:val="00F24137"/>
    <w:rsid w:val="00F304C5"/>
    <w:rsid w:val="00F43C96"/>
    <w:rsid w:val="00F448A0"/>
    <w:rsid w:val="00F4590F"/>
    <w:rsid w:val="00F56DEE"/>
    <w:rsid w:val="00FA0913"/>
    <w:rsid w:val="00FB0CA1"/>
    <w:rsid w:val="00FB53C1"/>
    <w:rsid w:val="00FD635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6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18124</Words>
  <Characters>103308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7</cp:revision>
  <dcterms:created xsi:type="dcterms:W3CDTF">2023-07-18T14:45:00Z</dcterms:created>
  <dcterms:modified xsi:type="dcterms:W3CDTF">2023-07-31T15:21:00Z</dcterms:modified>
</cp:coreProperties>
</file>