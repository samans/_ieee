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D3B98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>IEEE8023-DOT3-OAM-MIB DEFINITIONS ::= BEGIN</w:t>
      </w:r>
    </w:p>
    <w:p w14:paraId="1853FC95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IMPORTS</w:t>
      </w:r>
    </w:p>
    <w:p w14:paraId="690D99BF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MODULE-IDENTITY, OBJECT-TYPE, Counter32, Unsigned32,</w:t>
      </w:r>
    </w:p>
    <w:p w14:paraId="49D02860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Integer32, NOTIFICATION-TYPE, org</w:t>
      </w:r>
    </w:p>
    <w:p w14:paraId="51A9CB9B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FROM SNMPv2-SMI</w:t>
      </w:r>
    </w:p>
    <w:p w14:paraId="79F4E640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-- from [RFC2578]</w:t>
      </w:r>
    </w:p>
    <w:p w14:paraId="43322980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TEXTUAL-CONVENTION, MacAddress, TimeStamp, TruthValue</w:t>
      </w:r>
    </w:p>
    <w:p w14:paraId="766EDDE7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FROM SNMPv2-TC</w:t>
      </w:r>
    </w:p>
    <w:p w14:paraId="1643CEEC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-- from [RFC2579]</w:t>
      </w:r>
    </w:p>
    <w:p w14:paraId="4265EBB5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CounterBasedGauge64</w:t>
      </w:r>
    </w:p>
    <w:p w14:paraId="5B104C87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FROM HCNUM-TC</w:t>
      </w:r>
    </w:p>
    <w:p w14:paraId="1B54C5B7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-- from [RFC2856]</w:t>
      </w:r>
    </w:p>
    <w:p w14:paraId="1E31BBD3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ifIndex</w:t>
      </w:r>
    </w:p>
    <w:p w14:paraId="74FF45EC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FROM IF-MIB</w:t>
      </w:r>
    </w:p>
    <w:p w14:paraId="002A5863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-- from [RFC2863]</w:t>
      </w:r>
    </w:p>
    <w:p w14:paraId="738D85EF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MODULE-COMPLIANCE, OBJECT-GROUP, NOTIFICATION-GROUP</w:t>
      </w:r>
    </w:p>
    <w:p w14:paraId="175815F8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FROM SNMPv2-CONF;</w:t>
      </w:r>
    </w:p>
    <w:p w14:paraId="294F7B6D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-- from [RFC2580]</w:t>
      </w:r>
    </w:p>
    <w:p w14:paraId="693EBE24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ieee8023Dot3OamMIB MODULE-IDENTITY</w:t>
      </w:r>
    </w:p>
    <w:p w14:paraId="0676D82D" w14:textId="77777777" w:rsidR="00DB3C7D" w:rsidRPr="00292410" w:rsidRDefault="00DB3C7D" w:rsidP="00DB3C7D">
      <w:pPr>
        <w:spacing w:after="0"/>
        <w:rPr>
          <w:ins w:id="0" w:author="Marek Hajduczenia" w:date="2023-07-31T09:23:00Z"/>
          <w:rFonts w:ascii="Courier New" w:hAnsi="Courier New" w:cs="Courier New"/>
          <w:sz w:val="16"/>
          <w:szCs w:val="16"/>
        </w:rPr>
      </w:pPr>
      <w:ins w:id="1" w:author="Marek Hajduczenia" w:date="2023-07-31T09:23:00Z">
        <w:r w:rsidRPr="00292410">
          <w:rPr>
            <w:rFonts w:ascii="Courier New" w:hAnsi="Courier New" w:cs="Courier New"/>
            <w:sz w:val="16"/>
            <w:szCs w:val="16"/>
          </w:rPr>
          <w:t xml:space="preserve">        LAST-UPDATED "</w:t>
        </w:r>
        <w:r w:rsidRPr="00543DFF">
          <w:rPr>
            <w:rFonts w:ascii="Courier New" w:hAnsi="Courier New" w:cs="Courier New"/>
            <w:sz w:val="16"/>
            <w:szCs w:val="16"/>
          </w:rPr>
          <w:t>20</w:t>
        </w:r>
        <w:r>
          <w:rPr>
            <w:rFonts w:ascii="Courier New" w:hAnsi="Courier New" w:cs="Courier New"/>
            <w:sz w:val="16"/>
            <w:szCs w:val="16"/>
          </w:rPr>
          <w:t>2</w:t>
        </w:r>
        <w:r w:rsidRPr="00543DFF">
          <w:rPr>
            <w:rFonts w:ascii="Courier New" w:hAnsi="Courier New" w:cs="Courier New"/>
            <w:sz w:val="16"/>
            <w:szCs w:val="16"/>
          </w:rPr>
          <w:t>30</w:t>
        </w:r>
        <w:r>
          <w:rPr>
            <w:rFonts w:ascii="Courier New" w:hAnsi="Courier New" w:cs="Courier New"/>
            <w:sz w:val="16"/>
            <w:szCs w:val="16"/>
          </w:rPr>
          <w:t>731</w:t>
        </w:r>
        <w:r w:rsidRPr="00543DFF">
          <w:rPr>
            <w:rFonts w:ascii="Courier New" w:hAnsi="Courier New" w:cs="Courier New"/>
            <w:sz w:val="16"/>
            <w:szCs w:val="16"/>
          </w:rPr>
          <w:t xml:space="preserve">0000Z" </w:t>
        </w:r>
        <w:r>
          <w:rPr>
            <w:rFonts w:ascii="Courier New" w:hAnsi="Courier New" w:cs="Courier New"/>
            <w:sz w:val="16"/>
            <w:szCs w:val="16"/>
          </w:rPr>
          <w:t>–</w:t>
        </w:r>
        <w:r w:rsidRPr="00543DFF">
          <w:rPr>
            <w:rFonts w:ascii="Courier New" w:hAnsi="Courier New" w:cs="Courier New"/>
            <w:sz w:val="16"/>
            <w:szCs w:val="16"/>
          </w:rPr>
          <w:t xml:space="preserve"> </w:t>
        </w:r>
        <w:r>
          <w:rPr>
            <w:rFonts w:ascii="Courier New" w:hAnsi="Courier New" w:cs="Courier New"/>
            <w:sz w:val="16"/>
            <w:szCs w:val="16"/>
          </w:rPr>
          <w:t>July</w:t>
        </w:r>
        <w:r w:rsidRPr="00543DFF">
          <w:rPr>
            <w:rFonts w:ascii="Courier New" w:hAnsi="Courier New" w:cs="Courier New"/>
            <w:sz w:val="16"/>
            <w:szCs w:val="16"/>
          </w:rPr>
          <w:t xml:space="preserve"> </w:t>
        </w:r>
        <w:r>
          <w:rPr>
            <w:rFonts w:ascii="Courier New" w:hAnsi="Courier New" w:cs="Courier New"/>
            <w:sz w:val="16"/>
            <w:szCs w:val="16"/>
          </w:rPr>
          <w:t>31</w:t>
        </w:r>
        <w:r w:rsidRPr="00543DFF">
          <w:rPr>
            <w:rFonts w:ascii="Courier New" w:hAnsi="Courier New" w:cs="Courier New"/>
            <w:sz w:val="16"/>
            <w:szCs w:val="16"/>
          </w:rPr>
          <w:t>, 20</w:t>
        </w:r>
        <w:r>
          <w:rPr>
            <w:rFonts w:ascii="Courier New" w:hAnsi="Courier New" w:cs="Courier New"/>
            <w:sz w:val="16"/>
            <w:szCs w:val="16"/>
          </w:rPr>
          <w:t>2</w:t>
        </w:r>
        <w:r w:rsidRPr="00543DFF">
          <w:rPr>
            <w:rFonts w:ascii="Courier New" w:hAnsi="Courier New" w:cs="Courier New"/>
            <w:sz w:val="16"/>
            <w:szCs w:val="16"/>
          </w:rPr>
          <w:t>3</w:t>
        </w:r>
      </w:ins>
    </w:p>
    <w:p w14:paraId="184FFC69" w14:textId="77777777" w:rsidR="00DB3C7D" w:rsidRPr="00292410" w:rsidRDefault="00DB3C7D" w:rsidP="00DB3C7D">
      <w:pPr>
        <w:spacing w:after="0"/>
        <w:rPr>
          <w:ins w:id="2" w:author="Marek Hajduczenia" w:date="2023-07-31T09:23:00Z"/>
          <w:rFonts w:ascii="Courier New" w:hAnsi="Courier New" w:cs="Courier New"/>
          <w:sz w:val="16"/>
          <w:szCs w:val="16"/>
        </w:rPr>
      </w:pPr>
      <w:ins w:id="3" w:author="Marek Hajduczenia" w:date="2023-07-31T09:23:00Z">
        <w:r w:rsidRPr="00292410">
          <w:rPr>
            <w:rFonts w:ascii="Courier New" w:hAnsi="Courier New" w:cs="Courier New"/>
            <w:sz w:val="16"/>
            <w:szCs w:val="16"/>
          </w:rPr>
          <w:t xml:space="preserve">        ORGANIZATION</w:t>
        </w:r>
      </w:ins>
    </w:p>
    <w:p w14:paraId="4F92F540" w14:textId="77777777" w:rsidR="00DB3C7D" w:rsidRPr="00292410" w:rsidRDefault="00DB3C7D" w:rsidP="00DB3C7D">
      <w:pPr>
        <w:spacing w:after="0"/>
        <w:rPr>
          <w:ins w:id="4" w:author="Marek Hajduczenia" w:date="2023-07-31T09:23:00Z"/>
          <w:rFonts w:ascii="Courier New" w:hAnsi="Courier New" w:cs="Courier New"/>
          <w:sz w:val="16"/>
          <w:szCs w:val="16"/>
        </w:rPr>
      </w:pPr>
      <w:ins w:id="5" w:author="Marek Hajduczenia" w:date="2023-07-31T09:23:00Z">
        <w:r w:rsidRPr="00292410">
          <w:rPr>
            <w:rFonts w:ascii="Courier New" w:hAnsi="Courier New" w:cs="Courier New"/>
            <w:sz w:val="16"/>
            <w:szCs w:val="16"/>
          </w:rPr>
          <w:t xml:space="preserve">          "IEEE 802.3 </w:t>
        </w:r>
        <w:r>
          <w:rPr>
            <w:rFonts w:ascii="Courier New" w:hAnsi="Courier New" w:cs="Courier New"/>
            <w:sz w:val="16"/>
            <w:szCs w:val="16"/>
          </w:rPr>
          <w:t>W</w:t>
        </w:r>
        <w:r w:rsidRPr="00292410">
          <w:rPr>
            <w:rFonts w:ascii="Courier New" w:hAnsi="Courier New" w:cs="Courier New"/>
            <w:sz w:val="16"/>
            <w:szCs w:val="16"/>
          </w:rPr>
          <w:t xml:space="preserve">orking </w:t>
        </w:r>
        <w:r>
          <w:rPr>
            <w:rFonts w:ascii="Courier New" w:hAnsi="Courier New" w:cs="Courier New"/>
            <w:sz w:val="16"/>
            <w:szCs w:val="16"/>
          </w:rPr>
          <w:t>G</w:t>
        </w:r>
        <w:r w:rsidRPr="00292410">
          <w:rPr>
            <w:rFonts w:ascii="Courier New" w:hAnsi="Courier New" w:cs="Courier New"/>
            <w:sz w:val="16"/>
            <w:szCs w:val="16"/>
          </w:rPr>
          <w:t>roup</w:t>
        </w:r>
        <w:r w:rsidRPr="00292410">
          <w:rPr>
            <w:rFonts w:ascii="Courier New" w:hAnsi="Courier New" w:cs="Courier New"/>
            <w:sz w:val="16"/>
            <w:szCs w:val="16"/>
          </w:rPr>
          <w:t>"</w:t>
        </w:r>
      </w:ins>
    </w:p>
    <w:p w14:paraId="53D77F6D" w14:textId="77777777" w:rsidR="00DB3C7D" w:rsidRDefault="00DB3C7D" w:rsidP="00DB3C7D">
      <w:pPr>
        <w:spacing w:after="0"/>
        <w:rPr>
          <w:ins w:id="6" w:author="Marek Hajduczenia" w:date="2023-07-31T09:23:00Z"/>
          <w:rFonts w:ascii="Courier New" w:hAnsi="Courier New" w:cs="Courier New"/>
          <w:sz w:val="16"/>
          <w:szCs w:val="16"/>
        </w:rPr>
      </w:pPr>
    </w:p>
    <w:p w14:paraId="0D405703" w14:textId="77777777" w:rsidR="00DB3C7D" w:rsidRPr="00A41980" w:rsidRDefault="00DB3C7D" w:rsidP="00DB3C7D">
      <w:pPr>
        <w:spacing w:after="0"/>
        <w:rPr>
          <w:ins w:id="7" w:author="Marek Hajduczenia" w:date="2023-07-31T09:23:00Z"/>
          <w:rFonts w:ascii="Courier New" w:hAnsi="Courier New" w:cs="Courier New"/>
          <w:sz w:val="16"/>
          <w:szCs w:val="16"/>
        </w:rPr>
      </w:pPr>
      <w:ins w:id="8" w:author="Marek Hajduczenia" w:date="2023-07-31T09:23:00Z">
        <w:r w:rsidRPr="00A41980">
          <w:rPr>
            <w:rFonts w:ascii="Courier New" w:hAnsi="Courier New" w:cs="Courier New"/>
            <w:sz w:val="16"/>
            <w:szCs w:val="16"/>
          </w:rPr>
          <w:t xml:space="preserve">    CONTACT-INFO</w:t>
        </w:r>
      </w:ins>
    </w:p>
    <w:p w14:paraId="7856BC78" w14:textId="77777777" w:rsidR="00DB3C7D" w:rsidRPr="00A41980" w:rsidRDefault="00DB3C7D" w:rsidP="00DB3C7D">
      <w:pPr>
        <w:spacing w:after="0"/>
        <w:rPr>
          <w:ins w:id="9" w:author="Marek Hajduczenia" w:date="2023-07-31T09:23:00Z"/>
          <w:rFonts w:ascii="Courier New" w:hAnsi="Courier New" w:cs="Courier New"/>
          <w:sz w:val="16"/>
          <w:szCs w:val="16"/>
        </w:rPr>
      </w:pPr>
      <w:ins w:id="10" w:author="Marek Hajduczenia" w:date="2023-07-31T09:23:00Z">
        <w:r w:rsidRPr="00A41980">
          <w:rPr>
            <w:rFonts w:ascii="Courier New" w:hAnsi="Courier New" w:cs="Courier New"/>
            <w:sz w:val="16"/>
            <w:szCs w:val="16"/>
          </w:rPr>
          <w:t xml:space="preserve">        "  WG-URL: http://www.ieee802.org/3/index.html </w:t>
        </w:r>
      </w:ins>
    </w:p>
    <w:p w14:paraId="32893225" w14:textId="77777777" w:rsidR="00DB3C7D" w:rsidRPr="00A41980" w:rsidRDefault="00DB3C7D" w:rsidP="00DB3C7D">
      <w:pPr>
        <w:spacing w:after="0"/>
        <w:rPr>
          <w:ins w:id="11" w:author="Marek Hajduczenia" w:date="2023-07-31T09:23:00Z"/>
          <w:rFonts w:ascii="Courier New" w:hAnsi="Courier New" w:cs="Courier New"/>
          <w:sz w:val="16"/>
          <w:szCs w:val="16"/>
        </w:rPr>
      </w:pPr>
      <w:ins w:id="12" w:author="Marek Hajduczenia" w:date="2023-07-31T09:23:00Z">
        <w:r w:rsidRPr="00A41980">
          <w:rPr>
            <w:rFonts w:ascii="Courier New" w:hAnsi="Courier New" w:cs="Courier New"/>
            <w:sz w:val="16"/>
            <w:szCs w:val="16"/>
          </w:rPr>
          <w:t xml:space="preserve">         WG-EMail: mailto:stds-802-3-dialog@ieee.org</w:t>
        </w:r>
      </w:ins>
    </w:p>
    <w:p w14:paraId="5455744E" w14:textId="77777777" w:rsidR="00DB3C7D" w:rsidRPr="00A41980" w:rsidRDefault="00DB3C7D" w:rsidP="00DB3C7D">
      <w:pPr>
        <w:spacing w:after="0"/>
        <w:rPr>
          <w:ins w:id="13" w:author="Marek Hajduczenia" w:date="2023-07-31T09:23:00Z"/>
          <w:rFonts w:ascii="Courier New" w:hAnsi="Courier New" w:cs="Courier New"/>
          <w:sz w:val="16"/>
          <w:szCs w:val="16"/>
        </w:rPr>
      </w:pPr>
      <w:ins w:id="14" w:author="Marek Hajduczenia" w:date="2023-07-31T09:23:00Z">
        <w:r w:rsidRPr="00A41980">
          <w:rPr>
            <w:rFonts w:ascii="Courier New" w:hAnsi="Courier New" w:cs="Courier New"/>
            <w:sz w:val="16"/>
            <w:szCs w:val="16"/>
          </w:rPr>
          <w:t xml:space="preserve">          Contact: IEEE 802.3 Working Group Chair</w:t>
        </w:r>
      </w:ins>
    </w:p>
    <w:p w14:paraId="6D5BBD62" w14:textId="77777777" w:rsidR="00DB3C7D" w:rsidRPr="00A41980" w:rsidRDefault="00DB3C7D" w:rsidP="00DB3C7D">
      <w:pPr>
        <w:spacing w:after="0"/>
        <w:rPr>
          <w:ins w:id="15" w:author="Marek Hajduczenia" w:date="2023-07-31T09:23:00Z"/>
          <w:rFonts w:ascii="Courier New" w:hAnsi="Courier New" w:cs="Courier New"/>
          <w:sz w:val="16"/>
          <w:szCs w:val="16"/>
        </w:rPr>
      </w:pPr>
      <w:ins w:id="16" w:author="Marek Hajduczenia" w:date="2023-07-31T09:23:00Z">
        <w:r w:rsidRPr="00A41980">
          <w:rPr>
            <w:rFonts w:ascii="Courier New" w:hAnsi="Courier New" w:cs="Courier New"/>
            <w:sz w:val="16"/>
            <w:szCs w:val="16"/>
          </w:rPr>
          <w:t xml:space="preserve">           Postal: C/O IEEE 802.3 Working Group</w:t>
        </w:r>
      </w:ins>
    </w:p>
    <w:p w14:paraId="737D4BC3" w14:textId="77777777" w:rsidR="00DB3C7D" w:rsidRPr="00A41980" w:rsidRDefault="00DB3C7D" w:rsidP="00DB3C7D">
      <w:pPr>
        <w:spacing w:after="0"/>
        <w:rPr>
          <w:ins w:id="17" w:author="Marek Hajduczenia" w:date="2023-07-31T09:23:00Z"/>
          <w:rFonts w:ascii="Courier New" w:hAnsi="Courier New" w:cs="Courier New"/>
          <w:sz w:val="16"/>
          <w:szCs w:val="16"/>
        </w:rPr>
      </w:pPr>
      <w:ins w:id="18" w:author="Marek Hajduczenia" w:date="2023-07-31T09:23:00Z">
        <w:r w:rsidRPr="00A41980">
          <w:rPr>
            <w:rFonts w:ascii="Courier New" w:hAnsi="Courier New" w:cs="Courier New"/>
            <w:sz w:val="16"/>
            <w:szCs w:val="16"/>
          </w:rPr>
          <w:t xml:space="preserve">                   IEEE Standards Association</w:t>
        </w:r>
      </w:ins>
    </w:p>
    <w:p w14:paraId="28D07F16" w14:textId="77777777" w:rsidR="00DB3C7D" w:rsidRPr="00A41980" w:rsidRDefault="00DB3C7D" w:rsidP="00DB3C7D">
      <w:pPr>
        <w:spacing w:after="0"/>
        <w:rPr>
          <w:ins w:id="19" w:author="Marek Hajduczenia" w:date="2023-07-31T09:23:00Z"/>
          <w:rFonts w:ascii="Courier New" w:hAnsi="Courier New" w:cs="Courier New"/>
          <w:sz w:val="16"/>
          <w:szCs w:val="16"/>
        </w:rPr>
      </w:pPr>
      <w:ins w:id="20" w:author="Marek Hajduczenia" w:date="2023-07-31T09:23:00Z">
        <w:r w:rsidRPr="00A41980">
          <w:rPr>
            <w:rFonts w:ascii="Courier New" w:hAnsi="Courier New" w:cs="Courier New"/>
            <w:sz w:val="16"/>
            <w:szCs w:val="16"/>
          </w:rPr>
          <w:t xml:space="preserve">                   445 Hoes Lane</w:t>
        </w:r>
      </w:ins>
    </w:p>
    <w:p w14:paraId="61A84396" w14:textId="77777777" w:rsidR="00DB3C7D" w:rsidRPr="00A41980" w:rsidRDefault="00DB3C7D" w:rsidP="00DB3C7D">
      <w:pPr>
        <w:spacing w:after="0"/>
        <w:rPr>
          <w:ins w:id="21" w:author="Marek Hajduczenia" w:date="2023-07-31T09:23:00Z"/>
          <w:rFonts w:ascii="Courier New" w:hAnsi="Courier New" w:cs="Courier New"/>
          <w:sz w:val="16"/>
          <w:szCs w:val="16"/>
        </w:rPr>
      </w:pPr>
      <w:ins w:id="22" w:author="Marek Hajduczenia" w:date="2023-07-31T09:23:00Z">
        <w:r w:rsidRPr="00A41980">
          <w:rPr>
            <w:rFonts w:ascii="Courier New" w:hAnsi="Courier New" w:cs="Courier New"/>
            <w:sz w:val="16"/>
            <w:szCs w:val="16"/>
          </w:rPr>
          <w:t xml:space="preserve">                   Piscataway, NJ 08854</w:t>
        </w:r>
      </w:ins>
    </w:p>
    <w:p w14:paraId="0F35AE1B" w14:textId="77777777" w:rsidR="00DB3C7D" w:rsidRPr="00A41980" w:rsidRDefault="00DB3C7D" w:rsidP="00DB3C7D">
      <w:pPr>
        <w:spacing w:after="0"/>
        <w:rPr>
          <w:ins w:id="23" w:author="Marek Hajduczenia" w:date="2023-07-31T09:23:00Z"/>
          <w:rFonts w:ascii="Courier New" w:hAnsi="Courier New" w:cs="Courier New"/>
          <w:sz w:val="16"/>
          <w:szCs w:val="16"/>
        </w:rPr>
      </w:pPr>
      <w:ins w:id="24" w:author="Marek Hajduczenia" w:date="2023-07-31T09:23:00Z">
        <w:r w:rsidRPr="00A41980">
          <w:rPr>
            <w:rFonts w:ascii="Courier New" w:hAnsi="Courier New" w:cs="Courier New"/>
            <w:sz w:val="16"/>
            <w:szCs w:val="16"/>
          </w:rPr>
          <w:t xml:space="preserve">                   USA</w:t>
        </w:r>
      </w:ins>
    </w:p>
    <w:p w14:paraId="2711581A" w14:textId="196508C5" w:rsidR="008A2126" w:rsidDel="00DB3C7D" w:rsidRDefault="00DB3C7D" w:rsidP="008A2126">
      <w:pPr>
        <w:spacing w:after="0"/>
        <w:rPr>
          <w:del w:id="25" w:author="Marek Hajduczenia" w:date="2023-07-31T09:23:00Z"/>
          <w:rFonts w:ascii="Courier New" w:hAnsi="Courier New" w:cs="Courier New"/>
          <w:sz w:val="16"/>
          <w:szCs w:val="16"/>
        </w:rPr>
      </w:pPr>
      <w:ins w:id="26" w:author="Marek Hajduczenia" w:date="2023-07-31T09:23:00Z">
        <w:r w:rsidRPr="00A41980">
          <w:rPr>
            <w:rFonts w:ascii="Courier New" w:hAnsi="Courier New" w:cs="Courier New"/>
            <w:sz w:val="16"/>
            <w:szCs w:val="16"/>
          </w:rPr>
          <w:t xml:space="preserve">           E-mail: </w:t>
        </w:r>
        <w:r w:rsidRPr="00E27B80">
          <w:rPr>
            <w:rFonts w:ascii="Courier New" w:hAnsi="Courier New" w:cs="Courier New"/>
            <w:sz w:val="16"/>
            <w:szCs w:val="16"/>
          </w:rPr>
          <w:t>mailto:stds-802-3-dialog@ieee.org</w:t>
        </w:r>
        <w:r w:rsidRPr="00A41980">
          <w:rPr>
            <w:rFonts w:ascii="Courier New" w:hAnsi="Courier New" w:cs="Courier New"/>
            <w:sz w:val="16"/>
            <w:szCs w:val="16"/>
          </w:rPr>
          <w:t>"</w:t>
        </w:r>
      </w:ins>
      <w:del w:id="27" w:author="Marek Hajduczenia" w:date="2023-07-31T09:23:00Z">
        <w:r w:rsidR="008A2126" w:rsidRPr="008A2126" w:rsidDel="00DB3C7D">
          <w:rPr>
            <w:rFonts w:ascii="Courier New" w:hAnsi="Courier New" w:cs="Courier New"/>
            <w:sz w:val="16"/>
            <w:szCs w:val="16"/>
          </w:rPr>
          <w:delText xml:space="preserve">        LAST-UPDATED "201304110000Z" -- April 11, 2013</w:delText>
        </w:r>
      </w:del>
    </w:p>
    <w:p w14:paraId="00680329" w14:textId="77777777" w:rsidR="00DB3C7D" w:rsidRDefault="00DB3C7D" w:rsidP="00DB3C7D">
      <w:pPr>
        <w:spacing w:after="0"/>
        <w:rPr>
          <w:ins w:id="28" w:author="Marek Hajduczenia" w:date="2023-07-31T09:23:00Z"/>
          <w:rFonts w:ascii="Courier New" w:hAnsi="Courier New" w:cs="Courier New"/>
          <w:sz w:val="16"/>
          <w:szCs w:val="16"/>
        </w:rPr>
      </w:pPr>
    </w:p>
    <w:p w14:paraId="0D37D489" w14:textId="77777777" w:rsidR="00DB3C7D" w:rsidRPr="008A2126" w:rsidRDefault="00DB3C7D" w:rsidP="00DB3C7D">
      <w:pPr>
        <w:spacing w:after="0"/>
        <w:rPr>
          <w:ins w:id="29" w:author="Marek Hajduczenia" w:date="2023-07-31T09:23:00Z"/>
          <w:rFonts w:ascii="Courier New" w:hAnsi="Courier New" w:cs="Courier New"/>
          <w:sz w:val="16"/>
          <w:szCs w:val="16"/>
        </w:rPr>
      </w:pPr>
    </w:p>
    <w:p w14:paraId="5F6D9BEF" w14:textId="2509BE66" w:rsidR="008A2126" w:rsidRPr="008A2126" w:rsidDel="00DB3C7D" w:rsidRDefault="008A2126" w:rsidP="008A2126">
      <w:pPr>
        <w:spacing w:after="0"/>
        <w:rPr>
          <w:del w:id="30" w:author="Marek Hajduczenia" w:date="2023-07-31T09:23:00Z"/>
          <w:rFonts w:ascii="Courier New" w:hAnsi="Courier New" w:cs="Courier New"/>
          <w:sz w:val="16"/>
          <w:szCs w:val="16"/>
        </w:rPr>
      </w:pPr>
      <w:del w:id="31" w:author="Marek Hajduczenia" w:date="2023-07-31T09:23:00Z">
        <w:r w:rsidRPr="008A2126" w:rsidDel="00DB3C7D">
          <w:rPr>
            <w:rFonts w:ascii="Courier New" w:hAnsi="Courier New" w:cs="Courier New"/>
            <w:sz w:val="16"/>
            <w:szCs w:val="16"/>
          </w:rPr>
          <w:delText xml:space="preserve">        ORGANIZATION</w:delText>
        </w:r>
      </w:del>
    </w:p>
    <w:p w14:paraId="0B040C66" w14:textId="28A4D345" w:rsidR="008A2126" w:rsidRPr="008A2126" w:rsidDel="00DB3C7D" w:rsidRDefault="008A2126" w:rsidP="008A2126">
      <w:pPr>
        <w:spacing w:after="0"/>
        <w:rPr>
          <w:del w:id="32" w:author="Marek Hajduczenia" w:date="2023-07-31T09:23:00Z"/>
          <w:rFonts w:ascii="Courier New" w:hAnsi="Courier New" w:cs="Courier New"/>
          <w:sz w:val="16"/>
          <w:szCs w:val="16"/>
        </w:rPr>
      </w:pPr>
      <w:del w:id="33" w:author="Marek Hajduczenia" w:date="2023-07-31T09:23:00Z">
        <w:r w:rsidRPr="008A2126" w:rsidDel="00DB3C7D">
          <w:rPr>
            <w:rFonts w:ascii="Courier New" w:hAnsi="Courier New" w:cs="Courier New"/>
            <w:sz w:val="16"/>
            <w:szCs w:val="16"/>
          </w:rPr>
          <w:delText xml:space="preserve">          "IEEE 802.3 working group"</w:delText>
        </w:r>
      </w:del>
    </w:p>
    <w:p w14:paraId="355C6019" w14:textId="459F9DF8" w:rsidR="008A2126" w:rsidRPr="008A2126" w:rsidDel="00DB3C7D" w:rsidRDefault="008A2126" w:rsidP="008A2126">
      <w:pPr>
        <w:spacing w:after="0"/>
        <w:rPr>
          <w:del w:id="34" w:author="Marek Hajduczenia" w:date="2023-07-31T09:23:00Z"/>
          <w:rFonts w:ascii="Courier New" w:hAnsi="Courier New" w:cs="Courier New"/>
          <w:sz w:val="16"/>
          <w:szCs w:val="16"/>
        </w:rPr>
      </w:pPr>
      <w:del w:id="35" w:author="Marek Hajduczenia" w:date="2023-07-31T09:23:00Z">
        <w:r w:rsidRPr="008A2126" w:rsidDel="00DB3C7D">
          <w:rPr>
            <w:rFonts w:ascii="Courier New" w:hAnsi="Courier New" w:cs="Courier New"/>
            <w:sz w:val="16"/>
            <w:szCs w:val="16"/>
          </w:rPr>
          <w:delText xml:space="preserve">        CONTACT-INFO</w:delText>
        </w:r>
      </w:del>
    </w:p>
    <w:p w14:paraId="33DF7E04" w14:textId="0A937AD2" w:rsidR="008A2126" w:rsidRPr="008A2126" w:rsidDel="00DB3C7D" w:rsidRDefault="008A2126" w:rsidP="008A2126">
      <w:pPr>
        <w:spacing w:after="0"/>
        <w:rPr>
          <w:del w:id="36" w:author="Marek Hajduczenia" w:date="2023-07-31T09:23:00Z"/>
          <w:rFonts w:ascii="Courier New" w:hAnsi="Courier New" w:cs="Courier New"/>
          <w:sz w:val="16"/>
          <w:szCs w:val="16"/>
        </w:rPr>
      </w:pPr>
      <w:del w:id="37" w:author="Marek Hajduczenia" w:date="2023-07-31T09:23:00Z">
        <w:r w:rsidRPr="008A2126" w:rsidDel="00DB3C7D">
          <w:rPr>
            <w:rFonts w:ascii="Courier New" w:hAnsi="Courier New" w:cs="Courier New"/>
            <w:sz w:val="16"/>
            <w:szCs w:val="16"/>
          </w:rPr>
          <w:delText xml:space="preserve">            "WG-URL: http://www.ieee802.org/3/index.html</w:delText>
        </w:r>
      </w:del>
    </w:p>
    <w:p w14:paraId="1FF23E9D" w14:textId="406897DD" w:rsidR="008A2126" w:rsidRPr="008A2126" w:rsidDel="00DB3C7D" w:rsidRDefault="008A2126" w:rsidP="008A2126">
      <w:pPr>
        <w:spacing w:after="0"/>
        <w:rPr>
          <w:del w:id="38" w:author="Marek Hajduczenia" w:date="2023-07-31T09:23:00Z"/>
          <w:rFonts w:ascii="Courier New" w:hAnsi="Courier New" w:cs="Courier New"/>
          <w:sz w:val="16"/>
          <w:szCs w:val="16"/>
        </w:rPr>
      </w:pPr>
      <w:del w:id="39" w:author="Marek Hajduczenia" w:date="2023-07-31T09:23:00Z">
        <w:r w:rsidRPr="008A2126" w:rsidDel="00DB3C7D">
          <w:rPr>
            <w:rFonts w:ascii="Courier New" w:hAnsi="Courier New" w:cs="Courier New"/>
            <w:sz w:val="16"/>
            <w:szCs w:val="16"/>
          </w:rPr>
          <w:delText xml:space="preserve">            WG-EMail: STDS-802-3-MIB@LISTSERV.IEEE.ORG</w:delText>
        </w:r>
      </w:del>
    </w:p>
    <w:p w14:paraId="2B58DABD" w14:textId="0796C903" w:rsidR="008A2126" w:rsidRPr="008A2126" w:rsidDel="00DB3C7D" w:rsidRDefault="008A2126" w:rsidP="008A2126">
      <w:pPr>
        <w:spacing w:after="0"/>
        <w:rPr>
          <w:del w:id="40" w:author="Marek Hajduczenia" w:date="2023-07-31T09:23:00Z"/>
          <w:rFonts w:ascii="Courier New" w:hAnsi="Courier New" w:cs="Courier New"/>
          <w:sz w:val="16"/>
          <w:szCs w:val="16"/>
        </w:rPr>
      </w:pPr>
    </w:p>
    <w:p w14:paraId="0ACC4600" w14:textId="22DD19C3" w:rsidR="008A2126" w:rsidRPr="008A2126" w:rsidDel="00DB3C7D" w:rsidRDefault="008A2126" w:rsidP="008A2126">
      <w:pPr>
        <w:spacing w:after="0"/>
        <w:rPr>
          <w:del w:id="41" w:author="Marek Hajduczenia" w:date="2023-07-31T09:23:00Z"/>
          <w:rFonts w:ascii="Courier New" w:hAnsi="Courier New" w:cs="Courier New"/>
          <w:sz w:val="16"/>
          <w:szCs w:val="16"/>
        </w:rPr>
      </w:pPr>
      <w:del w:id="42" w:author="Marek Hajduczenia" w:date="2023-07-31T09:23:00Z">
        <w:r w:rsidRPr="008A2126" w:rsidDel="00DB3C7D">
          <w:rPr>
            <w:rFonts w:ascii="Courier New" w:hAnsi="Courier New" w:cs="Courier New"/>
            <w:sz w:val="16"/>
            <w:szCs w:val="16"/>
          </w:rPr>
          <w:delText xml:space="preserve">            Contact: Howard Frazier</w:delText>
        </w:r>
      </w:del>
    </w:p>
    <w:p w14:paraId="59A63076" w14:textId="7696F901" w:rsidR="008A2126" w:rsidRPr="008A2126" w:rsidDel="00DB3C7D" w:rsidRDefault="008A2126" w:rsidP="008A2126">
      <w:pPr>
        <w:spacing w:after="0"/>
        <w:rPr>
          <w:del w:id="43" w:author="Marek Hajduczenia" w:date="2023-07-31T09:23:00Z"/>
          <w:rFonts w:ascii="Courier New" w:hAnsi="Courier New" w:cs="Courier New"/>
          <w:sz w:val="16"/>
          <w:szCs w:val="16"/>
        </w:rPr>
      </w:pPr>
      <w:del w:id="44" w:author="Marek Hajduczenia" w:date="2023-07-31T09:23:00Z">
        <w:r w:rsidRPr="008A2126" w:rsidDel="00DB3C7D">
          <w:rPr>
            <w:rFonts w:ascii="Courier New" w:hAnsi="Courier New" w:cs="Courier New"/>
            <w:sz w:val="16"/>
            <w:szCs w:val="16"/>
          </w:rPr>
          <w:delText xml:space="preserve">            Postal:  3151 Zanker Road</w:delText>
        </w:r>
      </w:del>
    </w:p>
    <w:p w14:paraId="579DFD20" w14:textId="3CC65198" w:rsidR="008A2126" w:rsidRPr="008A2126" w:rsidDel="00DB3C7D" w:rsidRDefault="008A2126" w:rsidP="008A2126">
      <w:pPr>
        <w:spacing w:after="0"/>
        <w:rPr>
          <w:del w:id="45" w:author="Marek Hajduczenia" w:date="2023-07-31T09:23:00Z"/>
          <w:rFonts w:ascii="Courier New" w:hAnsi="Courier New" w:cs="Courier New"/>
          <w:sz w:val="16"/>
          <w:szCs w:val="16"/>
        </w:rPr>
      </w:pPr>
      <w:del w:id="46" w:author="Marek Hajduczenia" w:date="2023-07-31T09:23:00Z">
        <w:r w:rsidRPr="008A2126" w:rsidDel="00DB3C7D">
          <w:rPr>
            <w:rFonts w:ascii="Courier New" w:hAnsi="Courier New" w:cs="Courier New"/>
            <w:sz w:val="16"/>
            <w:szCs w:val="16"/>
          </w:rPr>
          <w:delText xml:space="preserve">                     San Jose, CA 95134</w:delText>
        </w:r>
      </w:del>
    </w:p>
    <w:p w14:paraId="6304A1CB" w14:textId="5171C6BB" w:rsidR="008A2126" w:rsidRPr="008A2126" w:rsidDel="00DB3C7D" w:rsidRDefault="008A2126" w:rsidP="008A2126">
      <w:pPr>
        <w:spacing w:after="0"/>
        <w:rPr>
          <w:del w:id="47" w:author="Marek Hajduczenia" w:date="2023-07-31T09:23:00Z"/>
          <w:rFonts w:ascii="Courier New" w:hAnsi="Courier New" w:cs="Courier New"/>
          <w:sz w:val="16"/>
          <w:szCs w:val="16"/>
        </w:rPr>
      </w:pPr>
      <w:del w:id="48" w:author="Marek Hajduczenia" w:date="2023-07-31T09:23:00Z">
        <w:r w:rsidRPr="008A2126" w:rsidDel="00DB3C7D">
          <w:rPr>
            <w:rFonts w:ascii="Courier New" w:hAnsi="Courier New" w:cs="Courier New"/>
            <w:sz w:val="16"/>
            <w:szCs w:val="16"/>
          </w:rPr>
          <w:delText xml:space="preserve">                     USA</w:delText>
        </w:r>
      </w:del>
    </w:p>
    <w:p w14:paraId="43BFDB89" w14:textId="39742A81" w:rsidR="008A2126" w:rsidRPr="008A2126" w:rsidDel="00DB3C7D" w:rsidRDefault="008A2126" w:rsidP="008A2126">
      <w:pPr>
        <w:spacing w:after="0"/>
        <w:rPr>
          <w:del w:id="49" w:author="Marek Hajduczenia" w:date="2023-07-31T09:23:00Z"/>
          <w:rFonts w:ascii="Courier New" w:hAnsi="Courier New" w:cs="Courier New"/>
          <w:sz w:val="16"/>
          <w:szCs w:val="16"/>
        </w:rPr>
      </w:pPr>
      <w:del w:id="50" w:author="Marek Hajduczenia" w:date="2023-07-31T09:23:00Z">
        <w:r w:rsidRPr="008A2126" w:rsidDel="00DB3C7D">
          <w:rPr>
            <w:rFonts w:ascii="Courier New" w:hAnsi="Courier New" w:cs="Courier New"/>
            <w:sz w:val="16"/>
            <w:szCs w:val="16"/>
          </w:rPr>
          <w:delText xml:space="preserve">            Tel:     +1.408.922.8164</w:delText>
        </w:r>
      </w:del>
    </w:p>
    <w:p w14:paraId="3255FB1A" w14:textId="6E31C59C" w:rsidR="008A2126" w:rsidRPr="008A2126" w:rsidDel="00DB3C7D" w:rsidRDefault="008A2126" w:rsidP="008A2126">
      <w:pPr>
        <w:spacing w:after="0"/>
        <w:rPr>
          <w:del w:id="51" w:author="Marek Hajduczenia" w:date="2023-07-31T09:23:00Z"/>
          <w:rFonts w:ascii="Courier New" w:hAnsi="Courier New" w:cs="Courier New"/>
          <w:sz w:val="16"/>
          <w:szCs w:val="16"/>
        </w:rPr>
      </w:pPr>
      <w:del w:id="52" w:author="Marek Hajduczenia" w:date="2023-07-31T09:23:00Z">
        <w:r w:rsidRPr="008A2126" w:rsidDel="00DB3C7D">
          <w:rPr>
            <w:rFonts w:ascii="Courier New" w:hAnsi="Courier New" w:cs="Courier New"/>
            <w:sz w:val="16"/>
            <w:szCs w:val="16"/>
          </w:rPr>
          <w:delText xml:space="preserve">            E-mail:  hfrazier@broadcom.com"</w:delText>
        </w:r>
      </w:del>
    </w:p>
    <w:p w14:paraId="278ED03D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2CD78C0D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"The MIB module for managing the new Ethernet OAM features</w:t>
      </w:r>
    </w:p>
    <w:p w14:paraId="6424AB08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introduced by the Ethernet in the First Mile Task Force (IEEE</w:t>
      </w:r>
    </w:p>
    <w:p w14:paraId="6DC249B7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802.3ah). The functionality presented here is based on IEEE</w:t>
      </w:r>
    </w:p>
    <w:p w14:paraId="5192DC54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Std 802.3ah, released in October, 2004, which was prepared as </w:t>
      </w:r>
    </w:p>
    <w:p w14:paraId="0A1B5D42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an addendum to IEEE Std 802.3. Since then, IEEE Std 802.3ah</w:t>
      </w:r>
    </w:p>
    <w:p w14:paraId="56D55F2D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has been merged into the base IEEE 802.3 standard.</w:t>
      </w:r>
    </w:p>
    <w:p w14:paraId="52B13603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7371E3CF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In particular, this MIB focuses on the new OAM functions</w:t>
      </w:r>
    </w:p>
    <w:p w14:paraId="733D6A6A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introduced in Clause 57 of IEEE Std 802.3. The OAM functionality</w:t>
      </w:r>
    </w:p>
    <w:p w14:paraId="16286C35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of Clause 57 is controlled by new management attributes</w:t>
      </w:r>
    </w:p>
    <w:p w14:paraId="27CBDEEF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introduced in Clause 30 of IEEE Std 802.3. The OAM functions are</w:t>
      </w:r>
    </w:p>
    <w:p w14:paraId="53343AB5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not specific to any particular Ethernet Physical Layer, and</w:t>
      </w:r>
    </w:p>
    <w:p w14:paraId="15BD2153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can be generically applied to any Ethernet interface.</w:t>
      </w:r>
    </w:p>
    <w:p w14:paraId="13B43264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02FDD384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An Ethernet OAM protocol data unit is a valid Ethernet frame</w:t>
      </w:r>
    </w:p>
    <w:p w14:paraId="5EA8105F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with a destination MAC address equal to the reserved MAC</w:t>
      </w:r>
    </w:p>
    <w:p w14:paraId="7088E6CD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address for Slow Protocols (See Annex 57A of IEEE Std 802.3), a</w:t>
      </w:r>
    </w:p>
    <w:p w14:paraId="4F0B3298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lengthOrType field equal to the reserved type for Slow</w:t>
      </w:r>
    </w:p>
    <w:p w14:paraId="7BA0CF40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Protocols, and a Slow Protocols subtype equal to that of the</w:t>
      </w:r>
    </w:p>
    <w:p w14:paraId="633BC8E1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subtype reserved for Ethernet OAM. OAMPDU is used throughout</w:t>
      </w:r>
    </w:p>
    <w:p w14:paraId="079638AF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this document as an abbreviation for Ethernet OAM protocol</w:t>
      </w:r>
    </w:p>
    <w:p w14:paraId="290935FE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data unit."</w:t>
      </w:r>
    </w:p>
    <w:p w14:paraId="61690F63" w14:textId="77777777" w:rsidR="008A2126" w:rsidRDefault="008A2126" w:rsidP="008A2126">
      <w:pPr>
        <w:spacing w:after="0"/>
        <w:rPr>
          <w:ins w:id="53" w:author="Marek Hajduczenia" w:date="2023-07-18T08:42:00Z"/>
          <w:rFonts w:ascii="Courier New" w:hAnsi="Courier New" w:cs="Courier New"/>
          <w:sz w:val="16"/>
          <w:szCs w:val="16"/>
        </w:rPr>
      </w:pPr>
    </w:p>
    <w:p w14:paraId="6EAB1558" w14:textId="51170D00" w:rsidR="006259E0" w:rsidRPr="00543DFF" w:rsidRDefault="006259E0" w:rsidP="006259E0">
      <w:pPr>
        <w:spacing w:after="0"/>
        <w:rPr>
          <w:ins w:id="54" w:author="Marek Hajduczenia" w:date="2023-07-18T08:42:00Z"/>
          <w:rFonts w:ascii="Courier New" w:hAnsi="Courier New" w:cs="Courier New"/>
          <w:sz w:val="16"/>
          <w:szCs w:val="16"/>
        </w:rPr>
      </w:pPr>
      <w:ins w:id="55" w:author="Marek Hajduczenia" w:date="2023-07-18T08:42:00Z">
        <w:r w:rsidRPr="00543DFF">
          <w:rPr>
            <w:rFonts w:ascii="Courier New" w:hAnsi="Courier New" w:cs="Courier New"/>
            <w:sz w:val="16"/>
            <w:szCs w:val="16"/>
          </w:rPr>
          <w:t xml:space="preserve">       REVISION    "20</w:t>
        </w:r>
        <w:r>
          <w:rPr>
            <w:rFonts w:ascii="Courier New" w:hAnsi="Courier New" w:cs="Courier New"/>
            <w:sz w:val="16"/>
            <w:szCs w:val="16"/>
          </w:rPr>
          <w:t>2</w:t>
        </w:r>
        <w:r w:rsidRPr="00543DFF">
          <w:rPr>
            <w:rFonts w:ascii="Courier New" w:hAnsi="Courier New" w:cs="Courier New"/>
            <w:sz w:val="16"/>
            <w:szCs w:val="16"/>
          </w:rPr>
          <w:t>30</w:t>
        </w:r>
        <w:r>
          <w:rPr>
            <w:rFonts w:ascii="Courier New" w:hAnsi="Courier New" w:cs="Courier New"/>
            <w:sz w:val="16"/>
            <w:szCs w:val="16"/>
          </w:rPr>
          <w:t>7</w:t>
        </w:r>
      </w:ins>
      <w:ins w:id="56" w:author="Marek Hajduczenia" w:date="2023-07-31T09:23:00Z">
        <w:r w:rsidR="00623BD3">
          <w:rPr>
            <w:rFonts w:ascii="Courier New" w:hAnsi="Courier New" w:cs="Courier New"/>
            <w:sz w:val="16"/>
            <w:szCs w:val="16"/>
          </w:rPr>
          <w:t>31</w:t>
        </w:r>
      </w:ins>
      <w:ins w:id="57" w:author="Marek Hajduczenia" w:date="2023-07-18T08:42:00Z">
        <w:r w:rsidRPr="00543DFF">
          <w:rPr>
            <w:rFonts w:ascii="Courier New" w:hAnsi="Courier New" w:cs="Courier New"/>
            <w:sz w:val="16"/>
            <w:szCs w:val="16"/>
          </w:rPr>
          <w:t xml:space="preserve">0000Z" </w:t>
        </w:r>
        <w:r>
          <w:rPr>
            <w:rFonts w:ascii="Courier New" w:hAnsi="Courier New" w:cs="Courier New"/>
            <w:sz w:val="16"/>
            <w:szCs w:val="16"/>
          </w:rPr>
          <w:t>–</w:t>
        </w:r>
        <w:r w:rsidRPr="00543DFF">
          <w:rPr>
            <w:rFonts w:ascii="Courier New" w:hAnsi="Courier New" w:cs="Courier New"/>
            <w:sz w:val="16"/>
            <w:szCs w:val="16"/>
          </w:rPr>
          <w:t xml:space="preserve"> </w:t>
        </w:r>
        <w:r>
          <w:rPr>
            <w:rFonts w:ascii="Courier New" w:hAnsi="Courier New" w:cs="Courier New"/>
            <w:sz w:val="16"/>
            <w:szCs w:val="16"/>
          </w:rPr>
          <w:t>July</w:t>
        </w:r>
        <w:r w:rsidRPr="00543DFF">
          <w:rPr>
            <w:rFonts w:ascii="Courier New" w:hAnsi="Courier New" w:cs="Courier New"/>
            <w:sz w:val="16"/>
            <w:szCs w:val="16"/>
          </w:rPr>
          <w:t xml:space="preserve"> </w:t>
        </w:r>
      </w:ins>
      <w:ins w:id="58" w:author="Marek Hajduczenia" w:date="2023-07-31T09:23:00Z">
        <w:r w:rsidR="00623BD3">
          <w:rPr>
            <w:rFonts w:ascii="Courier New" w:hAnsi="Courier New" w:cs="Courier New"/>
            <w:sz w:val="16"/>
            <w:szCs w:val="16"/>
          </w:rPr>
          <w:t>31</w:t>
        </w:r>
      </w:ins>
      <w:ins w:id="59" w:author="Marek Hajduczenia" w:date="2023-07-18T08:42:00Z">
        <w:r w:rsidRPr="00543DFF">
          <w:rPr>
            <w:rFonts w:ascii="Courier New" w:hAnsi="Courier New" w:cs="Courier New"/>
            <w:sz w:val="16"/>
            <w:szCs w:val="16"/>
          </w:rPr>
          <w:t>, 20</w:t>
        </w:r>
        <w:r>
          <w:rPr>
            <w:rFonts w:ascii="Courier New" w:hAnsi="Courier New" w:cs="Courier New"/>
            <w:sz w:val="16"/>
            <w:szCs w:val="16"/>
          </w:rPr>
          <w:t>2</w:t>
        </w:r>
        <w:r w:rsidRPr="00543DFF">
          <w:rPr>
            <w:rFonts w:ascii="Courier New" w:hAnsi="Courier New" w:cs="Courier New"/>
            <w:sz w:val="16"/>
            <w:szCs w:val="16"/>
          </w:rPr>
          <w:t>3</w:t>
        </w:r>
      </w:ins>
    </w:p>
    <w:p w14:paraId="345EC45C" w14:textId="77777777" w:rsidR="006259E0" w:rsidRPr="00543DFF" w:rsidRDefault="006259E0" w:rsidP="006259E0">
      <w:pPr>
        <w:spacing w:after="0"/>
        <w:rPr>
          <w:ins w:id="60" w:author="Marek Hajduczenia" w:date="2023-07-18T08:42:00Z"/>
          <w:rFonts w:ascii="Courier New" w:hAnsi="Courier New" w:cs="Courier New"/>
          <w:sz w:val="16"/>
          <w:szCs w:val="16"/>
        </w:rPr>
      </w:pPr>
      <w:ins w:id="61" w:author="Marek Hajduczenia" w:date="2023-07-18T08:42:00Z">
        <w:r w:rsidRPr="00543DFF">
          <w:rPr>
            <w:rFonts w:ascii="Courier New" w:hAnsi="Courier New" w:cs="Courier New"/>
            <w:sz w:val="16"/>
            <w:szCs w:val="16"/>
          </w:rPr>
          <w:t xml:space="preserve">       DESCRIPTION</w:t>
        </w:r>
      </w:ins>
    </w:p>
    <w:p w14:paraId="329FCCC6" w14:textId="77777777" w:rsidR="006259E0" w:rsidRDefault="006259E0" w:rsidP="006259E0">
      <w:pPr>
        <w:spacing w:after="0"/>
        <w:rPr>
          <w:ins w:id="62" w:author="Marek Hajduczenia" w:date="2023-07-18T08:42:00Z"/>
          <w:rFonts w:ascii="Courier New" w:hAnsi="Courier New" w:cs="Courier New"/>
          <w:sz w:val="16"/>
          <w:szCs w:val="16"/>
        </w:rPr>
      </w:pPr>
      <w:ins w:id="63" w:author="Marek Hajduczenia" w:date="2023-07-18T08:42:00Z">
        <w:r w:rsidRPr="00543DFF">
          <w:rPr>
            <w:rFonts w:ascii="Courier New" w:hAnsi="Courier New" w:cs="Courier New"/>
            <w:sz w:val="16"/>
            <w:szCs w:val="16"/>
          </w:rPr>
          <w:t xml:space="preserve">           "Revision, based on an earlier version in IEEE Std 802.3.1-201</w:t>
        </w:r>
        <w:r>
          <w:rPr>
            <w:rFonts w:ascii="Courier New" w:hAnsi="Courier New" w:cs="Courier New"/>
            <w:sz w:val="16"/>
            <w:szCs w:val="16"/>
          </w:rPr>
          <w:t>3</w:t>
        </w:r>
      </w:ins>
    </w:p>
    <w:p w14:paraId="377F891E" w14:textId="77777777" w:rsidR="006259E0" w:rsidRDefault="006259E0" w:rsidP="006259E0">
      <w:pPr>
        <w:spacing w:after="0"/>
        <w:rPr>
          <w:ins w:id="64" w:author="Marek Hajduczenia" w:date="2023-07-18T08:42:00Z"/>
          <w:rFonts w:ascii="Courier New" w:hAnsi="Courier New" w:cs="Courier New"/>
          <w:sz w:val="16"/>
          <w:szCs w:val="16"/>
        </w:rPr>
      </w:pPr>
      <w:ins w:id="65" w:author="Marek Hajduczenia" w:date="2023-07-18T08:42:00Z">
        <w:r>
          <w:rPr>
            <w:rFonts w:ascii="Courier New" w:hAnsi="Courier New" w:cs="Courier New"/>
            <w:sz w:val="16"/>
            <w:szCs w:val="16"/>
          </w:rPr>
          <w:t xml:space="preserve">           addressing changes from IEEE Std 802.3 revisions 2012, 2015, 2018,</w:t>
        </w:r>
      </w:ins>
    </w:p>
    <w:p w14:paraId="32BC1ECA" w14:textId="77777777" w:rsidR="006259E0" w:rsidRPr="00543DFF" w:rsidRDefault="006259E0" w:rsidP="006259E0">
      <w:pPr>
        <w:spacing w:after="0"/>
        <w:rPr>
          <w:ins w:id="66" w:author="Marek Hajduczenia" w:date="2023-07-18T08:42:00Z"/>
          <w:rFonts w:ascii="Courier New" w:hAnsi="Courier New" w:cs="Courier New"/>
          <w:sz w:val="16"/>
          <w:szCs w:val="16"/>
        </w:rPr>
      </w:pPr>
      <w:ins w:id="67" w:author="Marek Hajduczenia" w:date="2023-07-18T08:42:00Z">
        <w:r>
          <w:rPr>
            <w:rFonts w:ascii="Courier New" w:hAnsi="Courier New" w:cs="Courier New"/>
            <w:sz w:val="16"/>
            <w:szCs w:val="16"/>
          </w:rPr>
          <w:t xml:space="preserve">           and 2022</w:t>
        </w:r>
        <w:r w:rsidRPr="00543DFF">
          <w:rPr>
            <w:rFonts w:ascii="Courier New" w:hAnsi="Courier New" w:cs="Courier New"/>
            <w:sz w:val="16"/>
            <w:szCs w:val="16"/>
          </w:rPr>
          <w:t>."</w:t>
        </w:r>
      </w:ins>
    </w:p>
    <w:p w14:paraId="664B626F" w14:textId="77777777" w:rsidR="006259E0" w:rsidRPr="008A2126" w:rsidRDefault="006259E0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1680390F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REVISION    "201304110000Z" -- April 11, 2013</w:t>
      </w:r>
    </w:p>
    <w:p w14:paraId="5019C419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DESCRIPTION "Revision, based on an earlier version in</w:t>
      </w:r>
    </w:p>
    <w:p w14:paraId="0784D026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  IEEE Std 802.3.1-2011."</w:t>
      </w:r>
    </w:p>
    <w:p w14:paraId="0D31E5D9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4E4B7778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REVISION    "201102020000Z" -- February 2, 2011</w:t>
      </w:r>
    </w:p>
    <w:p w14:paraId="403314EE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DESCRIPTION "Initial version, based on an earlier version in RFC 4878."</w:t>
      </w:r>
    </w:p>
    <w:p w14:paraId="02B6BC3E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37603878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016311F1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::= { org ieee(111) </w:t>
      </w:r>
    </w:p>
    <w:p w14:paraId="50B3F376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lastRenderedPageBreak/>
        <w:t xml:space="preserve">               standards-association-numbers-series-standards(2) </w:t>
      </w:r>
    </w:p>
    <w:p w14:paraId="228FD674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lan-man-stds(802) ieee802dot3(3) ieee802dot3dot1mibs(1) 6 }</w:t>
      </w:r>
    </w:p>
    <w:p w14:paraId="0322E441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6C9B495C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--</w:t>
      </w:r>
    </w:p>
    <w:p w14:paraId="1C5A2DA9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-- Sections of the Ethernet OAM MIB</w:t>
      </w:r>
    </w:p>
    <w:p w14:paraId="4A9671B4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--</w:t>
      </w:r>
    </w:p>
    <w:p w14:paraId="0894E0E8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dot3OamNotifications OBJECT IDENTIFIER ::= { ieee8023Dot3OamMIB 0 }</w:t>
      </w:r>
    </w:p>
    <w:p w14:paraId="5284E7F1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dot3OamObjects       OBJECT IDENTIFIER ::= { ieee8023Dot3OamMIB 1 }</w:t>
      </w:r>
    </w:p>
    <w:p w14:paraId="4FC2E337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dot3OamConformance   OBJECT IDENTIFIER ::= { ieee8023Dot3OamMIB 2 }</w:t>
      </w:r>
    </w:p>
    <w:p w14:paraId="02938695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709EAE2F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--</w:t>
      </w:r>
    </w:p>
    <w:p w14:paraId="128D39CA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-- Textual conventions for the OAM MIB</w:t>
      </w:r>
    </w:p>
    <w:p w14:paraId="4EEEB666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--</w:t>
      </w:r>
    </w:p>
    <w:p w14:paraId="36D853DA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EightOTwoOui ::= TEXTUAL-CONVENTION</w:t>
      </w:r>
    </w:p>
    <w:p w14:paraId="2415A225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DISPLAY-HINT "3x:"</w:t>
      </w:r>
    </w:p>
    <w:p w14:paraId="6CFA3803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STATUS       current</w:t>
      </w:r>
    </w:p>
    <w:p w14:paraId="5643AB5F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7D124515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"24-bit Organizationally Unique Identifier. Information on</w:t>
      </w:r>
    </w:p>
    <w:p w14:paraId="40F13436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OUIs can be found in IEEE 802-2001 [802-2001], Clause 9."</w:t>
      </w:r>
    </w:p>
    <w:p w14:paraId="006CBF95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SYNTAX       OCTET STRING(SIZE(3))</w:t>
      </w:r>
    </w:p>
    <w:p w14:paraId="66FE60F0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47D9BEAA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-- ***************************************************************</w:t>
      </w:r>
    </w:p>
    <w:p w14:paraId="07745F25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--</w:t>
      </w:r>
    </w:p>
    <w:p w14:paraId="1672CAB0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-- Ethernet OAM Control group</w:t>
      </w:r>
    </w:p>
    <w:p w14:paraId="4CD676E9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--</w:t>
      </w:r>
    </w:p>
    <w:p w14:paraId="5A9CB298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487C44EA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dot3OamTable OBJECT-TYPE</w:t>
      </w:r>
    </w:p>
    <w:p w14:paraId="626C9AB9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SYNTAX      SEQUENCE OF Dot3OamEntry</w:t>
      </w:r>
    </w:p>
    <w:p w14:paraId="7B78A39D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MAX-ACCESS  not-accessible</w:t>
      </w:r>
    </w:p>
    <w:p w14:paraId="5E29BA44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01DBA2D7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6202C74E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"This table contains the primary controls and status for the</w:t>
      </w:r>
    </w:p>
    <w:p w14:paraId="1FA4D3D5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OAM capabilities of an Ethernet-like interface. There will be</w:t>
      </w:r>
    </w:p>
    <w:p w14:paraId="115F4A5B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one row in this table for each Ethernet-like interface in the</w:t>
      </w:r>
    </w:p>
    <w:p w14:paraId="0FB42C79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system that supports the OAM functions defined in IEEE Std 802.3."</w:t>
      </w:r>
    </w:p>
    <w:p w14:paraId="0E1AE644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::= { dot3OamObjects 1 }</w:t>
      </w:r>
    </w:p>
    <w:p w14:paraId="39007D0B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62C9EDA1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dot3OamEntry OBJECT-TYPE</w:t>
      </w:r>
    </w:p>
    <w:p w14:paraId="77AE2322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SYNTAX     Dot3OamEntry</w:t>
      </w:r>
    </w:p>
    <w:p w14:paraId="6E86D3E6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MAX-ACCESS not-accessible</w:t>
      </w:r>
    </w:p>
    <w:p w14:paraId="457C04D5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STATUS     current</w:t>
      </w:r>
    </w:p>
    <w:p w14:paraId="41D236F8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3893AEE5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"An entry in the table that contains information on the</w:t>
      </w:r>
    </w:p>
    <w:p w14:paraId="14A96920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Ethernet OAM function for a single Ethernet like interface.</w:t>
      </w:r>
    </w:p>
    <w:p w14:paraId="4232B39C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Entries in the table are created automatically for each</w:t>
      </w:r>
    </w:p>
    <w:p w14:paraId="2E215059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interface supporting Ethernet OAM. The status of the row</w:t>
      </w:r>
    </w:p>
    <w:p w14:paraId="4F1436A8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entry can be determined from dot3OamOperStatus.</w:t>
      </w:r>
    </w:p>
    <w:p w14:paraId="55819A14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6800E34E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A dot3OamEntry is indexed in the dot3OamTable by the ifIndex</w:t>
      </w:r>
    </w:p>
    <w:p w14:paraId="051D12B6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object of the Interfaces Group MIB.</w:t>
      </w:r>
    </w:p>
    <w:p w14:paraId="47638EC2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"</w:t>
      </w:r>
    </w:p>
    <w:p w14:paraId="51687C9F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INDEX       { ifIndex }</w:t>
      </w:r>
    </w:p>
    <w:p w14:paraId="3081B8ED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::= { dot3OamTable 1 }</w:t>
      </w:r>
    </w:p>
    <w:p w14:paraId="7BA03BC7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4D223FC5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Dot3OamEntry ::=</w:t>
      </w:r>
    </w:p>
    <w:p w14:paraId="35F559C9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SEQUENCE {</w:t>
      </w:r>
    </w:p>
    <w:p w14:paraId="2082391B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dot3OamAdminState                  INTEGER,</w:t>
      </w:r>
    </w:p>
    <w:p w14:paraId="3ED5866B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dot3OamOperStatus                  INTEGER,</w:t>
      </w:r>
    </w:p>
    <w:p w14:paraId="209286E6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dot3OamMode                        INTEGER,</w:t>
      </w:r>
    </w:p>
    <w:p w14:paraId="304DD8BB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dot3OamMaxOamPduSize               Unsigned32,</w:t>
      </w:r>
    </w:p>
    <w:p w14:paraId="35805A19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dot3OamConfigRevision              Unsigned32,</w:t>
      </w:r>
    </w:p>
    <w:p w14:paraId="180D3498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dot3OamFunctionsSupported          BITS</w:t>
      </w:r>
    </w:p>
    <w:p w14:paraId="4DA777F2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}</w:t>
      </w:r>
    </w:p>
    <w:p w14:paraId="2CB158C1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2AA6B5C9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dot3OamAdminState OBJECT-TYPE</w:t>
      </w:r>
    </w:p>
    <w:p w14:paraId="5898B968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SYNTAX      INTEGER {</w:t>
      </w:r>
    </w:p>
    <w:p w14:paraId="760DBF5E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    enabled(1),</w:t>
      </w:r>
    </w:p>
    <w:p w14:paraId="08736B45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    disabled(2)</w:t>
      </w:r>
    </w:p>
    <w:p w14:paraId="4EE6DBC1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  }</w:t>
      </w:r>
    </w:p>
    <w:p w14:paraId="098962F8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MAX-ACCESS  read-write</w:t>
      </w:r>
    </w:p>
    <w:p w14:paraId="76A66E20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69DBBE01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2E151A49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"This object is used to provision the default administrative</w:t>
      </w:r>
    </w:p>
    <w:p w14:paraId="7A9E27E6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lastRenderedPageBreak/>
        <w:t xml:space="preserve">          OAM mode for this interface. This object represents the</w:t>
      </w:r>
    </w:p>
    <w:p w14:paraId="206DAA67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desired state of OAM for this interface.</w:t>
      </w:r>
    </w:p>
    <w:p w14:paraId="2A2EF109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65E1A1E9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The dot3OamAdminState starts in the disabled(2) state</w:t>
      </w:r>
    </w:p>
    <w:p w14:paraId="1C0D57F7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until an explicit management action or configuration</w:t>
      </w:r>
    </w:p>
    <w:p w14:paraId="46F45CEC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information retained by the system causes a transition to the</w:t>
      </w:r>
    </w:p>
    <w:p w14:paraId="279D9A6F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enabled(1) state. When enabled(1), Ethernet OAM will attempt</w:t>
      </w:r>
    </w:p>
    <w:p w14:paraId="643A5FDA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to operate over this interface."</w:t>
      </w:r>
    </w:p>
    <w:p w14:paraId="2E7C0BA2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</w:t>
      </w:r>
    </w:p>
    <w:p w14:paraId="67D70CBB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REFERENCE   "IEEE Std 802.3, 30.3.6.1.2"</w:t>
      </w:r>
    </w:p>
    <w:p w14:paraId="40105BB1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::= { dot3OamEntry 1 }</w:t>
      </w:r>
    </w:p>
    <w:p w14:paraId="4E9A7582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169ADEC3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dot3OamOperStatus OBJECT-TYPE</w:t>
      </w:r>
    </w:p>
    <w:p w14:paraId="4E608CD8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SYNTAX      INTEGER {</w:t>
      </w:r>
    </w:p>
    <w:p w14:paraId="69082889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    disabled(1),</w:t>
      </w:r>
    </w:p>
    <w:p w14:paraId="79080973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    linkFault(2),</w:t>
      </w:r>
    </w:p>
    <w:p w14:paraId="445F8061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    passiveWait(3),</w:t>
      </w:r>
    </w:p>
    <w:p w14:paraId="1ECCEFF8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    activeSendLocal(4),</w:t>
      </w:r>
    </w:p>
    <w:p w14:paraId="371EB1B2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    sendLocalAndRemote(5),</w:t>
      </w:r>
    </w:p>
    <w:p w14:paraId="2F93C0C6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    sendLocalAndRemoteOk(6),</w:t>
      </w:r>
    </w:p>
    <w:p w14:paraId="52572DDE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    oamPeeringLocallyRejected(7),</w:t>
      </w:r>
    </w:p>
    <w:p w14:paraId="7587717E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    oamPeeringRemotelyRejected(8),</w:t>
      </w:r>
    </w:p>
    <w:p w14:paraId="6819D26D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    operational(9),</w:t>
      </w:r>
    </w:p>
    <w:p w14:paraId="41AA8FEA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    nonOperHalfDuplex(10)</w:t>
      </w:r>
    </w:p>
    <w:p w14:paraId="475FE890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  }</w:t>
      </w:r>
    </w:p>
    <w:p w14:paraId="4569AD03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MAX-ACCESS  read-only</w:t>
      </w:r>
    </w:p>
    <w:p w14:paraId="021F179F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7DD9E5D5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2B5309A1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"At initialization and failure conditions, two OAM entities on</w:t>
      </w:r>
    </w:p>
    <w:p w14:paraId="2BA5299A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the same full-duplex Ethernet link begin a discovery phase to</w:t>
      </w:r>
    </w:p>
    <w:p w14:paraId="7A39B0B0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determine what OAM capabilities may be used on that link. The</w:t>
      </w:r>
    </w:p>
    <w:p w14:paraId="123C558A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progress of this initialization is controlled by the OAM</w:t>
      </w:r>
    </w:p>
    <w:p w14:paraId="2FAA3D84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sublayer.</w:t>
      </w:r>
    </w:p>
    <w:p w14:paraId="3106B524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695FE4CA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This value is disabled(1) if OAM is disabled on this</w:t>
      </w:r>
    </w:p>
    <w:p w14:paraId="1ED91ADC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interface via the dot3OamAdminState.</w:t>
      </w:r>
    </w:p>
    <w:p w14:paraId="09E83EF8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2DC469CA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If the link has detected a fault and is transmitting OAMPDUs</w:t>
      </w:r>
    </w:p>
    <w:p w14:paraId="631B3EFA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with a link fault indication, the value is linkFault(2).</w:t>
      </w:r>
    </w:p>
    <w:p w14:paraId="274BD96F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Also, if the interface is not operational (ifOperStatus is</w:t>
      </w:r>
    </w:p>
    <w:p w14:paraId="23E13E49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not up(1)), linkFault(2) is returned. Note that the object</w:t>
      </w:r>
    </w:p>
    <w:p w14:paraId="131F2A86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ifOperStatus may not be up(1) as a result of link failure or</w:t>
      </w:r>
    </w:p>
    <w:p w14:paraId="2DAF0C68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administrative action (ifAdminState being down(2) or</w:t>
      </w:r>
    </w:p>
    <w:p w14:paraId="2F7BAE53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testing(3)).</w:t>
      </w:r>
    </w:p>
    <w:p w14:paraId="36DB7700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1C711478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The passiveWait(3) state is returned only by OAM entities in</w:t>
      </w:r>
    </w:p>
    <w:p w14:paraId="392AEE6D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passive mode (dot3OamMode) and reflects the state in which the</w:t>
      </w:r>
    </w:p>
    <w:p w14:paraId="3F09933B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OAM entity is waiting to see if the peer device is OAM</w:t>
      </w:r>
    </w:p>
    <w:p w14:paraId="6D620AC8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capable. The activeSendLocal(4) value is used by active mode</w:t>
      </w:r>
    </w:p>
    <w:p w14:paraId="65449E61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devices (dot3OamMode) and reflects the OAM entity actively</w:t>
      </w:r>
    </w:p>
    <w:p w14:paraId="147CD5AB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trying to discover whether the peer has OAM capability but has</w:t>
      </w:r>
    </w:p>
    <w:p w14:paraId="141DC037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not yet made that determination.</w:t>
      </w:r>
    </w:p>
    <w:p w14:paraId="5463AF35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0F456B0F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The state sendLocalAndRemote(5) reflects that the local OAM</w:t>
      </w:r>
    </w:p>
    <w:p w14:paraId="7528DA04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entity has discovered the peer but has not yet accepted or</w:t>
      </w:r>
    </w:p>
    <w:p w14:paraId="3B40B4CE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rejected the configuration of the peer. The local device can,</w:t>
      </w:r>
    </w:p>
    <w:p w14:paraId="3C65054C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for whatever reason, decide that the peer device is</w:t>
      </w:r>
    </w:p>
    <w:p w14:paraId="0A8912DF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unacceptable and decline OAM peering. If the local OAM entity</w:t>
      </w:r>
    </w:p>
    <w:p w14:paraId="47A5BBD2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rejects the peer OAM entity, the state becomes</w:t>
      </w:r>
    </w:p>
    <w:p w14:paraId="3C2333B7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oamPeeringLocallyRejected(7). If the OAM peering is allowed</w:t>
      </w:r>
    </w:p>
    <w:p w14:paraId="2D83D7D0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by the local device, the state moves to</w:t>
      </w:r>
    </w:p>
    <w:p w14:paraId="35FB025B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sendLocalAndRemoteOk(6). Note that both the</w:t>
      </w:r>
    </w:p>
    <w:p w14:paraId="799634F2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sendLocalAndRemote(5) and oamPeeringLocallyRejected(7) states</w:t>
      </w:r>
    </w:p>
    <w:p w14:paraId="127A2A98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fall within the state SEND_LOCAL_REMOTE of the Discovery state</w:t>
      </w:r>
    </w:p>
    <w:p w14:paraId="73C0B44D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diagram (see IEEE Std 802.3, Figure 57-5), with the difference being</w:t>
      </w:r>
    </w:p>
    <w:p w14:paraId="42D1D8D2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whether the local OAM client has actively rejected the peering</w:t>
      </w:r>
    </w:p>
    <w:p w14:paraId="0777CB08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or has just not indicated any decision yet. Whether a peering</w:t>
      </w:r>
    </w:p>
    <w:p w14:paraId="19B4A41C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decision has been made is indicated via the local flags field</w:t>
      </w:r>
    </w:p>
    <w:p w14:paraId="42089479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in the OAMPDU (reflected in the aOAMLocalFlagsField of</w:t>
      </w:r>
    </w:p>
    <w:p w14:paraId="5E34B8AD" w14:textId="605620F5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IEEE Std 802.3</w:t>
      </w:r>
      <w:ins w:id="68" w:author="Marek Hajduczenia" w:date="2023-07-06T10:35:00Z">
        <w:r w:rsidR="0028355E">
          <w:rPr>
            <w:rFonts w:ascii="Courier New" w:hAnsi="Courier New" w:cs="Courier New"/>
            <w:sz w:val="16"/>
            <w:szCs w:val="16"/>
          </w:rPr>
          <w:t>,</w:t>
        </w:r>
      </w:ins>
      <w:r w:rsidRPr="008A2126">
        <w:rPr>
          <w:rFonts w:ascii="Courier New" w:hAnsi="Courier New" w:cs="Courier New"/>
          <w:sz w:val="16"/>
          <w:szCs w:val="16"/>
        </w:rPr>
        <w:t xml:space="preserve"> 30.3.6.1.10).</w:t>
      </w:r>
    </w:p>
    <w:p w14:paraId="279DB312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67EB746E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If the remote OAM entity rejects the peering, the state</w:t>
      </w:r>
    </w:p>
    <w:p w14:paraId="4EDE9752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becomes oamPeeringRemotelyRejected(8). Note that both the</w:t>
      </w:r>
    </w:p>
    <w:p w14:paraId="4C600C31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lastRenderedPageBreak/>
        <w:t xml:space="preserve">          sendLocalAndRemoteOk(6) and oamPeeringRemotelyRejected(8)</w:t>
      </w:r>
    </w:p>
    <w:p w14:paraId="1BC080C1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states fall within the state SEND_LOCAL_REMOTE_OK of the</w:t>
      </w:r>
    </w:p>
    <w:p w14:paraId="4318347F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Discovery state diagram (see IEEE Std 802.3, Figure 57-5), with the</w:t>
      </w:r>
    </w:p>
    <w:p w14:paraId="12A2B173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difference being whether the remote OAM client has rejected</w:t>
      </w:r>
    </w:p>
    <w:p w14:paraId="067E3CEE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the peering or has just not yet decided. This is indicated</w:t>
      </w:r>
    </w:p>
    <w:p w14:paraId="33F43A1F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via the remote flags field in the OAMPDU (reflected in the</w:t>
      </w:r>
    </w:p>
    <w:p w14:paraId="3B6691ED" w14:textId="122F9C31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aOAMRemoteFlagsField of IEEE Std 802.3</w:t>
      </w:r>
      <w:ins w:id="69" w:author="Marek Hajduczenia" w:date="2023-07-06T10:35:00Z">
        <w:r w:rsidR="0028355E">
          <w:rPr>
            <w:rFonts w:ascii="Courier New" w:hAnsi="Courier New" w:cs="Courier New"/>
            <w:sz w:val="16"/>
            <w:szCs w:val="16"/>
          </w:rPr>
          <w:t>,</w:t>
        </w:r>
      </w:ins>
      <w:r w:rsidRPr="008A2126">
        <w:rPr>
          <w:rFonts w:ascii="Courier New" w:hAnsi="Courier New" w:cs="Courier New"/>
          <w:sz w:val="16"/>
          <w:szCs w:val="16"/>
        </w:rPr>
        <w:t xml:space="preserve"> 30.3.6.1.11).</w:t>
      </w:r>
    </w:p>
    <w:p w14:paraId="68F902B1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33E93916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When the local OAM entity learns that both it and the remote</w:t>
      </w:r>
    </w:p>
    <w:p w14:paraId="153FD357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OAM entity have accepted the peering, the state moves to</w:t>
      </w:r>
    </w:p>
    <w:p w14:paraId="4C9B7BFC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operational(9) corresponding to the SEND_ANY state of the</w:t>
      </w:r>
    </w:p>
    <w:p w14:paraId="03F0420D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Discovery state diagram (see IEEE Std 802.3, Figure 57-5).</w:t>
      </w:r>
    </w:p>
    <w:p w14:paraId="3322957C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50CD88B1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Since Ethernet OAM functions are not designed to work</w:t>
      </w:r>
    </w:p>
    <w:p w14:paraId="7801D58D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completely over half-duplex interfaces, the value</w:t>
      </w:r>
    </w:p>
    <w:p w14:paraId="796A6799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nonOperHalfDuplex(10) is returned whenever Ethernet OAM is</w:t>
      </w:r>
    </w:p>
    <w:p w14:paraId="02154FA6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enabled (dot3OamAdminState is enabled(1)), but the interface</w:t>
      </w:r>
    </w:p>
    <w:p w14:paraId="069D388C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is in half-duplex operation."</w:t>
      </w:r>
    </w:p>
    <w:p w14:paraId="588F10E7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</w:t>
      </w:r>
    </w:p>
    <w:p w14:paraId="038847AD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REFERENCE   "IEEE Std 802.3, 30.3.6.1.4, 30.3.6.1.10, 30.3.6.1.11"</w:t>
      </w:r>
    </w:p>
    <w:p w14:paraId="1E327345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::= { dot3OamEntry 2 }</w:t>
      </w:r>
    </w:p>
    <w:p w14:paraId="107CD31E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1FBBF074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dot3OamMode OBJECT-TYPE</w:t>
      </w:r>
    </w:p>
    <w:p w14:paraId="080461B8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SYNTAX      INTEGER {</w:t>
      </w:r>
    </w:p>
    <w:p w14:paraId="2B257F93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    passive(1),</w:t>
      </w:r>
    </w:p>
    <w:p w14:paraId="589BF8ED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    active(2)</w:t>
      </w:r>
    </w:p>
    <w:p w14:paraId="72A983B9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  }</w:t>
      </w:r>
    </w:p>
    <w:p w14:paraId="6C2F3210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MAX-ACCESS  read-write</w:t>
      </w:r>
    </w:p>
    <w:p w14:paraId="69A07257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4B4F6E6A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414BA72F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"This object configures the mode of OAM operation for this</w:t>
      </w:r>
    </w:p>
    <w:p w14:paraId="0E598547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Ethernet-like interface. OAM on Ethernet interfaces may be in</w:t>
      </w:r>
    </w:p>
    <w:p w14:paraId="1B5AA80C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'active' mode or 'passive' mode. These two modes differ in</w:t>
      </w:r>
    </w:p>
    <w:p w14:paraId="7FED911F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that active mode provides additional capabilities to initiate</w:t>
      </w:r>
    </w:p>
    <w:p w14:paraId="57E55E60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monitoring activities with the remote OAM peer entity, while</w:t>
      </w:r>
    </w:p>
    <w:p w14:paraId="15627C7E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passive mode generally waits for the peer to initiate OAM</w:t>
      </w:r>
    </w:p>
    <w:p w14:paraId="7E4EABA9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actions with it. As an example, an active OAM entity can put</w:t>
      </w:r>
    </w:p>
    <w:p w14:paraId="2B1C73F2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the remote OAM entity in a loopback state, where a passive OAM</w:t>
      </w:r>
    </w:p>
    <w:p w14:paraId="7D98E6FF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entity cannot.</w:t>
      </w:r>
    </w:p>
    <w:p w14:paraId="6DE2CDE7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31020E21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The default value of dot3OamMode is dependent on the type of</w:t>
      </w:r>
    </w:p>
    <w:p w14:paraId="36E4E187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system on which this Ethernet-like interface resides. The</w:t>
      </w:r>
    </w:p>
    <w:p w14:paraId="05ACD435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default value should be 'active(2)' unless it is known that</w:t>
      </w:r>
    </w:p>
    <w:p w14:paraId="5255B8C3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this system should take on a subservient role to the other</w:t>
      </w:r>
    </w:p>
    <w:p w14:paraId="3D9E03EE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device connected over this interface.</w:t>
      </w:r>
    </w:p>
    <w:p w14:paraId="72099B4C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7597AAA4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Changing this value results in incrementing the configuration</w:t>
      </w:r>
    </w:p>
    <w:p w14:paraId="567A557B" w14:textId="39C59EC3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revision field of locally generated OAMPDUs (IEEE Std 802.3</w:t>
      </w:r>
      <w:ins w:id="70" w:author="Marek Hajduczenia" w:date="2023-07-06T10:34:00Z">
        <w:r w:rsidR="0028355E">
          <w:rPr>
            <w:rFonts w:ascii="Courier New" w:hAnsi="Courier New" w:cs="Courier New"/>
            <w:sz w:val="16"/>
            <w:szCs w:val="16"/>
          </w:rPr>
          <w:t>,</w:t>
        </w:r>
      </w:ins>
      <w:r w:rsidRPr="008A2126">
        <w:rPr>
          <w:rFonts w:ascii="Courier New" w:hAnsi="Courier New" w:cs="Courier New"/>
          <w:sz w:val="16"/>
          <w:szCs w:val="16"/>
        </w:rPr>
        <w:t xml:space="preserve"> </w:t>
      </w:r>
    </w:p>
    <w:p w14:paraId="2E2E2BEC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30.3.6.1.12) and potentially rerunning the OAM discovery process </w:t>
      </w:r>
    </w:p>
    <w:p w14:paraId="3C57C737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if the dot3OamOperStatus was already operational(9)."</w:t>
      </w:r>
    </w:p>
    <w:p w14:paraId="0E825197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</w:t>
      </w:r>
    </w:p>
    <w:p w14:paraId="3880C1B5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REFERENCE   "IEEE Std 802.3, 30.3.6.1.3"</w:t>
      </w:r>
    </w:p>
    <w:p w14:paraId="3E940AE8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::= { dot3OamEntry 3 }</w:t>
      </w:r>
    </w:p>
    <w:p w14:paraId="50732B11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6D47FB46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dot3OamMaxOamPduSize OBJECT-TYPE</w:t>
      </w:r>
    </w:p>
    <w:p w14:paraId="7D7F8CEF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SYNTAX      Unsigned32 (64..1518)</w:t>
      </w:r>
    </w:p>
    <w:p w14:paraId="214EAB3B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UNITS       "octets"</w:t>
      </w:r>
    </w:p>
    <w:p w14:paraId="620BBA64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MAX-ACCESS  read-only</w:t>
      </w:r>
    </w:p>
    <w:p w14:paraId="76FA84DD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03C7F9C4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29C581D6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"The largest OAMPDU that the OAM entity supports. OAM</w:t>
      </w:r>
    </w:p>
    <w:p w14:paraId="1912B9F9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entities exchange maximum OAMPDU sizes and negotiate to use</w:t>
      </w:r>
    </w:p>
    <w:p w14:paraId="7E754704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the smaller of the two maximum OAMPDU sizes between the peers.</w:t>
      </w:r>
    </w:p>
    <w:p w14:paraId="7432622E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This value is determined by the local implementation."</w:t>
      </w:r>
    </w:p>
    <w:p w14:paraId="4BED771F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</w:t>
      </w:r>
    </w:p>
    <w:p w14:paraId="6FFFB634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REFERENCE   "IEEE Std 802.3, 30.3.6.1.8"</w:t>
      </w:r>
    </w:p>
    <w:p w14:paraId="3FFDCFD8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::= { dot3OamEntry 4 }</w:t>
      </w:r>
    </w:p>
    <w:p w14:paraId="071B5B21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3F83A34E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dot3OamConfigRevision OBJECT-TYPE</w:t>
      </w:r>
    </w:p>
    <w:p w14:paraId="381CC885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SYNTAX      Unsigned32(0..65535)</w:t>
      </w:r>
    </w:p>
    <w:p w14:paraId="43456058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MAX-ACCESS  read-only</w:t>
      </w:r>
    </w:p>
    <w:p w14:paraId="578DFB7D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7CF5DD59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76A483DF" w14:textId="77777777" w:rsidR="0028355E" w:rsidRDefault="008A2126" w:rsidP="008A2126">
      <w:pPr>
        <w:spacing w:after="0"/>
        <w:rPr>
          <w:ins w:id="71" w:author="Marek Hajduczenia" w:date="2023-07-06T10:36:00Z"/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lastRenderedPageBreak/>
        <w:t xml:space="preserve">          "The configuration revision</w:t>
      </w:r>
      <w:ins w:id="72" w:author="Marek Hajduczenia" w:date="2023-07-06T10:36:00Z">
        <w:r w:rsidR="0028355E">
          <w:rPr>
            <w:rFonts w:ascii="Courier New" w:hAnsi="Courier New" w:cs="Courier New"/>
            <w:sz w:val="16"/>
            <w:szCs w:val="16"/>
          </w:rPr>
          <w:t xml:space="preserve"> (see IEEE Std 802.3, 57.5.2.1)</w:t>
        </w:r>
      </w:ins>
      <w:r w:rsidRPr="008A2126">
        <w:rPr>
          <w:rFonts w:ascii="Courier New" w:hAnsi="Courier New" w:cs="Courier New"/>
          <w:sz w:val="16"/>
          <w:szCs w:val="16"/>
        </w:rPr>
        <w:t xml:space="preserve"> of </w:t>
      </w:r>
    </w:p>
    <w:p w14:paraId="7F399198" w14:textId="1632FA21" w:rsidR="008A2126" w:rsidRPr="008A2126" w:rsidDel="0028355E" w:rsidRDefault="0028355E" w:rsidP="008A2126">
      <w:pPr>
        <w:spacing w:after="0"/>
        <w:rPr>
          <w:del w:id="73" w:author="Marek Hajduczenia" w:date="2023-07-06T10:36:00Z"/>
          <w:rFonts w:ascii="Courier New" w:hAnsi="Courier New" w:cs="Courier New"/>
          <w:sz w:val="16"/>
          <w:szCs w:val="16"/>
        </w:rPr>
      </w:pPr>
      <w:ins w:id="74" w:author="Marek Hajduczenia" w:date="2023-07-06T10:36:00Z">
        <w:r>
          <w:rPr>
            <w:rFonts w:ascii="Courier New" w:hAnsi="Courier New" w:cs="Courier New"/>
            <w:sz w:val="16"/>
            <w:szCs w:val="16"/>
          </w:rPr>
          <w:t xml:space="preserve">          </w:t>
        </w:r>
      </w:ins>
      <w:r w:rsidR="008A2126" w:rsidRPr="008A2126">
        <w:rPr>
          <w:rFonts w:ascii="Courier New" w:hAnsi="Courier New" w:cs="Courier New"/>
          <w:sz w:val="16"/>
          <w:szCs w:val="16"/>
        </w:rPr>
        <w:t>the OAM entity as reflected in</w:t>
      </w:r>
      <w:ins w:id="75" w:author="Marek Hajduczenia" w:date="2023-07-06T10:36:00Z">
        <w:r>
          <w:rPr>
            <w:rFonts w:ascii="Courier New" w:hAnsi="Courier New" w:cs="Courier New"/>
            <w:sz w:val="16"/>
            <w:szCs w:val="16"/>
          </w:rPr>
          <w:t xml:space="preserve"> </w:t>
        </w:r>
      </w:ins>
    </w:p>
    <w:p w14:paraId="33D234E4" w14:textId="77777777" w:rsidR="0028355E" w:rsidRDefault="008A2126" w:rsidP="008A2126">
      <w:pPr>
        <w:spacing w:after="0"/>
        <w:rPr>
          <w:ins w:id="76" w:author="Marek Hajduczenia" w:date="2023-07-06T10:37:00Z"/>
          <w:rFonts w:ascii="Courier New" w:hAnsi="Courier New" w:cs="Courier New"/>
          <w:sz w:val="16"/>
          <w:szCs w:val="16"/>
        </w:rPr>
      </w:pPr>
      <w:del w:id="77" w:author="Marek Hajduczenia" w:date="2023-07-06T10:36:00Z">
        <w:r w:rsidRPr="008A2126" w:rsidDel="0028355E">
          <w:rPr>
            <w:rFonts w:ascii="Courier New" w:hAnsi="Courier New" w:cs="Courier New"/>
            <w:sz w:val="16"/>
            <w:szCs w:val="16"/>
          </w:rPr>
          <w:delText xml:space="preserve">  </w:delText>
        </w:r>
      </w:del>
      <w:del w:id="78" w:author="Marek Hajduczenia" w:date="2023-07-06T10:37:00Z">
        <w:r w:rsidRPr="008A2126" w:rsidDel="0028355E">
          <w:rPr>
            <w:rFonts w:ascii="Courier New" w:hAnsi="Courier New" w:cs="Courier New"/>
            <w:sz w:val="16"/>
            <w:szCs w:val="16"/>
          </w:rPr>
          <w:delText xml:space="preserve">        </w:delText>
        </w:r>
      </w:del>
      <w:r w:rsidRPr="008A2126">
        <w:rPr>
          <w:rFonts w:ascii="Courier New" w:hAnsi="Courier New" w:cs="Courier New"/>
          <w:sz w:val="16"/>
          <w:szCs w:val="16"/>
        </w:rPr>
        <w:t xml:space="preserve">the latest OAMPDU sent by the </w:t>
      </w:r>
    </w:p>
    <w:p w14:paraId="5E937492" w14:textId="1C070059" w:rsidR="008A2126" w:rsidRPr="008A2126" w:rsidDel="0028355E" w:rsidRDefault="0028355E" w:rsidP="008A2126">
      <w:pPr>
        <w:spacing w:after="0"/>
        <w:rPr>
          <w:del w:id="79" w:author="Marek Hajduczenia" w:date="2023-07-06T10:37:00Z"/>
          <w:rFonts w:ascii="Courier New" w:hAnsi="Courier New" w:cs="Courier New"/>
          <w:sz w:val="16"/>
          <w:szCs w:val="16"/>
        </w:rPr>
      </w:pPr>
      <w:ins w:id="80" w:author="Marek Hajduczenia" w:date="2023-07-06T10:37:00Z">
        <w:r>
          <w:rPr>
            <w:rFonts w:ascii="Courier New" w:hAnsi="Courier New" w:cs="Courier New"/>
            <w:sz w:val="16"/>
            <w:szCs w:val="16"/>
          </w:rPr>
          <w:t xml:space="preserve">          </w:t>
        </w:r>
      </w:ins>
      <w:r w:rsidR="008A2126" w:rsidRPr="008A2126">
        <w:rPr>
          <w:rFonts w:ascii="Courier New" w:hAnsi="Courier New" w:cs="Courier New"/>
          <w:sz w:val="16"/>
          <w:szCs w:val="16"/>
        </w:rPr>
        <w:t>OAM entity. The config revision</w:t>
      </w:r>
      <w:ins w:id="81" w:author="Marek Hajduczenia" w:date="2023-07-06T10:37:00Z">
        <w:r>
          <w:rPr>
            <w:rFonts w:ascii="Courier New" w:hAnsi="Courier New" w:cs="Courier New"/>
            <w:sz w:val="16"/>
            <w:szCs w:val="16"/>
          </w:rPr>
          <w:t xml:space="preserve"> </w:t>
        </w:r>
      </w:ins>
    </w:p>
    <w:p w14:paraId="7B5A8394" w14:textId="77777777" w:rsidR="0028355E" w:rsidRDefault="008A2126" w:rsidP="008A2126">
      <w:pPr>
        <w:spacing w:after="0"/>
        <w:rPr>
          <w:ins w:id="82" w:author="Marek Hajduczenia" w:date="2023-07-06T10:37:00Z"/>
          <w:rFonts w:ascii="Courier New" w:hAnsi="Courier New" w:cs="Courier New"/>
          <w:sz w:val="16"/>
          <w:szCs w:val="16"/>
        </w:rPr>
      </w:pPr>
      <w:del w:id="83" w:author="Marek Hajduczenia" w:date="2023-07-06T10:37:00Z">
        <w:r w:rsidRPr="008A2126" w:rsidDel="0028355E">
          <w:rPr>
            <w:rFonts w:ascii="Courier New" w:hAnsi="Courier New" w:cs="Courier New"/>
            <w:sz w:val="16"/>
            <w:szCs w:val="16"/>
          </w:rPr>
          <w:delText xml:space="preserve">          </w:delText>
        </w:r>
      </w:del>
      <w:r w:rsidRPr="008A2126">
        <w:rPr>
          <w:rFonts w:ascii="Courier New" w:hAnsi="Courier New" w:cs="Courier New"/>
          <w:sz w:val="16"/>
          <w:szCs w:val="16"/>
        </w:rPr>
        <w:t xml:space="preserve">is used by OAM entities to </w:t>
      </w:r>
    </w:p>
    <w:p w14:paraId="59EBE4B9" w14:textId="0C7EEFDC" w:rsidR="008A2126" w:rsidRPr="008A2126" w:rsidDel="0028355E" w:rsidRDefault="0028355E" w:rsidP="008A2126">
      <w:pPr>
        <w:spacing w:after="0"/>
        <w:rPr>
          <w:del w:id="84" w:author="Marek Hajduczenia" w:date="2023-07-06T10:37:00Z"/>
          <w:rFonts w:ascii="Courier New" w:hAnsi="Courier New" w:cs="Courier New"/>
          <w:sz w:val="16"/>
          <w:szCs w:val="16"/>
        </w:rPr>
      </w:pPr>
      <w:ins w:id="85" w:author="Marek Hajduczenia" w:date="2023-07-06T10:37:00Z">
        <w:r>
          <w:rPr>
            <w:rFonts w:ascii="Courier New" w:hAnsi="Courier New" w:cs="Courier New"/>
            <w:sz w:val="16"/>
            <w:szCs w:val="16"/>
          </w:rPr>
          <w:t xml:space="preserve">          </w:t>
        </w:r>
      </w:ins>
      <w:r w:rsidR="008A2126" w:rsidRPr="008A2126">
        <w:rPr>
          <w:rFonts w:ascii="Courier New" w:hAnsi="Courier New" w:cs="Courier New"/>
          <w:sz w:val="16"/>
          <w:szCs w:val="16"/>
        </w:rPr>
        <w:t>indicate that configuration changes</w:t>
      </w:r>
    </w:p>
    <w:p w14:paraId="26A91AFD" w14:textId="77777777" w:rsidR="0028355E" w:rsidRDefault="0028355E" w:rsidP="008A2126">
      <w:pPr>
        <w:spacing w:after="0"/>
        <w:rPr>
          <w:ins w:id="86" w:author="Marek Hajduczenia" w:date="2023-07-06T10:37:00Z"/>
          <w:rFonts w:ascii="Courier New" w:hAnsi="Courier New" w:cs="Courier New"/>
          <w:sz w:val="16"/>
          <w:szCs w:val="16"/>
        </w:rPr>
      </w:pPr>
      <w:ins w:id="87" w:author="Marek Hajduczenia" w:date="2023-07-06T10:37:00Z">
        <w:r>
          <w:rPr>
            <w:rFonts w:ascii="Courier New" w:hAnsi="Courier New" w:cs="Courier New"/>
            <w:sz w:val="16"/>
            <w:szCs w:val="16"/>
          </w:rPr>
          <w:t xml:space="preserve"> </w:t>
        </w:r>
      </w:ins>
      <w:del w:id="88" w:author="Marek Hajduczenia" w:date="2023-07-06T10:37:00Z">
        <w:r w:rsidR="008A2126" w:rsidRPr="008A2126" w:rsidDel="0028355E">
          <w:rPr>
            <w:rFonts w:ascii="Courier New" w:hAnsi="Courier New" w:cs="Courier New"/>
            <w:sz w:val="16"/>
            <w:szCs w:val="16"/>
          </w:rPr>
          <w:delText xml:space="preserve">          </w:delText>
        </w:r>
      </w:del>
      <w:r w:rsidR="008A2126" w:rsidRPr="008A2126">
        <w:rPr>
          <w:rFonts w:ascii="Courier New" w:hAnsi="Courier New" w:cs="Courier New"/>
          <w:sz w:val="16"/>
          <w:szCs w:val="16"/>
        </w:rPr>
        <w:t xml:space="preserve">have occurred, which might </w:t>
      </w:r>
    </w:p>
    <w:p w14:paraId="49B26553" w14:textId="08A76BD2" w:rsidR="008A2126" w:rsidRPr="008A2126" w:rsidDel="0028355E" w:rsidRDefault="0028355E" w:rsidP="008A2126">
      <w:pPr>
        <w:spacing w:after="0"/>
        <w:rPr>
          <w:del w:id="89" w:author="Marek Hajduczenia" w:date="2023-07-06T10:37:00Z"/>
          <w:rFonts w:ascii="Courier New" w:hAnsi="Courier New" w:cs="Courier New"/>
          <w:sz w:val="16"/>
          <w:szCs w:val="16"/>
        </w:rPr>
      </w:pPr>
      <w:ins w:id="90" w:author="Marek Hajduczenia" w:date="2023-07-06T10:37:00Z">
        <w:r>
          <w:rPr>
            <w:rFonts w:ascii="Courier New" w:hAnsi="Courier New" w:cs="Courier New"/>
            <w:sz w:val="16"/>
            <w:szCs w:val="16"/>
          </w:rPr>
          <w:t xml:space="preserve">          </w:t>
        </w:r>
      </w:ins>
      <w:r w:rsidR="008A2126" w:rsidRPr="008A2126">
        <w:rPr>
          <w:rFonts w:ascii="Courier New" w:hAnsi="Courier New" w:cs="Courier New"/>
          <w:sz w:val="16"/>
          <w:szCs w:val="16"/>
        </w:rPr>
        <w:t>require the peer OAM entity to</w:t>
      </w:r>
    </w:p>
    <w:p w14:paraId="3FEF218E" w14:textId="77777777" w:rsidR="0028355E" w:rsidRDefault="0028355E" w:rsidP="008A2126">
      <w:pPr>
        <w:spacing w:after="0"/>
        <w:rPr>
          <w:ins w:id="91" w:author="Marek Hajduczenia" w:date="2023-07-06T10:37:00Z"/>
          <w:rFonts w:ascii="Courier New" w:hAnsi="Courier New" w:cs="Courier New"/>
          <w:sz w:val="16"/>
          <w:szCs w:val="16"/>
        </w:rPr>
      </w:pPr>
      <w:ins w:id="92" w:author="Marek Hajduczenia" w:date="2023-07-06T10:37:00Z">
        <w:r>
          <w:rPr>
            <w:rFonts w:ascii="Courier New" w:hAnsi="Courier New" w:cs="Courier New"/>
            <w:sz w:val="16"/>
            <w:szCs w:val="16"/>
          </w:rPr>
          <w:t xml:space="preserve"> </w:t>
        </w:r>
      </w:ins>
      <w:del w:id="93" w:author="Marek Hajduczenia" w:date="2023-07-06T10:37:00Z">
        <w:r w:rsidR="008A2126" w:rsidRPr="008A2126" w:rsidDel="0028355E">
          <w:rPr>
            <w:rFonts w:ascii="Courier New" w:hAnsi="Courier New" w:cs="Courier New"/>
            <w:sz w:val="16"/>
            <w:szCs w:val="16"/>
          </w:rPr>
          <w:delText xml:space="preserve">          </w:delText>
        </w:r>
      </w:del>
      <w:r w:rsidR="008A2126" w:rsidRPr="008A2126">
        <w:rPr>
          <w:rFonts w:ascii="Courier New" w:hAnsi="Courier New" w:cs="Courier New"/>
          <w:sz w:val="16"/>
          <w:szCs w:val="16"/>
        </w:rPr>
        <w:t xml:space="preserve">re-evaluate whether OAM peering </w:t>
      </w:r>
    </w:p>
    <w:p w14:paraId="5BE5EC01" w14:textId="71057382" w:rsidR="008A2126" w:rsidRPr="008A2126" w:rsidRDefault="0028355E" w:rsidP="008A2126">
      <w:pPr>
        <w:spacing w:after="0"/>
        <w:rPr>
          <w:rFonts w:ascii="Courier New" w:hAnsi="Courier New" w:cs="Courier New"/>
          <w:sz w:val="16"/>
          <w:szCs w:val="16"/>
        </w:rPr>
      </w:pPr>
      <w:ins w:id="94" w:author="Marek Hajduczenia" w:date="2023-07-06T10:37:00Z">
        <w:r>
          <w:rPr>
            <w:rFonts w:ascii="Courier New" w:hAnsi="Courier New" w:cs="Courier New"/>
            <w:sz w:val="16"/>
            <w:szCs w:val="16"/>
          </w:rPr>
          <w:t xml:space="preserve">          </w:t>
        </w:r>
      </w:ins>
      <w:r w:rsidR="008A2126" w:rsidRPr="008A2126">
        <w:rPr>
          <w:rFonts w:ascii="Courier New" w:hAnsi="Courier New" w:cs="Courier New"/>
          <w:sz w:val="16"/>
          <w:szCs w:val="16"/>
        </w:rPr>
        <w:t>is allowed."</w:t>
      </w:r>
    </w:p>
    <w:p w14:paraId="1E9BCDD0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</w:t>
      </w:r>
    </w:p>
    <w:p w14:paraId="5A336A2B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REFERENCE   "IEEE Std 802.3, 30.3.6.1.12"</w:t>
      </w:r>
    </w:p>
    <w:p w14:paraId="017CEA03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::= { dot3OamEntry 5 }</w:t>
      </w:r>
    </w:p>
    <w:p w14:paraId="302A2844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5C5794DD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dot3OamFunctionsSupported OBJECT-TYPE</w:t>
      </w:r>
    </w:p>
    <w:p w14:paraId="26F6D7AA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SYNTAX      BITS {</w:t>
      </w:r>
    </w:p>
    <w:p w14:paraId="66BC49CE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    unidirectionalSupport (0),</w:t>
      </w:r>
    </w:p>
    <w:p w14:paraId="606854C0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    loopbackSupport(1),</w:t>
      </w:r>
    </w:p>
    <w:p w14:paraId="1D883FB1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    eventSupport(2),</w:t>
      </w:r>
    </w:p>
    <w:p w14:paraId="0F001909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    variableSupport(3)</w:t>
      </w:r>
    </w:p>
    <w:p w14:paraId="11CD166F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  }</w:t>
      </w:r>
    </w:p>
    <w:p w14:paraId="03E26197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MAX-ACCESS  read-only</w:t>
      </w:r>
    </w:p>
    <w:p w14:paraId="1EC6995A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43F5CDB7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47E1ABEA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"The OAM functions supported on this Ethernet-like interface.</w:t>
      </w:r>
    </w:p>
    <w:p w14:paraId="378CFFF5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OAM consists of separate functional sets beyond the basic</w:t>
      </w:r>
    </w:p>
    <w:p w14:paraId="37442C93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discovery process that is required. These functional</w:t>
      </w:r>
    </w:p>
    <w:p w14:paraId="4D6EE3AF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groups can be supported independently by any implementation.</w:t>
      </w:r>
    </w:p>
    <w:p w14:paraId="32219A13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These values are communicated to the peer via the local</w:t>
      </w:r>
    </w:p>
    <w:p w14:paraId="4E209B26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configuration field of Information OAMPDUs.</w:t>
      </w:r>
    </w:p>
    <w:p w14:paraId="53ECEF40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43A33A0C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Setting 'unidirectionalSupport(0)' indicates that the OAM</w:t>
      </w:r>
    </w:p>
    <w:p w14:paraId="67F6C95B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entity supports the transmission of OAMPDUs on links that are</w:t>
      </w:r>
    </w:p>
    <w:p w14:paraId="01979096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operating in unidirectional mode (traffic flowing in one</w:t>
      </w:r>
    </w:p>
    <w:p w14:paraId="2E928CE1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direction only). Setting 'loopbackSupport(1)' indicates that</w:t>
      </w:r>
    </w:p>
    <w:p w14:paraId="47336B08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the OAM entity can initiate and respond to loopback commands.</w:t>
      </w:r>
    </w:p>
    <w:p w14:paraId="1A9DE857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Setting 'eventSupport(2)' indicates that the OAM entity can</w:t>
      </w:r>
    </w:p>
    <w:p w14:paraId="36E705E8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send and receive Event Notification OAMPDUs. Setting</w:t>
      </w:r>
    </w:p>
    <w:p w14:paraId="57DA66E1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'variableSupport(3)' indicates that the OAM entity can send</w:t>
      </w:r>
    </w:p>
    <w:p w14:paraId="70A99828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and receive Variable Request and Response OAMPDUs."</w:t>
      </w:r>
    </w:p>
    <w:p w14:paraId="353F2F3E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</w:t>
      </w:r>
    </w:p>
    <w:p w14:paraId="540428FA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REFERENCE   "IEEE Std 802.3, 30.3.6.1.6"</w:t>
      </w:r>
    </w:p>
    <w:p w14:paraId="3EA4D54A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::= { dot3OamEntry 6 }</w:t>
      </w:r>
    </w:p>
    <w:p w14:paraId="549742E3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49EDD17C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-- ***************************************************************</w:t>
      </w:r>
    </w:p>
    <w:p w14:paraId="438A65C7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--</w:t>
      </w:r>
    </w:p>
    <w:p w14:paraId="2F6F5411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-- Ethernet OAM Peer group</w:t>
      </w:r>
    </w:p>
    <w:p w14:paraId="5CF8E2AC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--</w:t>
      </w:r>
    </w:p>
    <w:p w14:paraId="531CB9CC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1010B4BC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dot3OamPeerTable OBJECT-TYPE</w:t>
      </w:r>
    </w:p>
    <w:p w14:paraId="6BF239CE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SYNTAX      SEQUENCE OF Dot3OamPeerEntry</w:t>
      </w:r>
    </w:p>
    <w:p w14:paraId="46A085CD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MAX-ACCESS  not-accessible</w:t>
      </w:r>
    </w:p>
    <w:p w14:paraId="1739EDF4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246A735F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22D8D32A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"This table contains information about the OAM peer for a</w:t>
      </w:r>
    </w:p>
    <w:p w14:paraId="7329A8F4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particular Ethernet-like interface. OAM entities communicate</w:t>
      </w:r>
    </w:p>
    <w:p w14:paraId="20438969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with a single OAM peer entity on Ethernet links on which OAM</w:t>
      </w:r>
    </w:p>
    <w:p w14:paraId="59FB42DB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is enabled and operating properly. There is one entry in this</w:t>
      </w:r>
    </w:p>
    <w:p w14:paraId="1740B0DD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table for each entry in the dot3OamTable for which information</w:t>
      </w:r>
    </w:p>
    <w:p w14:paraId="27CDD7F1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on the peer OAM entity is available."</w:t>
      </w:r>
    </w:p>
    <w:p w14:paraId="1EE2013C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</w:t>
      </w:r>
    </w:p>
    <w:p w14:paraId="5F56159D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::= { dot3OamObjects 2 }</w:t>
      </w:r>
    </w:p>
    <w:p w14:paraId="0488186E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741DF91E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dot3OamPeerEntry OBJECT-TYPE</w:t>
      </w:r>
    </w:p>
    <w:p w14:paraId="3CEAE6D7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SYNTAX      Dot3OamPeerEntry</w:t>
      </w:r>
    </w:p>
    <w:p w14:paraId="1AA69229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MAX-ACCESS  not-accessible</w:t>
      </w:r>
    </w:p>
    <w:p w14:paraId="0341F063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13AFB001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55FFC605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"An entry in the table containing information on the peer OAM</w:t>
      </w:r>
    </w:p>
    <w:p w14:paraId="505C8C60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entity for a single Ethernet-like interface.</w:t>
      </w:r>
    </w:p>
    <w:p w14:paraId="0982218F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604E26E4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Note that there is at most one OAM peer for each Ethernet-like</w:t>
      </w:r>
    </w:p>
    <w:p w14:paraId="3136DEA8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interface. Entries are automatically created when information</w:t>
      </w:r>
    </w:p>
    <w:p w14:paraId="2108A71A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about the OAM peer entity becomes available, and automatically</w:t>
      </w:r>
    </w:p>
    <w:p w14:paraId="63FF62A4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deleted when the OAM peer entity is no longer in</w:t>
      </w:r>
    </w:p>
    <w:p w14:paraId="57781162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communication. Peer information is not available when</w:t>
      </w:r>
    </w:p>
    <w:p w14:paraId="343FB458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dot3OamOperStatus is disabled(1), linkFault(2),</w:t>
      </w:r>
    </w:p>
    <w:p w14:paraId="0AF66259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lastRenderedPageBreak/>
        <w:t xml:space="preserve">          passiveWait(3), activeSendLocal(4), or nonOperHalfDuplex(10)."</w:t>
      </w:r>
    </w:p>
    <w:p w14:paraId="2927A3A9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</w:t>
      </w:r>
    </w:p>
    <w:p w14:paraId="70BE4E21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INDEX       { ifIndex }</w:t>
      </w:r>
    </w:p>
    <w:p w14:paraId="4FC8299F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::= { dot3OamPeerTable 1 }</w:t>
      </w:r>
    </w:p>
    <w:p w14:paraId="4CF18650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68BA84D3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Dot3OamPeerEntry ::=</w:t>
      </w:r>
    </w:p>
    <w:p w14:paraId="568683B8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SEQUENCE {</w:t>
      </w:r>
    </w:p>
    <w:p w14:paraId="0178075C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dot3OamPeerMacAddress               MacAddress,</w:t>
      </w:r>
    </w:p>
    <w:p w14:paraId="74BEFBE8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dot3OamPeerVendorOui                EightOTwoOui,</w:t>
      </w:r>
    </w:p>
    <w:p w14:paraId="5DD2E8EB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dot3OamPeerVendorInfo               Unsigned32,</w:t>
      </w:r>
    </w:p>
    <w:p w14:paraId="7F3E6B7D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dot3OamPeerMode                     INTEGER,</w:t>
      </w:r>
    </w:p>
    <w:p w14:paraId="18AE9EBC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dot3OamPeerMaxOamPduSize            Unsigned32,</w:t>
      </w:r>
    </w:p>
    <w:p w14:paraId="7E0C63BE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dot3OamPeerConfigRevision           Unsigned32,</w:t>
      </w:r>
    </w:p>
    <w:p w14:paraId="3C5B5ADF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dot3OamPeerFunctionsSupported       BITS</w:t>
      </w:r>
    </w:p>
    <w:p w14:paraId="17B9F7C1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}</w:t>
      </w:r>
    </w:p>
    <w:p w14:paraId="54625950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5C0946B9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dot3OamPeerMacAddress OBJECT-TYPE</w:t>
      </w:r>
    </w:p>
    <w:p w14:paraId="6AEB204A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SYNTAX      MacAddress</w:t>
      </w:r>
    </w:p>
    <w:p w14:paraId="5942A51A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MAX-ACCESS  read-only</w:t>
      </w:r>
    </w:p>
    <w:p w14:paraId="6CC4B7C6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51CB2542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79613867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"The MAC address of the peer OAM entity. The MAC address is</w:t>
      </w:r>
    </w:p>
    <w:p w14:paraId="5224EA13" w14:textId="77777777" w:rsidR="00106DCE" w:rsidRDefault="008A2126" w:rsidP="008A2126">
      <w:pPr>
        <w:spacing w:after="0"/>
        <w:rPr>
          <w:ins w:id="95" w:author="Marek Hajduczenia" w:date="2023-07-06T10:39:00Z"/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derived from the most recently received OAMPDU.</w:t>
      </w:r>
    </w:p>
    <w:p w14:paraId="5C7F02BA" w14:textId="77777777" w:rsidR="00106DCE" w:rsidRDefault="00106DCE" w:rsidP="008A2126">
      <w:pPr>
        <w:spacing w:after="0"/>
        <w:rPr>
          <w:ins w:id="96" w:author="Marek Hajduczenia" w:date="2023-07-06T10:39:00Z"/>
          <w:rFonts w:ascii="Courier New" w:hAnsi="Courier New" w:cs="Courier New"/>
          <w:sz w:val="16"/>
          <w:szCs w:val="16"/>
        </w:rPr>
      </w:pPr>
      <w:ins w:id="97" w:author="Marek Hajduczenia" w:date="2023-07-06T10:39:00Z">
        <w:r>
          <w:rPr>
            <w:rFonts w:ascii="Courier New" w:hAnsi="Courier New" w:cs="Courier New"/>
            <w:sz w:val="16"/>
            <w:szCs w:val="16"/>
          </w:rPr>
          <w:t xml:space="preserve">          </w:t>
        </w:r>
        <w:r w:rsidRPr="00106DCE">
          <w:rPr>
            <w:rFonts w:ascii="Courier New" w:hAnsi="Courier New" w:cs="Courier New"/>
            <w:sz w:val="16"/>
            <w:szCs w:val="16"/>
          </w:rPr>
          <w:t xml:space="preserve">This value is updated on reception of a valid frame with </w:t>
        </w:r>
      </w:ins>
    </w:p>
    <w:p w14:paraId="6229E98D" w14:textId="77777777" w:rsidR="00106DCE" w:rsidRDefault="00106DCE" w:rsidP="008A2126">
      <w:pPr>
        <w:spacing w:after="0"/>
        <w:rPr>
          <w:ins w:id="98" w:author="Marek Hajduczenia" w:date="2023-07-06T10:39:00Z"/>
          <w:rFonts w:ascii="Courier New" w:hAnsi="Courier New" w:cs="Courier New"/>
          <w:sz w:val="16"/>
          <w:szCs w:val="16"/>
        </w:rPr>
      </w:pPr>
      <w:ins w:id="99" w:author="Marek Hajduczenia" w:date="2023-07-06T10:39:00Z">
        <w:r>
          <w:rPr>
            <w:rFonts w:ascii="Courier New" w:hAnsi="Courier New" w:cs="Courier New"/>
            <w:sz w:val="16"/>
            <w:szCs w:val="16"/>
          </w:rPr>
          <w:t xml:space="preserve">          </w:t>
        </w:r>
        <w:r w:rsidRPr="00106DCE">
          <w:rPr>
            <w:rFonts w:ascii="Courier New" w:hAnsi="Courier New" w:cs="Courier New"/>
            <w:sz w:val="16"/>
            <w:szCs w:val="16"/>
          </w:rPr>
          <w:t>(1) a destinationField equal to the reserved</w:t>
        </w:r>
        <w:r>
          <w:rPr>
            <w:rFonts w:ascii="Courier New" w:hAnsi="Courier New" w:cs="Courier New"/>
            <w:sz w:val="16"/>
            <w:szCs w:val="16"/>
          </w:rPr>
          <w:t xml:space="preserve"> </w:t>
        </w:r>
        <w:r w:rsidRPr="00106DCE">
          <w:rPr>
            <w:rFonts w:ascii="Courier New" w:hAnsi="Courier New" w:cs="Courier New"/>
            <w:sz w:val="16"/>
            <w:szCs w:val="16"/>
          </w:rPr>
          <w:t xml:space="preserve">multicast address </w:t>
        </w:r>
      </w:ins>
    </w:p>
    <w:p w14:paraId="1C97F60E" w14:textId="77777777" w:rsidR="00106DCE" w:rsidRDefault="00106DCE" w:rsidP="008A2126">
      <w:pPr>
        <w:spacing w:after="0"/>
        <w:rPr>
          <w:ins w:id="100" w:author="Marek Hajduczenia" w:date="2023-07-06T10:39:00Z"/>
          <w:rFonts w:ascii="Courier New" w:hAnsi="Courier New" w:cs="Courier New"/>
          <w:sz w:val="16"/>
          <w:szCs w:val="16"/>
        </w:rPr>
      </w:pPr>
      <w:ins w:id="101" w:author="Marek Hajduczenia" w:date="2023-07-06T10:39:00Z">
        <w:r>
          <w:rPr>
            <w:rFonts w:ascii="Courier New" w:hAnsi="Courier New" w:cs="Courier New"/>
            <w:sz w:val="16"/>
            <w:szCs w:val="16"/>
          </w:rPr>
          <w:t xml:space="preserve">          </w:t>
        </w:r>
        <w:r w:rsidRPr="00106DCE">
          <w:rPr>
            <w:rFonts w:ascii="Courier New" w:hAnsi="Courier New" w:cs="Courier New"/>
            <w:sz w:val="16"/>
            <w:szCs w:val="16"/>
          </w:rPr>
          <w:t xml:space="preserve">for Slow_Protocols specified in </w:t>
        </w:r>
        <w:r>
          <w:rPr>
            <w:rFonts w:ascii="Courier New" w:hAnsi="Courier New" w:cs="Courier New"/>
            <w:sz w:val="16"/>
            <w:szCs w:val="16"/>
          </w:rPr>
          <w:t xml:space="preserve">IEEE Std 802.3, </w:t>
        </w:r>
        <w:r w:rsidRPr="00106DCE">
          <w:rPr>
            <w:rFonts w:ascii="Courier New" w:hAnsi="Courier New" w:cs="Courier New"/>
            <w:sz w:val="16"/>
            <w:szCs w:val="16"/>
          </w:rPr>
          <w:t xml:space="preserve">Table 57A–1, </w:t>
        </w:r>
      </w:ins>
    </w:p>
    <w:p w14:paraId="608B49B4" w14:textId="77777777" w:rsidR="00106DCE" w:rsidRDefault="00106DCE" w:rsidP="008A2126">
      <w:pPr>
        <w:spacing w:after="0"/>
        <w:rPr>
          <w:ins w:id="102" w:author="Marek Hajduczenia" w:date="2023-07-06T10:39:00Z"/>
          <w:rFonts w:ascii="Courier New" w:hAnsi="Courier New" w:cs="Courier New"/>
          <w:sz w:val="16"/>
          <w:szCs w:val="16"/>
        </w:rPr>
      </w:pPr>
      <w:ins w:id="103" w:author="Marek Hajduczenia" w:date="2023-07-06T10:39:00Z">
        <w:r>
          <w:rPr>
            <w:rFonts w:ascii="Courier New" w:hAnsi="Courier New" w:cs="Courier New"/>
            <w:sz w:val="16"/>
            <w:szCs w:val="16"/>
          </w:rPr>
          <w:t xml:space="preserve">          </w:t>
        </w:r>
        <w:r w:rsidRPr="00106DCE">
          <w:rPr>
            <w:rFonts w:ascii="Courier New" w:hAnsi="Courier New" w:cs="Courier New"/>
            <w:sz w:val="16"/>
            <w:szCs w:val="16"/>
          </w:rPr>
          <w:t>(2) lengthOrType field value</w:t>
        </w:r>
        <w:r>
          <w:rPr>
            <w:rFonts w:ascii="Courier New" w:hAnsi="Courier New" w:cs="Courier New"/>
            <w:sz w:val="16"/>
            <w:szCs w:val="16"/>
          </w:rPr>
          <w:t xml:space="preserve"> </w:t>
        </w:r>
        <w:r w:rsidRPr="00106DCE">
          <w:rPr>
            <w:rFonts w:ascii="Courier New" w:hAnsi="Courier New" w:cs="Courier New"/>
            <w:sz w:val="16"/>
            <w:szCs w:val="16"/>
          </w:rPr>
          <w:t xml:space="preserve">equal to the reserved Type for </w:t>
        </w:r>
      </w:ins>
    </w:p>
    <w:p w14:paraId="7AE685AD" w14:textId="77777777" w:rsidR="00106DCE" w:rsidRDefault="00106DCE" w:rsidP="008A2126">
      <w:pPr>
        <w:spacing w:after="0"/>
        <w:rPr>
          <w:ins w:id="104" w:author="Marek Hajduczenia" w:date="2023-07-06T10:39:00Z"/>
          <w:rFonts w:ascii="Courier New" w:hAnsi="Courier New" w:cs="Courier New"/>
          <w:sz w:val="16"/>
          <w:szCs w:val="16"/>
        </w:rPr>
      </w:pPr>
      <w:ins w:id="105" w:author="Marek Hajduczenia" w:date="2023-07-06T10:39:00Z">
        <w:r>
          <w:rPr>
            <w:rFonts w:ascii="Courier New" w:hAnsi="Courier New" w:cs="Courier New"/>
            <w:sz w:val="16"/>
            <w:szCs w:val="16"/>
          </w:rPr>
          <w:t xml:space="preserve">          </w:t>
        </w:r>
        <w:r w:rsidRPr="00106DCE">
          <w:rPr>
            <w:rFonts w:ascii="Courier New" w:hAnsi="Courier New" w:cs="Courier New"/>
            <w:sz w:val="16"/>
            <w:szCs w:val="16"/>
          </w:rPr>
          <w:t xml:space="preserve">Slow_Protocols as specified in </w:t>
        </w:r>
        <w:r>
          <w:rPr>
            <w:rFonts w:ascii="Courier New" w:hAnsi="Courier New" w:cs="Courier New"/>
            <w:sz w:val="16"/>
            <w:szCs w:val="16"/>
          </w:rPr>
          <w:t xml:space="preserve">IEEE Std 802.3, </w:t>
        </w:r>
        <w:r w:rsidRPr="00106DCE">
          <w:rPr>
            <w:rFonts w:ascii="Courier New" w:hAnsi="Courier New" w:cs="Courier New"/>
            <w:sz w:val="16"/>
            <w:szCs w:val="16"/>
          </w:rPr>
          <w:t xml:space="preserve">Table 57A–2, </w:t>
        </w:r>
      </w:ins>
    </w:p>
    <w:p w14:paraId="3E1B7FF4" w14:textId="77777777" w:rsidR="00106DCE" w:rsidRDefault="00106DCE" w:rsidP="008A2126">
      <w:pPr>
        <w:spacing w:after="0"/>
        <w:rPr>
          <w:ins w:id="106" w:author="Marek Hajduczenia" w:date="2023-07-06T10:40:00Z"/>
          <w:rFonts w:ascii="Courier New" w:hAnsi="Courier New" w:cs="Courier New"/>
          <w:sz w:val="16"/>
          <w:szCs w:val="16"/>
        </w:rPr>
      </w:pPr>
      <w:ins w:id="107" w:author="Marek Hajduczenia" w:date="2023-07-06T10:39:00Z">
        <w:r>
          <w:rPr>
            <w:rFonts w:ascii="Courier New" w:hAnsi="Courier New" w:cs="Courier New"/>
            <w:sz w:val="16"/>
            <w:szCs w:val="16"/>
          </w:rPr>
          <w:t xml:space="preserve">       </w:t>
        </w:r>
      </w:ins>
      <w:ins w:id="108" w:author="Marek Hajduczenia" w:date="2023-07-06T10:40:00Z">
        <w:r>
          <w:rPr>
            <w:rFonts w:ascii="Courier New" w:hAnsi="Courier New" w:cs="Courier New"/>
            <w:sz w:val="16"/>
            <w:szCs w:val="16"/>
          </w:rPr>
          <w:t xml:space="preserve">   </w:t>
        </w:r>
      </w:ins>
      <w:ins w:id="109" w:author="Marek Hajduczenia" w:date="2023-07-06T10:39:00Z">
        <w:r w:rsidRPr="00106DCE">
          <w:rPr>
            <w:rFonts w:ascii="Courier New" w:hAnsi="Courier New" w:cs="Courier New"/>
            <w:sz w:val="16"/>
            <w:szCs w:val="16"/>
          </w:rPr>
          <w:t>(3) a Slow_Protocols</w:t>
        </w:r>
      </w:ins>
      <w:ins w:id="110" w:author="Marek Hajduczenia" w:date="2023-07-06T10:40:00Z">
        <w:r>
          <w:rPr>
            <w:rFonts w:ascii="Courier New" w:hAnsi="Courier New" w:cs="Courier New"/>
            <w:sz w:val="16"/>
            <w:szCs w:val="16"/>
          </w:rPr>
          <w:t xml:space="preserve"> </w:t>
        </w:r>
      </w:ins>
      <w:ins w:id="111" w:author="Marek Hajduczenia" w:date="2023-07-06T10:39:00Z">
        <w:r w:rsidRPr="00106DCE">
          <w:rPr>
            <w:rFonts w:ascii="Courier New" w:hAnsi="Courier New" w:cs="Courier New"/>
            <w:sz w:val="16"/>
            <w:szCs w:val="16"/>
          </w:rPr>
          <w:t xml:space="preserve">subtype value equal to the subtype reserved </w:t>
        </w:r>
      </w:ins>
    </w:p>
    <w:p w14:paraId="21BDC90C" w14:textId="2EE984E4" w:rsidR="008A2126" w:rsidRPr="008A2126" w:rsidRDefault="00106DCE" w:rsidP="008A2126">
      <w:pPr>
        <w:spacing w:after="0"/>
        <w:rPr>
          <w:rFonts w:ascii="Courier New" w:hAnsi="Courier New" w:cs="Courier New"/>
          <w:sz w:val="16"/>
          <w:szCs w:val="16"/>
        </w:rPr>
      </w:pPr>
      <w:ins w:id="112" w:author="Marek Hajduczenia" w:date="2023-07-06T10:40:00Z">
        <w:r>
          <w:rPr>
            <w:rFonts w:ascii="Courier New" w:hAnsi="Courier New" w:cs="Courier New"/>
            <w:sz w:val="16"/>
            <w:szCs w:val="16"/>
          </w:rPr>
          <w:t xml:space="preserve">          </w:t>
        </w:r>
      </w:ins>
      <w:ins w:id="113" w:author="Marek Hajduczenia" w:date="2023-07-06T10:39:00Z">
        <w:r w:rsidRPr="00106DCE">
          <w:rPr>
            <w:rFonts w:ascii="Courier New" w:hAnsi="Courier New" w:cs="Courier New"/>
            <w:sz w:val="16"/>
            <w:szCs w:val="16"/>
          </w:rPr>
          <w:t xml:space="preserve">for OAM as specified in </w:t>
        </w:r>
      </w:ins>
      <w:ins w:id="114" w:author="Marek Hajduczenia" w:date="2023-07-06T10:40:00Z">
        <w:r>
          <w:rPr>
            <w:rFonts w:ascii="Courier New" w:hAnsi="Courier New" w:cs="Courier New"/>
            <w:sz w:val="16"/>
            <w:szCs w:val="16"/>
          </w:rPr>
          <w:t xml:space="preserve">IEEE Std 802.3, </w:t>
        </w:r>
      </w:ins>
      <w:ins w:id="115" w:author="Marek Hajduczenia" w:date="2023-07-06T10:39:00Z">
        <w:r w:rsidRPr="00106DCE">
          <w:rPr>
            <w:rFonts w:ascii="Courier New" w:hAnsi="Courier New" w:cs="Courier New"/>
            <w:sz w:val="16"/>
            <w:szCs w:val="16"/>
          </w:rPr>
          <w:t>Table 57A–3.;</w:t>
        </w:r>
      </w:ins>
      <w:r w:rsidR="008A2126" w:rsidRPr="008A2126">
        <w:rPr>
          <w:rFonts w:ascii="Courier New" w:hAnsi="Courier New" w:cs="Courier New"/>
          <w:sz w:val="16"/>
          <w:szCs w:val="16"/>
        </w:rPr>
        <w:t>"</w:t>
      </w:r>
    </w:p>
    <w:p w14:paraId="08D68E21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</w:t>
      </w:r>
    </w:p>
    <w:p w14:paraId="2A174761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REFERENCE   "IEEE Std 802.3, 30.3.6.1.5."</w:t>
      </w:r>
    </w:p>
    <w:p w14:paraId="5A1A2157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::= { dot3OamPeerEntry 1 }</w:t>
      </w:r>
    </w:p>
    <w:p w14:paraId="377DDCEC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72912D29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dot3OamPeerVendorOui OBJECT-TYPE</w:t>
      </w:r>
    </w:p>
    <w:p w14:paraId="467E7F85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SYNTAX      EightOTwoOui</w:t>
      </w:r>
    </w:p>
    <w:p w14:paraId="7DEEF471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MAX-ACCESS  read-only</w:t>
      </w:r>
    </w:p>
    <w:p w14:paraId="53249F2A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3EFB01DF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3E83AC44" w14:textId="38DBD929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"The OUI</w:t>
      </w:r>
      <w:ins w:id="116" w:author="Marek Hajduczenia" w:date="2023-07-06T10:40:00Z">
        <w:r w:rsidR="008C7A38">
          <w:rPr>
            <w:rFonts w:ascii="Courier New" w:hAnsi="Courier New" w:cs="Courier New"/>
            <w:sz w:val="16"/>
            <w:szCs w:val="16"/>
          </w:rPr>
          <w:t>/CID</w:t>
        </w:r>
      </w:ins>
      <w:r w:rsidRPr="008A2126">
        <w:rPr>
          <w:rFonts w:ascii="Courier New" w:hAnsi="Courier New" w:cs="Courier New"/>
          <w:sz w:val="16"/>
          <w:szCs w:val="16"/>
        </w:rPr>
        <w:t xml:space="preserve"> of the OAM peer as reflected in the latest</w:t>
      </w:r>
    </w:p>
    <w:p w14:paraId="5C7487E4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Information OAMPDU received with a Local Information TLV. The</w:t>
      </w:r>
    </w:p>
    <w:p w14:paraId="7D8E11D6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OUI can be used to identify the vendor of the remote OAM</w:t>
      </w:r>
    </w:p>
    <w:p w14:paraId="4E4F410B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entity. This value is initialized to three octets of zero</w:t>
      </w:r>
    </w:p>
    <w:p w14:paraId="30E748B9" w14:textId="77777777" w:rsidR="008C7A38" w:rsidRDefault="008A2126" w:rsidP="008A2126">
      <w:pPr>
        <w:spacing w:after="0"/>
        <w:rPr>
          <w:ins w:id="117" w:author="Marek Hajduczenia" w:date="2023-07-06T10:40:00Z"/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before any Local Information TLV is received</w:t>
      </w:r>
      <w:ins w:id="118" w:author="Marek Hajduczenia" w:date="2023-07-06T10:40:00Z">
        <w:r w:rsidR="008C7A38">
          <w:rPr>
            <w:rFonts w:ascii="Courier New" w:hAnsi="Courier New" w:cs="Courier New"/>
            <w:sz w:val="16"/>
            <w:szCs w:val="16"/>
          </w:rPr>
          <w:t xml:space="preserve"> </w:t>
        </w:r>
      </w:ins>
    </w:p>
    <w:p w14:paraId="517F180A" w14:textId="71D10C08" w:rsidR="008A2126" w:rsidRPr="008A2126" w:rsidRDefault="008C7A38" w:rsidP="008A2126">
      <w:pPr>
        <w:spacing w:after="0"/>
        <w:rPr>
          <w:rFonts w:ascii="Courier New" w:hAnsi="Courier New" w:cs="Courier New"/>
          <w:sz w:val="16"/>
          <w:szCs w:val="16"/>
        </w:rPr>
      </w:pPr>
      <w:ins w:id="119" w:author="Marek Hajduczenia" w:date="2023-07-06T10:40:00Z">
        <w:r>
          <w:rPr>
            <w:rFonts w:ascii="Courier New" w:hAnsi="Courier New" w:cs="Courier New"/>
            <w:sz w:val="16"/>
            <w:szCs w:val="16"/>
          </w:rPr>
          <w:t xml:space="preserve">          (see IEEE Std 802</w:t>
        </w:r>
      </w:ins>
      <w:ins w:id="120" w:author="Marek Hajduczenia" w:date="2023-07-06T10:41:00Z">
        <w:r>
          <w:rPr>
            <w:rFonts w:ascii="Courier New" w:hAnsi="Courier New" w:cs="Courier New"/>
            <w:sz w:val="16"/>
            <w:szCs w:val="16"/>
          </w:rPr>
          <w:t>.3, 57.5.2.1)</w:t>
        </w:r>
      </w:ins>
      <w:r w:rsidR="008A2126" w:rsidRPr="008A2126">
        <w:rPr>
          <w:rFonts w:ascii="Courier New" w:hAnsi="Courier New" w:cs="Courier New"/>
          <w:sz w:val="16"/>
          <w:szCs w:val="16"/>
        </w:rPr>
        <w:t>."</w:t>
      </w:r>
    </w:p>
    <w:p w14:paraId="13CA17B2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</w:t>
      </w:r>
    </w:p>
    <w:p w14:paraId="4AFBB5E5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REFERENCE   "IEEE Std 802.3, 30.3.6.1.16."</w:t>
      </w:r>
    </w:p>
    <w:p w14:paraId="357DEECE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::= { dot3OamPeerEntry 2 }</w:t>
      </w:r>
    </w:p>
    <w:p w14:paraId="3B3F1BCB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7F1A151B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dot3OamPeerVendorInfo OBJECT-TYPE</w:t>
      </w:r>
    </w:p>
    <w:p w14:paraId="26A8AF43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SYNTAX      Unsigned32</w:t>
      </w:r>
    </w:p>
    <w:p w14:paraId="305859F5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MAX-ACCESS  read-only</w:t>
      </w:r>
    </w:p>
    <w:p w14:paraId="487FE3D2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6D53C4A1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41AB506B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"The Vendor Info of the OAM peer as reflected in the latest</w:t>
      </w:r>
    </w:p>
    <w:p w14:paraId="6439037E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Information OAMPDU received with a Local Information TLV.</w:t>
      </w:r>
    </w:p>
    <w:p w14:paraId="7A47E4D1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The semantics of the Vendor Information field is proprietary</w:t>
      </w:r>
    </w:p>
    <w:p w14:paraId="33222348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and specific to the vendor (identified by the</w:t>
      </w:r>
    </w:p>
    <w:p w14:paraId="3FB056A6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dot3OamPeerVendorOui). This information could, for example,</w:t>
      </w:r>
    </w:p>
    <w:p w14:paraId="6AF901CF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be used to identify a specific product or product family.</w:t>
      </w:r>
    </w:p>
    <w:p w14:paraId="6DC7446E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This value is initialized to zero before any Local</w:t>
      </w:r>
    </w:p>
    <w:p w14:paraId="0D241CF8" w14:textId="77777777" w:rsidR="009216D4" w:rsidRDefault="008A2126" w:rsidP="008A2126">
      <w:pPr>
        <w:spacing w:after="0"/>
        <w:rPr>
          <w:ins w:id="121" w:author="Marek Hajduczenia" w:date="2023-07-06T10:43:00Z"/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Information TLV is received</w:t>
      </w:r>
    </w:p>
    <w:p w14:paraId="10990EE6" w14:textId="3A33ABF7" w:rsidR="008A2126" w:rsidRPr="008A2126" w:rsidRDefault="009216D4" w:rsidP="008A2126">
      <w:pPr>
        <w:spacing w:after="0"/>
        <w:rPr>
          <w:rFonts w:ascii="Courier New" w:hAnsi="Courier New" w:cs="Courier New"/>
          <w:sz w:val="16"/>
          <w:szCs w:val="16"/>
        </w:rPr>
      </w:pPr>
      <w:ins w:id="122" w:author="Marek Hajduczenia" w:date="2023-07-06T10:43:00Z">
        <w:r>
          <w:rPr>
            <w:rFonts w:ascii="Courier New" w:hAnsi="Courier New" w:cs="Courier New"/>
            <w:sz w:val="16"/>
            <w:szCs w:val="16"/>
          </w:rPr>
          <w:t xml:space="preserve">          (see IEEE Std 802.3, 57.5.2.1)</w:t>
        </w:r>
      </w:ins>
      <w:r w:rsidR="008A2126" w:rsidRPr="008A2126">
        <w:rPr>
          <w:rFonts w:ascii="Courier New" w:hAnsi="Courier New" w:cs="Courier New"/>
          <w:sz w:val="16"/>
          <w:szCs w:val="16"/>
        </w:rPr>
        <w:t>."</w:t>
      </w:r>
    </w:p>
    <w:p w14:paraId="5ADD466D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</w:t>
      </w:r>
    </w:p>
    <w:p w14:paraId="75E39843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REFERENCE   "IEEE Std 802.3, 30.3.6.1.17."</w:t>
      </w:r>
    </w:p>
    <w:p w14:paraId="37554C49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::= { dot3OamPeerEntry 3 }</w:t>
      </w:r>
    </w:p>
    <w:p w14:paraId="5E5C4F6E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166010AC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commentRangeStart w:id="123"/>
      <w:r w:rsidRPr="008A2126">
        <w:rPr>
          <w:rFonts w:ascii="Courier New" w:hAnsi="Courier New" w:cs="Courier New"/>
          <w:sz w:val="16"/>
          <w:szCs w:val="16"/>
        </w:rPr>
        <w:t xml:space="preserve">      dot3OamPeerMode OBJECT-TYPE</w:t>
      </w:r>
    </w:p>
    <w:p w14:paraId="7E6C4490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SYNTAX      INTEGER {</w:t>
      </w:r>
    </w:p>
    <w:p w14:paraId="1A8F3D5A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    passive(1),</w:t>
      </w:r>
    </w:p>
    <w:p w14:paraId="0431750C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    active(2),</w:t>
      </w:r>
    </w:p>
    <w:p w14:paraId="78640E8B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    unknown(3)</w:t>
      </w:r>
    </w:p>
    <w:p w14:paraId="318EEBC0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  }</w:t>
      </w:r>
    </w:p>
    <w:p w14:paraId="52F6E4F6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lastRenderedPageBreak/>
        <w:t xml:space="preserve">        MAX-ACCESS  read-only</w:t>
      </w:r>
    </w:p>
    <w:p w14:paraId="64BAA4C1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674F75D3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6E680733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"The mode of the OAM peer as reflected in the latest</w:t>
      </w:r>
    </w:p>
    <w:p w14:paraId="27E930C8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Information OAMPDU received with a Local Information TLV. The</w:t>
      </w:r>
    </w:p>
    <w:p w14:paraId="380128DF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mode of the peer can be determined from the Configuration</w:t>
      </w:r>
    </w:p>
    <w:p w14:paraId="1F89C00A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field in the Local Information TLV of the last Information</w:t>
      </w:r>
    </w:p>
    <w:p w14:paraId="02990EFC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OAMPDU received from the peer. The value is unknown(3)</w:t>
      </w:r>
    </w:p>
    <w:p w14:paraId="44E09ABC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whenever no Local Information TLV has been received. The</w:t>
      </w:r>
    </w:p>
    <w:p w14:paraId="779CF92F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values of active(2) and passive(1) are returned when a Local</w:t>
      </w:r>
    </w:p>
    <w:p w14:paraId="5C107D94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Information TLV has been received indicating that the peer is</w:t>
      </w:r>
    </w:p>
    <w:p w14:paraId="7FAE7A31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in active or passive mode, respectively."</w:t>
      </w:r>
    </w:p>
    <w:p w14:paraId="6392AB6D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</w:t>
      </w:r>
    </w:p>
    <w:p w14:paraId="0CC757BB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REFERENCE   "IEEE Std 802.3, 30.3.6.1.7."</w:t>
      </w:r>
    </w:p>
    <w:p w14:paraId="567D6052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::= { dot3OamPeerEntry 4 }</w:t>
      </w:r>
      <w:commentRangeEnd w:id="123"/>
      <w:r w:rsidR="00AA51F8">
        <w:rPr>
          <w:rStyle w:val="CommentReference"/>
        </w:rPr>
        <w:commentReference w:id="123"/>
      </w:r>
    </w:p>
    <w:p w14:paraId="22E51D41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4AA01CEE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dot3OamPeerMaxOamPduSize OBJECT-TYPE</w:t>
      </w:r>
    </w:p>
    <w:p w14:paraId="7B82B9E3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SYNTAX      Unsigned32 (0 | 64..1518)</w:t>
      </w:r>
    </w:p>
    <w:p w14:paraId="61223B17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UNITS       "octets"</w:t>
      </w:r>
    </w:p>
    <w:p w14:paraId="7941C47C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MAX-ACCESS  read-only</w:t>
      </w:r>
    </w:p>
    <w:p w14:paraId="6B1BAECC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200DBBBA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49E78C89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"The maximum size of OAMPDU supported by the peer as reflected</w:t>
      </w:r>
    </w:p>
    <w:p w14:paraId="530745ED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in the latest Information OAMPDU received with a Local</w:t>
      </w:r>
    </w:p>
    <w:p w14:paraId="59126CFD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Information TLV. Ethernet OAM on this interface shall not use</w:t>
      </w:r>
    </w:p>
    <w:p w14:paraId="32EC0239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OAMPDUs that exceed this size. The maximum OAMPDU size can be</w:t>
      </w:r>
    </w:p>
    <w:p w14:paraId="231E1628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determined from the PDU Configuration field of the Local</w:t>
      </w:r>
    </w:p>
    <w:p w14:paraId="5444C104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Information TLV of the last Information OAMPDU received from</w:t>
      </w:r>
    </w:p>
    <w:p w14:paraId="6CAD910A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the peer. A value of zero is returned if no Local Information</w:t>
      </w:r>
    </w:p>
    <w:p w14:paraId="59A21DA0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TLV has been received. Otherwise, the value of the OAM peer's</w:t>
      </w:r>
    </w:p>
    <w:p w14:paraId="3B5759AB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maximum OAMPDU size is returned in this value."</w:t>
      </w:r>
    </w:p>
    <w:p w14:paraId="2117C718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</w:t>
      </w:r>
    </w:p>
    <w:p w14:paraId="283DB29F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REFERENCE   "IEEE Std 802.3, 30.3.6.1.9."</w:t>
      </w:r>
    </w:p>
    <w:p w14:paraId="61FA3B80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::= { dot3OamPeerEntry 5 }</w:t>
      </w:r>
    </w:p>
    <w:p w14:paraId="40A07C2A" w14:textId="77777777" w:rsidR="00AA51F8" w:rsidRDefault="00AA51F8" w:rsidP="008A2126">
      <w:pPr>
        <w:spacing w:after="0"/>
        <w:rPr>
          <w:ins w:id="124" w:author="Marek Hajduczenia" w:date="2023-07-06T10:47:00Z"/>
          <w:rFonts w:ascii="Courier New" w:hAnsi="Courier New" w:cs="Courier New"/>
          <w:sz w:val="16"/>
          <w:szCs w:val="16"/>
        </w:rPr>
      </w:pPr>
    </w:p>
    <w:p w14:paraId="57C9911D" w14:textId="45253CF6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dot3OamPeerConfigRevision OBJECT-TYPE</w:t>
      </w:r>
    </w:p>
    <w:p w14:paraId="6AD0E9C9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SYNTAX      Unsigned32(0..65535)</w:t>
      </w:r>
    </w:p>
    <w:p w14:paraId="6BA5C591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MAX-ACCESS  read-only</w:t>
      </w:r>
    </w:p>
    <w:p w14:paraId="51994E20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0157049C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0BD2DDF7" w14:textId="77777777" w:rsidR="00AA51F8" w:rsidRDefault="008A2126" w:rsidP="008A2126">
      <w:pPr>
        <w:spacing w:after="0"/>
        <w:rPr>
          <w:ins w:id="125" w:author="Marek Hajduczenia" w:date="2023-07-06T10:48:00Z"/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"The configuration revision </w:t>
      </w:r>
      <w:ins w:id="126" w:author="Marek Hajduczenia" w:date="2023-07-06T10:48:00Z">
        <w:r w:rsidR="00AA51F8">
          <w:rPr>
            <w:rFonts w:ascii="Courier New" w:hAnsi="Courier New" w:cs="Courier New"/>
            <w:sz w:val="16"/>
            <w:szCs w:val="16"/>
          </w:rPr>
          <w:t>(see IEEE Std 802.3, 57.5.2.1)</w:t>
        </w:r>
      </w:ins>
      <w:r w:rsidRPr="008A2126">
        <w:rPr>
          <w:rFonts w:ascii="Courier New" w:hAnsi="Courier New" w:cs="Courier New"/>
          <w:sz w:val="16"/>
          <w:szCs w:val="16"/>
        </w:rPr>
        <w:t xml:space="preserve">of </w:t>
      </w:r>
    </w:p>
    <w:p w14:paraId="02588621" w14:textId="2212C3FF" w:rsidR="008A2126" w:rsidRPr="008A2126" w:rsidDel="00AA51F8" w:rsidRDefault="00AA51F8" w:rsidP="008A2126">
      <w:pPr>
        <w:spacing w:after="0"/>
        <w:rPr>
          <w:del w:id="127" w:author="Marek Hajduczenia" w:date="2023-07-06T10:48:00Z"/>
          <w:rFonts w:ascii="Courier New" w:hAnsi="Courier New" w:cs="Courier New"/>
          <w:sz w:val="16"/>
          <w:szCs w:val="16"/>
        </w:rPr>
      </w:pPr>
      <w:ins w:id="128" w:author="Marek Hajduczenia" w:date="2023-07-06T10:48:00Z">
        <w:r>
          <w:rPr>
            <w:rFonts w:ascii="Courier New" w:hAnsi="Courier New" w:cs="Courier New"/>
            <w:sz w:val="16"/>
            <w:szCs w:val="16"/>
          </w:rPr>
          <w:t xml:space="preserve">          </w:t>
        </w:r>
      </w:ins>
      <w:r w:rsidR="008A2126" w:rsidRPr="008A2126">
        <w:rPr>
          <w:rFonts w:ascii="Courier New" w:hAnsi="Courier New" w:cs="Courier New"/>
          <w:sz w:val="16"/>
          <w:szCs w:val="16"/>
        </w:rPr>
        <w:t>the OAM peer as reflected in</w:t>
      </w:r>
    </w:p>
    <w:p w14:paraId="16593F60" w14:textId="77777777" w:rsidR="00AA51F8" w:rsidRDefault="00AA51F8" w:rsidP="008A2126">
      <w:pPr>
        <w:spacing w:after="0"/>
        <w:rPr>
          <w:ins w:id="129" w:author="Marek Hajduczenia" w:date="2023-07-06T10:48:00Z"/>
          <w:rFonts w:ascii="Courier New" w:hAnsi="Courier New" w:cs="Courier New"/>
          <w:sz w:val="16"/>
          <w:szCs w:val="16"/>
        </w:rPr>
      </w:pPr>
      <w:ins w:id="130" w:author="Marek Hajduczenia" w:date="2023-07-06T10:48:00Z">
        <w:r>
          <w:rPr>
            <w:rFonts w:ascii="Courier New" w:hAnsi="Courier New" w:cs="Courier New"/>
            <w:sz w:val="16"/>
            <w:szCs w:val="16"/>
          </w:rPr>
          <w:t xml:space="preserve"> </w:t>
        </w:r>
      </w:ins>
      <w:del w:id="131" w:author="Marek Hajduczenia" w:date="2023-07-06T10:48:00Z">
        <w:r w:rsidR="008A2126" w:rsidRPr="008A2126" w:rsidDel="00AA51F8">
          <w:rPr>
            <w:rFonts w:ascii="Courier New" w:hAnsi="Courier New" w:cs="Courier New"/>
            <w:sz w:val="16"/>
            <w:szCs w:val="16"/>
          </w:rPr>
          <w:delText xml:space="preserve">          </w:delText>
        </w:r>
      </w:del>
      <w:r w:rsidR="008A2126" w:rsidRPr="008A2126">
        <w:rPr>
          <w:rFonts w:ascii="Courier New" w:hAnsi="Courier New" w:cs="Courier New"/>
          <w:sz w:val="16"/>
          <w:szCs w:val="16"/>
        </w:rPr>
        <w:t xml:space="preserve">the latest OAMPDU. This attribute </w:t>
      </w:r>
    </w:p>
    <w:p w14:paraId="191E4EF9" w14:textId="76AECE43" w:rsidR="008A2126" w:rsidRPr="008A2126" w:rsidDel="00AA51F8" w:rsidRDefault="00AA51F8" w:rsidP="008A2126">
      <w:pPr>
        <w:spacing w:after="0"/>
        <w:rPr>
          <w:del w:id="132" w:author="Marek Hajduczenia" w:date="2023-07-06T10:48:00Z"/>
          <w:rFonts w:ascii="Courier New" w:hAnsi="Courier New" w:cs="Courier New"/>
          <w:sz w:val="16"/>
          <w:szCs w:val="16"/>
        </w:rPr>
      </w:pPr>
      <w:ins w:id="133" w:author="Marek Hajduczenia" w:date="2023-07-06T10:48:00Z">
        <w:r>
          <w:rPr>
            <w:rFonts w:ascii="Courier New" w:hAnsi="Courier New" w:cs="Courier New"/>
            <w:sz w:val="16"/>
            <w:szCs w:val="16"/>
          </w:rPr>
          <w:t xml:space="preserve">          </w:t>
        </w:r>
      </w:ins>
      <w:r w:rsidR="008A2126" w:rsidRPr="008A2126">
        <w:rPr>
          <w:rFonts w:ascii="Courier New" w:hAnsi="Courier New" w:cs="Courier New"/>
          <w:sz w:val="16"/>
          <w:szCs w:val="16"/>
        </w:rPr>
        <w:t>is changed by the peer</w:t>
      </w:r>
      <w:ins w:id="134" w:author="Marek Hajduczenia" w:date="2023-07-06T10:48:00Z">
        <w:r>
          <w:rPr>
            <w:rFonts w:ascii="Courier New" w:hAnsi="Courier New" w:cs="Courier New"/>
            <w:sz w:val="16"/>
            <w:szCs w:val="16"/>
          </w:rPr>
          <w:t xml:space="preserve"> </w:t>
        </w:r>
      </w:ins>
    </w:p>
    <w:p w14:paraId="00C73935" w14:textId="77777777" w:rsidR="00AA51F8" w:rsidRDefault="008A2126" w:rsidP="008A2126">
      <w:pPr>
        <w:spacing w:after="0"/>
        <w:rPr>
          <w:ins w:id="135" w:author="Marek Hajduczenia" w:date="2023-07-06T10:48:00Z"/>
          <w:rFonts w:ascii="Courier New" w:hAnsi="Courier New" w:cs="Courier New"/>
          <w:sz w:val="16"/>
          <w:szCs w:val="16"/>
        </w:rPr>
      </w:pPr>
      <w:del w:id="136" w:author="Marek Hajduczenia" w:date="2023-07-06T10:48:00Z">
        <w:r w:rsidRPr="008A2126" w:rsidDel="00AA51F8">
          <w:rPr>
            <w:rFonts w:ascii="Courier New" w:hAnsi="Courier New" w:cs="Courier New"/>
            <w:sz w:val="16"/>
            <w:szCs w:val="16"/>
          </w:rPr>
          <w:delText xml:space="preserve">          </w:delText>
        </w:r>
      </w:del>
      <w:r w:rsidRPr="008A2126">
        <w:rPr>
          <w:rFonts w:ascii="Courier New" w:hAnsi="Courier New" w:cs="Courier New"/>
          <w:sz w:val="16"/>
          <w:szCs w:val="16"/>
        </w:rPr>
        <w:t xml:space="preserve">whenever it has a local configuration </w:t>
      </w:r>
    </w:p>
    <w:p w14:paraId="3AC86129" w14:textId="04C56A99" w:rsidR="008A2126" w:rsidRPr="008A2126" w:rsidDel="00AA51F8" w:rsidRDefault="00AA51F8" w:rsidP="008A2126">
      <w:pPr>
        <w:spacing w:after="0"/>
        <w:rPr>
          <w:del w:id="137" w:author="Marek Hajduczenia" w:date="2023-07-06T10:48:00Z"/>
          <w:rFonts w:ascii="Courier New" w:hAnsi="Courier New" w:cs="Courier New"/>
          <w:sz w:val="16"/>
          <w:szCs w:val="16"/>
        </w:rPr>
      </w:pPr>
      <w:ins w:id="138" w:author="Marek Hajduczenia" w:date="2023-07-06T10:48:00Z">
        <w:r>
          <w:rPr>
            <w:rFonts w:ascii="Courier New" w:hAnsi="Courier New" w:cs="Courier New"/>
            <w:sz w:val="16"/>
            <w:szCs w:val="16"/>
          </w:rPr>
          <w:t xml:space="preserve">          </w:t>
        </w:r>
      </w:ins>
      <w:r w:rsidR="008A2126" w:rsidRPr="008A2126">
        <w:rPr>
          <w:rFonts w:ascii="Courier New" w:hAnsi="Courier New" w:cs="Courier New"/>
          <w:sz w:val="16"/>
          <w:szCs w:val="16"/>
        </w:rPr>
        <w:t>change for Ethernet OAM</w:t>
      </w:r>
    </w:p>
    <w:p w14:paraId="58AF6B10" w14:textId="77777777" w:rsidR="00AA51F8" w:rsidRDefault="008A2126" w:rsidP="008A2126">
      <w:pPr>
        <w:spacing w:after="0"/>
        <w:rPr>
          <w:ins w:id="139" w:author="Marek Hajduczenia" w:date="2023-07-06T10:48:00Z"/>
          <w:rFonts w:ascii="Courier New" w:hAnsi="Courier New" w:cs="Courier New"/>
          <w:sz w:val="16"/>
          <w:szCs w:val="16"/>
        </w:rPr>
      </w:pPr>
      <w:del w:id="140" w:author="Marek Hajduczenia" w:date="2023-07-06T10:48:00Z">
        <w:r w:rsidRPr="008A2126" w:rsidDel="00AA51F8">
          <w:rPr>
            <w:rFonts w:ascii="Courier New" w:hAnsi="Courier New" w:cs="Courier New"/>
            <w:sz w:val="16"/>
            <w:szCs w:val="16"/>
          </w:rPr>
          <w:delText xml:space="preserve">          </w:delText>
        </w:r>
      </w:del>
      <w:ins w:id="141" w:author="Marek Hajduczenia" w:date="2023-07-06T10:48:00Z">
        <w:r w:rsidR="00AA51F8">
          <w:rPr>
            <w:rFonts w:ascii="Courier New" w:hAnsi="Courier New" w:cs="Courier New"/>
            <w:sz w:val="16"/>
            <w:szCs w:val="16"/>
          </w:rPr>
          <w:t xml:space="preserve"> </w:t>
        </w:r>
      </w:ins>
      <w:r w:rsidRPr="008A2126">
        <w:rPr>
          <w:rFonts w:ascii="Courier New" w:hAnsi="Courier New" w:cs="Courier New"/>
          <w:sz w:val="16"/>
          <w:szCs w:val="16"/>
        </w:rPr>
        <w:t xml:space="preserve">on this interface. The configuration </w:t>
      </w:r>
    </w:p>
    <w:p w14:paraId="34444404" w14:textId="135C7803" w:rsidR="008A2126" w:rsidRPr="008A2126" w:rsidDel="00AA51F8" w:rsidRDefault="00AA51F8" w:rsidP="008A2126">
      <w:pPr>
        <w:spacing w:after="0"/>
        <w:rPr>
          <w:del w:id="142" w:author="Marek Hajduczenia" w:date="2023-07-06T10:48:00Z"/>
          <w:rFonts w:ascii="Courier New" w:hAnsi="Courier New" w:cs="Courier New"/>
          <w:sz w:val="16"/>
          <w:szCs w:val="16"/>
        </w:rPr>
      </w:pPr>
      <w:ins w:id="143" w:author="Marek Hajduczenia" w:date="2023-07-06T10:48:00Z">
        <w:r>
          <w:rPr>
            <w:rFonts w:ascii="Courier New" w:hAnsi="Courier New" w:cs="Courier New"/>
            <w:sz w:val="16"/>
            <w:szCs w:val="16"/>
          </w:rPr>
          <w:t xml:space="preserve">          </w:t>
        </w:r>
      </w:ins>
      <w:r w:rsidR="008A2126" w:rsidRPr="008A2126">
        <w:rPr>
          <w:rFonts w:ascii="Courier New" w:hAnsi="Courier New" w:cs="Courier New"/>
          <w:sz w:val="16"/>
          <w:szCs w:val="16"/>
        </w:rPr>
        <w:t>revision can be</w:t>
      </w:r>
    </w:p>
    <w:p w14:paraId="6B25C30E" w14:textId="77777777" w:rsidR="00AA51F8" w:rsidRDefault="008A2126" w:rsidP="008A2126">
      <w:pPr>
        <w:spacing w:after="0"/>
        <w:rPr>
          <w:ins w:id="144" w:author="Marek Hajduczenia" w:date="2023-07-06T10:48:00Z"/>
          <w:rFonts w:ascii="Courier New" w:hAnsi="Courier New" w:cs="Courier New"/>
          <w:sz w:val="16"/>
          <w:szCs w:val="16"/>
        </w:rPr>
      </w:pPr>
      <w:del w:id="145" w:author="Marek Hajduczenia" w:date="2023-07-06T10:48:00Z">
        <w:r w:rsidRPr="008A2126" w:rsidDel="00AA51F8">
          <w:rPr>
            <w:rFonts w:ascii="Courier New" w:hAnsi="Courier New" w:cs="Courier New"/>
            <w:sz w:val="16"/>
            <w:szCs w:val="16"/>
          </w:rPr>
          <w:delText xml:space="preserve">          </w:delText>
        </w:r>
      </w:del>
      <w:ins w:id="146" w:author="Marek Hajduczenia" w:date="2023-07-06T10:48:00Z">
        <w:r w:rsidR="00AA51F8">
          <w:rPr>
            <w:rFonts w:ascii="Courier New" w:hAnsi="Courier New" w:cs="Courier New"/>
            <w:sz w:val="16"/>
            <w:szCs w:val="16"/>
          </w:rPr>
          <w:t xml:space="preserve"> </w:t>
        </w:r>
      </w:ins>
      <w:r w:rsidRPr="008A2126">
        <w:rPr>
          <w:rFonts w:ascii="Courier New" w:hAnsi="Courier New" w:cs="Courier New"/>
          <w:sz w:val="16"/>
          <w:szCs w:val="16"/>
        </w:rPr>
        <w:t xml:space="preserve">determined from the Revision field of the </w:t>
      </w:r>
    </w:p>
    <w:p w14:paraId="39F20EA4" w14:textId="57FC6C04" w:rsidR="008A2126" w:rsidRPr="008A2126" w:rsidDel="00AA51F8" w:rsidRDefault="00AA51F8" w:rsidP="008A2126">
      <w:pPr>
        <w:spacing w:after="0"/>
        <w:rPr>
          <w:del w:id="147" w:author="Marek Hajduczenia" w:date="2023-07-06T10:48:00Z"/>
          <w:rFonts w:ascii="Courier New" w:hAnsi="Courier New" w:cs="Courier New"/>
          <w:sz w:val="16"/>
          <w:szCs w:val="16"/>
        </w:rPr>
      </w:pPr>
      <w:ins w:id="148" w:author="Marek Hajduczenia" w:date="2023-07-06T10:48:00Z">
        <w:r>
          <w:rPr>
            <w:rFonts w:ascii="Courier New" w:hAnsi="Courier New" w:cs="Courier New"/>
            <w:sz w:val="16"/>
            <w:szCs w:val="16"/>
          </w:rPr>
          <w:t xml:space="preserve">          </w:t>
        </w:r>
      </w:ins>
      <w:r w:rsidR="008A2126" w:rsidRPr="008A2126">
        <w:rPr>
          <w:rFonts w:ascii="Courier New" w:hAnsi="Courier New" w:cs="Courier New"/>
          <w:sz w:val="16"/>
          <w:szCs w:val="16"/>
        </w:rPr>
        <w:t>Local Information</w:t>
      </w:r>
    </w:p>
    <w:p w14:paraId="5373C174" w14:textId="77777777" w:rsidR="00AA51F8" w:rsidRDefault="008A2126" w:rsidP="008A2126">
      <w:pPr>
        <w:spacing w:after="0"/>
        <w:rPr>
          <w:ins w:id="149" w:author="Marek Hajduczenia" w:date="2023-07-06T10:48:00Z"/>
          <w:rFonts w:ascii="Courier New" w:hAnsi="Courier New" w:cs="Courier New"/>
          <w:sz w:val="16"/>
          <w:szCs w:val="16"/>
        </w:rPr>
      </w:pPr>
      <w:del w:id="150" w:author="Marek Hajduczenia" w:date="2023-07-06T10:48:00Z">
        <w:r w:rsidRPr="008A2126" w:rsidDel="00AA51F8">
          <w:rPr>
            <w:rFonts w:ascii="Courier New" w:hAnsi="Courier New" w:cs="Courier New"/>
            <w:sz w:val="16"/>
            <w:szCs w:val="16"/>
          </w:rPr>
          <w:delText xml:space="preserve">          </w:delText>
        </w:r>
      </w:del>
      <w:ins w:id="151" w:author="Marek Hajduczenia" w:date="2023-07-06T10:48:00Z">
        <w:r w:rsidR="00AA51F8">
          <w:rPr>
            <w:rFonts w:ascii="Courier New" w:hAnsi="Courier New" w:cs="Courier New"/>
            <w:sz w:val="16"/>
            <w:szCs w:val="16"/>
          </w:rPr>
          <w:t xml:space="preserve"> </w:t>
        </w:r>
      </w:ins>
      <w:r w:rsidRPr="008A2126">
        <w:rPr>
          <w:rFonts w:ascii="Courier New" w:hAnsi="Courier New" w:cs="Courier New"/>
          <w:sz w:val="16"/>
          <w:szCs w:val="16"/>
        </w:rPr>
        <w:t xml:space="preserve">TLV of the most recently received </w:t>
      </w:r>
    </w:p>
    <w:p w14:paraId="16288478" w14:textId="36EBDF6E" w:rsidR="008A2126" w:rsidRPr="008A2126" w:rsidDel="00AA51F8" w:rsidRDefault="00AA51F8" w:rsidP="008A2126">
      <w:pPr>
        <w:spacing w:after="0"/>
        <w:rPr>
          <w:del w:id="152" w:author="Marek Hajduczenia" w:date="2023-07-06T10:48:00Z"/>
          <w:rFonts w:ascii="Courier New" w:hAnsi="Courier New" w:cs="Courier New"/>
          <w:sz w:val="16"/>
          <w:szCs w:val="16"/>
        </w:rPr>
      </w:pPr>
      <w:ins w:id="153" w:author="Marek Hajduczenia" w:date="2023-07-06T10:48:00Z">
        <w:r>
          <w:rPr>
            <w:rFonts w:ascii="Courier New" w:hAnsi="Courier New" w:cs="Courier New"/>
            <w:sz w:val="16"/>
            <w:szCs w:val="16"/>
          </w:rPr>
          <w:t xml:space="preserve">          </w:t>
        </w:r>
      </w:ins>
      <w:r w:rsidR="008A2126" w:rsidRPr="008A2126">
        <w:rPr>
          <w:rFonts w:ascii="Courier New" w:hAnsi="Courier New" w:cs="Courier New"/>
          <w:sz w:val="16"/>
          <w:szCs w:val="16"/>
        </w:rPr>
        <w:t>Information OAMPDU with</w:t>
      </w:r>
    </w:p>
    <w:p w14:paraId="250BF9B9" w14:textId="77777777" w:rsidR="00AA51F8" w:rsidRDefault="008A2126" w:rsidP="008A2126">
      <w:pPr>
        <w:spacing w:after="0"/>
        <w:rPr>
          <w:ins w:id="154" w:author="Marek Hajduczenia" w:date="2023-07-06T10:48:00Z"/>
          <w:rFonts w:ascii="Courier New" w:hAnsi="Courier New" w:cs="Courier New"/>
          <w:sz w:val="16"/>
          <w:szCs w:val="16"/>
        </w:rPr>
      </w:pPr>
      <w:del w:id="155" w:author="Marek Hajduczenia" w:date="2023-07-06T10:48:00Z">
        <w:r w:rsidRPr="008A2126" w:rsidDel="00AA51F8">
          <w:rPr>
            <w:rFonts w:ascii="Courier New" w:hAnsi="Courier New" w:cs="Courier New"/>
            <w:sz w:val="16"/>
            <w:szCs w:val="16"/>
          </w:rPr>
          <w:delText xml:space="preserve">          </w:delText>
        </w:r>
      </w:del>
      <w:ins w:id="156" w:author="Marek Hajduczenia" w:date="2023-07-06T10:48:00Z">
        <w:r w:rsidR="00AA51F8">
          <w:rPr>
            <w:rFonts w:ascii="Courier New" w:hAnsi="Courier New" w:cs="Courier New"/>
            <w:sz w:val="16"/>
            <w:szCs w:val="16"/>
          </w:rPr>
          <w:t xml:space="preserve"> </w:t>
        </w:r>
      </w:ins>
      <w:r w:rsidRPr="008A2126">
        <w:rPr>
          <w:rFonts w:ascii="Courier New" w:hAnsi="Courier New" w:cs="Courier New"/>
          <w:sz w:val="16"/>
          <w:szCs w:val="16"/>
        </w:rPr>
        <w:t xml:space="preserve">a Local Information TLV. A value of </w:t>
      </w:r>
    </w:p>
    <w:p w14:paraId="2B6EAFBC" w14:textId="27B76715" w:rsidR="008A2126" w:rsidRPr="008A2126" w:rsidDel="00AA51F8" w:rsidRDefault="00AA51F8" w:rsidP="008A2126">
      <w:pPr>
        <w:spacing w:after="0"/>
        <w:rPr>
          <w:del w:id="157" w:author="Marek Hajduczenia" w:date="2023-07-06T10:48:00Z"/>
          <w:rFonts w:ascii="Courier New" w:hAnsi="Courier New" w:cs="Courier New"/>
          <w:sz w:val="16"/>
          <w:szCs w:val="16"/>
        </w:rPr>
      </w:pPr>
      <w:ins w:id="158" w:author="Marek Hajduczenia" w:date="2023-07-06T10:48:00Z">
        <w:r>
          <w:rPr>
            <w:rFonts w:ascii="Courier New" w:hAnsi="Courier New" w:cs="Courier New"/>
            <w:sz w:val="16"/>
            <w:szCs w:val="16"/>
          </w:rPr>
          <w:t xml:space="preserve">          </w:t>
        </w:r>
      </w:ins>
      <w:r w:rsidR="008A2126" w:rsidRPr="008A2126">
        <w:rPr>
          <w:rFonts w:ascii="Courier New" w:hAnsi="Courier New" w:cs="Courier New"/>
          <w:sz w:val="16"/>
          <w:szCs w:val="16"/>
        </w:rPr>
        <w:t>zero is returned if</w:t>
      </w:r>
    </w:p>
    <w:p w14:paraId="5058855B" w14:textId="3EB9DC0C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del w:id="159" w:author="Marek Hajduczenia" w:date="2023-07-06T10:48:00Z">
        <w:r w:rsidRPr="008A2126" w:rsidDel="00AA51F8">
          <w:rPr>
            <w:rFonts w:ascii="Courier New" w:hAnsi="Courier New" w:cs="Courier New"/>
            <w:sz w:val="16"/>
            <w:szCs w:val="16"/>
          </w:rPr>
          <w:delText xml:space="preserve">          </w:delText>
        </w:r>
      </w:del>
      <w:ins w:id="160" w:author="Marek Hajduczenia" w:date="2023-07-06T10:48:00Z">
        <w:r w:rsidR="00AA51F8">
          <w:rPr>
            <w:rFonts w:ascii="Courier New" w:hAnsi="Courier New" w:cs="Courier New"/>
            <w:sz w:val="16"/>
            <w:szCs w:val="16"/>
          </w:rPr>
          <w:t xml:space="preserve"> </w:t>
        </w:r>
      </w:ins>
      <w:r w:rsidRPr="008A2126">
        <w:rPr>
          <w:rFonts w:ascii="Courier New" w:hAnsi="Courier New" w:cs="Courier New"/>
          <w:sz w:val="16"/>
          <w:szCs w:val="16"/>
        </w:rPr>
        <w:t>no Local Information TLV has been received."</w:t>
      </w:r>
    </w:p>
    <w:p w14:paraId="6F00C787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</w:t>
      </w:r>
    </w:p>
    <w:p w14:paraId="0BF36D39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REFERENCE   "IEEE Std 802.3, 30.3.6.1.13."</w:t>
      </w:r>
    </w:p>
    <w:p w14:paraId="14B1DBD5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::= { dot3OamPeerEntry 6 }</w:t>
      </w:r>
    </w:p>
    <w:p w14:paraId="064B2FBB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0D72D900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dot3OamPeerFunctionsSupported OBJECT-TYPE</w:t>
      </w:r>
    </w:p>
    <w:p w14:paraId="09FB9418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SYNTAX      BITS {</w:t>
      </w:r>
    </w:p>
    <w:p w14:paraId="136D0DF3" w14:textId="0496012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    unidirectionalSupport</w:t>
      </w:r>
      <w:del w:id="161" w:author="Marek Hajduczenia" w:date="2023-07-06T10:49:00Z">
        <w:r w:rsidRPr="008A2126" w:rsidDel="00277F11">
          <w:rPr>
            <w:rFonts w:ascii="Courier New" w:hAnsi="Courier New" w:cs="Courier New"/>
            <w:sz w:val="16"/>
            <w:szCs w:val="16"/>
          </w:rPr>
          <w:delText xml:space="preserve"> </w:delText>
        </w:r>
      </w:del>
      <w:r w:rsidRPr="008A2126">
        <w:rPr>
          <w:rFonts w:ascii="Courier New" w:hAnsi="Courier New" w:cs="Courier New"/>
          <w:sz w:val="16"/>
          <w:szCs w:val="16"/>
        </w:rPr>
        <w:t>(0),</w:t>
      </w:r>
    </w:p>
    <w:p w14:paraId="59BCE3B7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    loopbackSupport(1),</w:t>
      </w:r>
    </w:p>
    <w:p w14:paraId="3E78C56A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    eventSupport(2),</w:t>
      </w:r>
    </w:p>
    <w:p w14:paraId="3A3A367F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    variableSupport(3)</w:t>
      </w:r>
    </w:p>
    <w:p w14:paraId="66496872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  }</w:t>
      </w:r>
    </w:p>
    <w:p w14:paraId="2938D41A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MAX-ACCESS  read-only</w:t>
      </w:r>
    </w:p>
    <w:p w14:paraId="042DB880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690BABD0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7FCB35EE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"The OAM functions supported on this Ethernet-like interface.</w:t>
      </w:r>
    </w:p>
    <w:p w14:paraId="31E0F6D4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OAM consists of separate functionality sets above the basic</w:t>
      </w:r>
    </w:p>
    <w:p w14:paraId="1E69F72A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discovery process. This value indicates the capabilities of</w:t>
      </w:r>
    </w:p>
    <w:p w14:paraId="623BB90F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the peer OAM entity with respect to these functions. This</w:t>
      </w:r>
    </w:p>
    <w:p w14:paraId="28375422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value is initialized so all bits are clear.</w:t>
      </w:r>
    </w:p>
    <w:p w14:paraId="6DA37477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32B7EA73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If unidirectionalSupport(0) is set, then the peer OAM entity</w:t>
      </w:r>
    </w:p>
    <w:p w14:paraId="54AA02EF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supports sending OAM frames on Ethernet interfaces when the</w:t>
      </w:r>
    </w:p>
    <w:p w14:paraId="193F7DC4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receive path is known to be inoperable. If</w:t>
      </w:r>
    </w:p>
    <w:p w14:paraId="33C8941B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loopbackSupport(1) is set, then the peer OAM entity can send</w:t>
      </w:r>
    </w:p>
    <w:p w14:paraId="30E6A9B9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and receive OAM loopback commands. If eventSupport(2) is set,</w:t>
      </w:r>
    </w:p>
    <w:p w14:paraId="1C09F6DA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lastRenderedPageBreak/>
        <w:t xml:space="preserve">          then the peer OAM entity can send and receive event OAMPDUs to</w:t>
      </w:r>
    </w:p>
    <w:p w14:paraId="454FB81A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signal various error conditions. If variableSupport(3) is</w:t>
      </w:r>
    </w:p>
    <w:p w14:paraId="1E568C0C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set, then the peer OAM entity can send and receive variable</w:t>
      </w:r>
    </w:p>
    <w:p w14:paraId="79477096" w14:textId="5CE3C8B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requests to monitor the attribute value as described </w:t>
      </w:r>
      <w:del w:id="162" w:author="Marek Hajduczenia" w:date="2023-07-06T10:49:00Z">
        <w:r w:rsidRPr="008A2126" w:rsidDel="00277F11">
          <w:rPr>
            <w:rFonts w:ascii="Courier New" w:hAnsi="Courier New" w:cs="Courier New"/>
            <w:sz w:val="16"/>
            <w:szCs w:val="16"/>
          </w:rPr>
          <w:delText xml:space="preserve">in </w:delText>
        </w:r>
      </w:del>
      <w:del w:id="163" w:author="Marek Hajduczenia" w:date="2023-07-06T10:50:00Z">
        <w:r w:rsidRPr="008A2126" w:rsidDel="00277F11">
          <w:rPr>
            <w:rFonts w:ascii="Courier New" w:hAnsi="Courier New" w:cs="Courier New"/>
            <w:sz w:val="16"/>
            <w:szCs w:val="16"/>
          </w:rPr>
          <w:delText>Clause</w:delText>
        </w:r>
      </w:del>
      <w:ins w:id="164" w:author="Marek Hajduczenia" w:date="2023-07-06T10:50:00Z">
        <w:r w:rsidR="00277F11">
          <w:rPr>
            <w:rFonts w:ascii="Courier New" w:hAnsi="Courier New" w:cs="Courier New"/>
            <w:sz w:val="16"/>
            <w:szCs w:val="16"/>
          </w:rPr>
          <w:t>in</w:t>
        </w:r>
      </w:ins>
    </w:p>
    <w:p w14:paraId="44B72E97" w14:textId="57D9F7DB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</w:t>
      </w:r>
      <w:del w:id="165" w:author="Marek Hajduczenia" w:date="2023-07-06T10:50:00Z">
        <w:r w:rsidRPr="008A2126" w:rsidDel="00277F11">
          <w:rPr>
            <w:rFonts w:ascii="Courier New" w:hAnsi="Courier New" w:cs="Courier New"/>
            <w:sz w:val="16"/>
            <w:szCs w:val="16"/>
          </w:rPr>
          <w:delText xml:space="preserve">57 of </w:delText>
        </w:r>
      </w:del>
      <w:r w:rsidRPr="008A2126">
        <w:rPr>
          <w:rFonts w:ascii="Courier New" w:hAnsi="Courier New" w:cs="Courier New"/>
          <w:sz w:val="16"/>
          <w:szCs w:val="16"/>
        </w:rPr>
        <w:t>IEEE Std 802.3</w:t>
      </w:r>
      <w:ins w:id="166" w:author="Marek Hajduczenia" w:date="2023-07-06T10:50:00Z">
        <w:r w:rsidR="00277F11">
          <w:rPr>
            <w:rFonts w:ascii="Courier New" w:hAnsi="Courier New" w:cs="Courier New"/>
            <w:sz w:val="16"/>
            <w:szCs w:val="16"/>
          </w:rPr>
          <w:t>, Clause 57</w:t>
        </w:r>
      </w:ins>
      <w:r w:rsidRPr="008A2126">
        <w:rPr>
          <w:rFonts w:ascii="Courier New" w:hAnsi="Courier New" w:cs="Courier New"/>
          <w:sz w:val="16"/>
          <w:szCs w:val="16"/>
        </w:rPr>
        <w:t>.</w:t>
      </w:r>
    </w:p>
    <w:p w14:paraId="428339B0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3F48DED1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The capabilities of the OAM peer can be determined from the</w:t>
      </w:r>
    </w:p>
    <w:p w14:paraId="6998D582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configuration field of the Local Information TLV of the most</w:t>
      </w:r>
    </w:p>
    <w:p w14:paraId="2743D769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recently received Information OAMPDU with a Local Information</w:t>
      </w:r>
    </w:p>
    <w:p w14:paraId="70ABA24C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TLV. All zeros are returned if no Local Information TLV has</w:t>
      </w:r>
    </w:p>
    <w:p w14:paraId="037E1E92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yet been received."</w:t>
      </w:r>
    </w:p>
    <w:p w14:paraId="18677C51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</w:t>
      </w:r>
    </w:p>
    <w:p w14:paraId="5518E885" w14:textId="53051F6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REFERENCE   "IEEE Std 802.3</w:t>
      </w:r>
      <w:ins w:id="167" w:author="Marek Hajduczenia" w:date="2023-07-06T10:50:00Z">
        <w:r w:rsidR="00277F11">
          <w:rPr>
            <w:rFonts w:ascii="Courier New" w:hAnsi="Courier New" w:cs="Courier New"/>
            <w:sz w:val="16"/>
            <w:szCs w:val="16"/>
          </w:rPr>
          <w:t>,</w:t>
        </w:r>
      </w:ins>
      <w:r w:rsidRPr="008A2126">
        <w:rPr>
          <w:rFonts w:ascii="Courier New" w:hAnsi="Courier New" w:cs="Courier New"/>
          <w:sz w:val="16"/>
          <w:szCs w:val="16"/>
        </w:rPr>
        <w:t xml:space="preserve"> 30.3.6.1.7."</w:t>
      </w:r>
    </w:p>
    <w:p w14:paraId="379D1FE4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::= { dot3OamPeerEntry 7 }</w:t>
      </w:r>
    </w:p>
    <w:p w14:paraId="21DD450C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40AEA152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-- ***************************************************************</w:t>
      </w:r>
    </w:p>
    <w:p w14:paraId="066F96F7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--</w:t>
      </w:r>
    </w:p>
    <w:p w14:paraId="01FF42D9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-- Ethernet OAM Loopback group</w:t>
      </w:r>
    </w:p>
    <w:p w14:paraId="38B42C64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--</w:t>
      </w:r>
    </w:p>
    <w:p w14:paraId="7317BC96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70AAC98A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dot3OamLoopbackTable OBJECT-TYPE</w:t>
      </w:r>
    </w:p>
    <w:p w14:paraId="6302A77F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SYNTAX      SEQUENCE OF Dot3OamLoopbackEntry</w:t>
      </w:r>
    </w:p>
    <w:p w14:paraId="77E0906B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MAX-ACCESS  not-accessible</w:t>
      </w:r>
    </w:p>
    <w:p w14:paraId="7D115E8A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1E64D623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1D77B5E3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"This table contains controls for the loopback state of the</w:t>
      </w:r>
    </w:p>
    <w:p w14:paraId="14898FA6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local link as well as indicates the status of the loopback</w:t>
      </w:r>
    </w:p>
    <w:p w14:paraId="7C588009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function. There is one entry in this table for each entry in</w:t>
      </w:r>
    </w:p>
    <w:p w14:paraId="6A34C3F7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dot3OamTable that supports loopback functionality (where</w:t>
      </w:r>
    </w:p>
    <w:p w14:paraId="054ECDC0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dot3OamFunctionsSupported includes the loopbackSupport bit</w:t>
      </w:r>
    </w:p>
    <w:p w14:paraId="3B37EB42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set).</w:t>
      </w:r>
    </w:p>
    <w:p w14:paraId="6B4918C4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6E481694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Loopback can be used to place the remote OAM entity in a state</w:t>
      </w:r>
    </w:p>
    <w:p w14:paraId="5E9723E0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where every received frame (except OAMPDUs) is echoed back</w:t>
      </w:r>
    </w:p>
    <w:p w14:paraId="674828CE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over the same interface on which they were received. In this</w:t>
      </w:r>
    </w:p>
    <w:p w14:paraId="56525E45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state, at the remote entity, 'normal' traffic is disabled as</w:t>
      </w:r>
    </w:p>
    <w:p w14:paraId="30F76B70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only the looped back frames are transmitted on the interface.</w:t>
      </w:r>
    </w:p>
    <w:p w14:paraId="1EE17085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Loopback is thus an intrusive operation that prohibits normal</w:t>
      </w:r>
    </w:p>
    <w:p w14:paraId="49A66712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data flow and should be used accordingly."</w:t>
      </w:r>
    </w:p>
    <w:p w14:paraId="0FCD05B1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</w:t>
      </w:r>
    </w:p>
    <w:p w14:paraId="47601D35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::= { dot3OamObjects 3 }</w:t>
      </w:r>
    </w:p>
    <w:p w14:paraId="4D4D6626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2D54AF39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dot3OamLoopbackEntry OBJECT-TYPE</w:t>
      </w:r>
    </w:p>
    <w:p w14:paraId="24D2FB5F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SYNTAX      Dot3OamLoopbackEntry</w:t>
      </w:r>
    </w:p>
    <w:p w14:paraId="4D0220EF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MAX-ACCESS  not-accessible</w:t>
      </w:r>
    </w:p>
    <w:p w14:paraId="65B65E38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20496BAE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3BB4A3D0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"An entry in the table, containing information on the loopback</w:t>
      </w:r>
    </w:p>
    <w:p w14:paraId="1BFD45D8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status for a single Ethernet-like interface. Entries in the</w:t>
      </w:r>
    </w:p>
    <w:p w14:paraId="5E6D3CCB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table are automatically created whenever the local OAM entity</w:t>
      </w:r>
    </w:p>
    <w:p w14:paraId="1FC222F9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supports loopback capabilities. The loopback status on the</w:t>
      </w:r>
    </w:p>
    <w:p w14:paraId="75C45B28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interface can be determined from the dot3OamLoopbackStatus</w:t>
      </w:r>
    </w:p>
    <w:p w14:paraId="08EA1049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object."</w:t>
      </w:r>
    </w:p>
    <w:p w14:paraId="167F72A6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</w:t>
      </w:r>
    </w:p>
    <w:p w14:paraId="325E11A3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INDEX       { ifIndex }</w:t>
      </w:r>
    </w:p>
    <w:p w14:paraId="5DD7710E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::= { dot3OamLoopbackTable 1 }</w:t>
      </w:r>
    </w:p>
    <w:p w14:paraId="2D1913EF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361E763E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Dot3OamLoopbackEntry ::=</w:t>
      </w:r>
    </w:p>
    <w:p w14:paraId="49AAE7C3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SEQUENCE {</w:t>
      </w:r>
    </w:p>
    <w:p w14:paraId="3C8A095E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dot3OamLoopbackStatus             INTEGER,</w:t>
      </w:r>
    </w:p>
    <w:p w14:paraId="169639B6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dot3OamLoopbackIgnoreRx           INTEGER</w:t>
      </w:r>
    </w:p>
    <w:p w14:paraId="1C30B770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}</w:t>
      </w:r>
    </w:p>
    <w:p w14:paraId="13F9FFA2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78D0A950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dot3OamLoopbackStatus OBJECT-TYPE</w:t>
      </w:r>
    </w:p>
    <w:p w14:paraId="77FC5C7E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SYNTAX      INTEGER {</w:t>
      </w:r>
    </w:p>
    <w:p w14:paraId="2775467C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    -- all values, except where noted, can be read</w:t>
      </w:r>
    </w:p>
    <w:p w14:paraId="591DCE80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    -- but cannot be written</w:t>
      </w:r>
    </w:p>
    <w:p w14:paraId="6787DAF7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    noLoopback (1),</w:t>
      </w:r>
    </w:p>
    <w:p w14:paraId="61E82718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2230BD1B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    -- initiatingLoopback can be read or written</w:t>
      </w:r>
    </w:p>
    <w:p w14:paraId="42D3722D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    initiatingLoopback (2),</w:t>
      </w:r>
    </w:p>
    <w:p w14:paraId="44CFF91F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    remoteLoopback (3),</w:t>
      </w:r>
    </w:p>
    <w:p w14:paraId="7994ECC1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614BA7CA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lastRenderedPageBreak/>
        <w:t xml:space="preserve">                      -- terminatingLoopback can be read or written</w:t>
      </w:r>
    </w:p>
    <w:p w14:paraId="2E70DE01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    terminatingLoopback (4),</w:t>
      </w:r>
    </w:p>
    <w:p w14:paraId="3B019C3D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    localLoopback (5),</w:t>
      </w:r>
    </w:p>
    <w:p w14:paraId="47D39BC3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    unknown (6)</w:t>
      </w:r>
    </w:p>
    <w:p w14:paraId="1C0B6C3F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  }</w:t>
      </w:r>
    </w:p>
    <w:p w14:paraId="7D446FA5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MAX-ACCESS  read-write</w:t>
      </w:r>
    </w:p>
    <w:p w14:paraId="457C0713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422840BD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1D486E86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"The loopback status of the OAM entity. This status is</w:t>
      </w:r>
    </w:p>
    <w:p w14:paraId="7EC4D8AD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determined by a combination of the local parser and</w:t>
      </w:r>
    </w:p>
    <w:p w14:paraId="60B9686C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multiplexer states, the remote parser and multiplexer states,</w:t>
      </w:r>
    </w:p>
    <w:p w14:paraId="43E7CF93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as well as by the actions of the local OAM client. When</w:t>
      </w:r>
    </w:p>
    <w:p w14:paraId="2F131A29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operating in normal mode with no loopback in progress, the</w:t>
      </w:r>
    </w:p>
    <w:p w14:paraId="0ADF75FB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status reads noLoopback(1).</w:t>
      </w:r>
    </w:p>
    <w:p w14:paraId="39BDE4EB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4503D0D4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The values initiatingLoopback(2) and terminatingLoopback(4)</w:t>
      </w:r>
    </w:p>
    <w:p w14:paraId="3E6F3D77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can be read or written. The other values can only be read -</w:t>
      </w:r>
    </w:p>
    <w:p w14:paraId="4C95E003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they can never be written. Writing initiatingLoopback causes</w:t>
      </w:r>
    </w:p>
    <w:p w14:paraId="2CBFAE81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the local OAM entity to start the loopback process with its</w:t>
      </w:r>
    </w:p>
    <w:p w14:paraId="5096556B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peer. This value can only be written when the status is</w:t>
      </w:r>
    </w:p>
    <w:p w14:paraId="3257B972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noLoopback(1). Writing the value initiatingLoopback(2) in any</w:t>
      </w:r>
    </w:p>
    <w:p w14:paraId="6A722081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other state has no effect. When in remoteLoopback(3), writing</w:t>
      </w:r>
    </w:p>
    <w:p w14:paraId="3755E9C1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terminatingLoopback(4) causes the local OAM entity to initiate</w:t>
      </w:r>
    </w:p>
    <w:p w14:paraId="75F5525F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the termination of the loopback state. Writing</w:t>
      </w:r>
    </w:p>
    <w:p w14:paraId="5F660EBB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terminatingLoopack(4) in any other state has no effect.</w:t>
      </w:r>
    </w:p>
    <w:p w14:paraId="694FFE76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3CE1EF9A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If the OAM client initiates a loopback and has sent a</w:t>
      </w:r>
    </w:p>
    <w:p w14:paraId="42B1AEA7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Loopback OAMPDU and is waiting for a response, where the local</w:t>
      </w:r>
    </w:p>
    <w:p w14:paraId="35860FFD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parser and multiplexer states are DISCARD (see IEEE Std 802.3,</w:t>
      </w:r>
    </w:p>
    <w:p w14:paraId="73203626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57.2.11.1), the status is 'initiatingLoopback'. In this</w:t>
      </w:r>
    </w:p>
    <w:p w14:paraId="35CA3675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case, the local OAM entity has yet to receive any</w:t>
      </w:r>
    </w:p>
    <w:p w14:paraId="2997FAA6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acknowledgment that the remote OAM entity has received its</w:t>
      </w:r>
    </w:p>
    <w:p w14:paraId="46778B78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loopback command request.</w:t>
      </w:r>
    </w:p>
    <w:p w14:paraId="732E5A46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If the local OAM client knows that the remote OAM entity is in</w:t>
      </w:r>
    </w:p>
    <w:p w14:paraId="544A2DE8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loopback mode (via the remote state information as described</w:t>
      </w:r>
    </w:p>
    <w:p w14:paraId="3CD00E80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in IEEE Std 802.3, 57.2.11.1, 30.3.6.1.15), the status is</w:t>
      </w:r>
    </w:p>
    <w:p w14:paraId="14C90996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remoteLoopback(3). If the local OAM client is in the process</w:t>
      </w:r>
    </w:p>
    <w:p w14:paraId="7F818519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of terminating the remote loopback (see IEEE Std 802.3, 57.2.11.3,</w:t>
      </w:r>
    </w:p>
    <w:p w14:paraId="26DC0678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30.3.6.1.14) with its local multiplexer and parser states in</w:t>
      </w:r>
    </w:p>
    <w:p w14:paraId="61F10322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DISCARD, the status is terminatingLoopback(4). If the remote</w:t>
      </w:r>
    </w:p>
    <w:p w14:paraId="76120B83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OAM client has put the local OAM entity in loopback mode as</w:t>
      </w:r>
    </w:p>
    <w:p w14:paraId="2D508A77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indicated by its local parser state, the status is</w:t>
      </w:r>
    </w:p>
    <w:p w14:paraId="05DCC409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localLoopback(5).</w:t>
      </w:r>
    </w:p>
    <w:p w14:paraId="015947B8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59210508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The unknown(6) status indicates that the parser and</w:t>
      </w:r>
    </w:p>
    <w:p w14:paraId="62CADDAB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multiplexer combination is unexpected. This status may be</w:t>
      </w:r>
    </w:p>
    <w:p w14:paraId="1BA6E5A8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returned if the OAM loopback is in a transition state but</w:t>
      </w:r>
    </w:p>
    <w:p w14:paraId="6CC50D29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should not persist.</w:t>
      </w:r>
    </w:p>
    <w:p w14:paraId="5E96C166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58864849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The values of this attribute correspond to the following</w:t>
      </w:r>
    </w:p>
    <w:p w14:paraId="328FF761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values of the local and remote parser and multiplexer states.</w:t>
      </w:r>
    </w:p>
    <w:p w14:paraId="58121C6E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49D979C8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value            LclPrsr   LclMux    RmtPrsr   RmtMux</w:t>
      </w:r>
    </w:p>
    <w:p w14:paraId="3721D4FC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noLoopback         FWD       FWD       FWD       FWD</w:t>
      </w:r>
    </w:p>
    <w:p w14:paraId="27F48D88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initLoopback     DISCARD   DISCARD     FWD       FWD</w:t>
      </w:r>
    </w:p>
    <w:p w14:paraId="6BE666E8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rmtLoopback      DISCARD     FWD      LPBK    DISCARD</w:t>
      </w:r>
    </w:p>
    <w:p w14:paraId="0106BD95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tmtngLoopback    DISCARD   DISCARD    LPBK    DISCARD</w:t>
      </w:r>
    </w:p>
    <w:p w14:paraId="7AA3B4CC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lclLoopback        LPBK    DISCARD   DISCARD     FWD</w:t>
      </w:r>
    </w:p>
    <w:p w14:paraId="755BF4BD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unknown            ***   any other combination   ***</w:t>
      </w:r>
    </w:p>
    <w:p w14:paraId="63C8DAFD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"</w:t>
      </w:r>
    </w:p>
    <w:p w14:paraId="2B85FE25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REFERENCE   "IEEE Std 802.3, 57.2.11, 30.3.6.1.14, 30.3.6.1.15"</w:t>
      </w:r>
    </w:p>
    <w:p w14:paraId="4E7389F0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::= { dot3OamLoopbackEntry 1 }</w:t>
      </w:r>
    </w:p>
    <w:p w14:paraId="417F9461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566C1F0F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dot3OamLoopbackIgnoreRx OBJECT-TYPE</w:t>
      </w:r>
    </w:p>
    <w:p w14:paraId="7F97969B" w14:textId="77777777" w:rsidR="00277F11" w:rsidRDefault="008A2126" w:rsidP="008A2126">
      <w:pPr>
        <w:spacing w:after="0"/>
        <w:rPr>
          <w:ins w:id="168" w:author="Marek Hajduczenia" w:date="2023-07-06T10:51:00Z"/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SYNTAX      INTEGER { </w:t>
      </w:r>
    </w:p>
    <w:p w14:paraId="483F9183" w14:textId="77777777" w:rsidR="00277F11" w:rsidRDefault="00277F11" w:rsidP="008A2126">
      <w:pPr>
        <w:spacing w:after="0"/>
        <w:rPr>
          <w:ins w:id="169" w:author="Marek Hajduczenia" w:date="2023-07-06T10:51:00Z"/>
          <w:rFonts w:ascii="Courier New" w:hAnsi="Courier New" w:cs="Courier New"/>
          <w:sz w:val="16"/>
          <w:szCs w:val="16"/>
        </w:rPr>
      </w:pPr>
      <w:ins w:id="170" w:author="Marek Hajduczenia" w:date="2023-07-06T10:51:00Z">
        <w:r>
          <w:rPr>
            <w:rFonts w:ascii="Courier New" w:hAnsi="Courier New" w:cs="Courier New"/>
            <w:sz w:val="16"/>
            <w:szCs w:val="16"/>
          </w:rPr>
          <w:t xml:space="preserve">                        </w:t>
        </w:r>
      </w:ins>
      <w:r w:rsidR="008A2126" w:rsidRPr="008A2126">
        <w:rPr>
          <w:rFonts w:ascii="Courier New" w:hAnsi="Courier New" w:cs="Courier New"/>
          <w:sz w:val="16"/>
          <w:szCs w:val="16"/>
        </w:rPr>
        <w:t xml:space="preserve">ignore(1), </w:t>
      </w:r>
    </w:p>
    <w:p w14:paraId="2E93A3E0" w14:textId="77777777" w:rsidR="00277F11" w:rsidRDefault="00277F11" w:rsidP="008A2126">
      <w:pPr>
        <w:spacing w:after="0"/>
        <w:rPr>
          <w:ins w:id="171" w:author="Marek Hajduczenia" w:date="2023-07-06T10:51:00Z"/>
          <w:rFonts w:ascii="Courier New" w:hAnsi="Courier New" w:cs="Courier New"/>
          <w:sz w:val="16"/>
          <w:szCs w:val="16"/>
        </w:rPr>
      </w:pPr>
      <w:ins w:id="172" w:author="Marek Hajduczenia" w:date="2023-07-06T10:51:00Z">
        <w:r>
          <w:rPr>
            <w:rFonts w:ascii="Courier New" w:hAnsi="Courier New" w:cs="Courier New"/>
            <w:sz w:val="16"/>
            <w:szCs w:val="16"/>
          </w:rPr>
          <w:t xml:space="preserve">                        </w:t>
        </w:r>
      </w:ins>
      <w:r w:rsidR="008A2126" w:rsidRPr="008A2126">
        <w:rPr>
          <w:rFonts w:ascii="Courier New" w:hAnsi="Courier New" w:cs="Courier New"/>
          <w:sz w:val="16"/>
          <w:szCs w:val="16"/>
        </w:rPr>
        <w:t xml:space="preserve">process(2) </w:t>
      </w:r>
    </w:p>
    <w:p w14:paraId="0CF069C7" w14:textId="3485C292" w:rsidR="008A2126" w:rsidRPr="008A2126" w:rsidRDefault="00277F11" w:rsidP="008A2126">
      <w:pPr>
        <w:spacing w:after="0"/>
        <w:rPr>
          <w:rFonts w:ascii="Courier New" w:hAnsi="Courier New" w:cs="Courier New"/>
          <w:sz w:val="16"/>
          <w:szCs w:val="16"/>
        </w:rPr>
      </w:pPr>
      <w:ins w:id="173" w:author="Marek Hajduczenia" w:date="2023-07-06T10:51:00Z">
        <w:r>
          <w:rPr>
            <w:rFonts w:ascii="Courier New" w:hAnsi="Courier New" w:cs="Courier New"/>
            <w:sz w:val="16"/>
            <w:szCs w:val="16"/>
          </w:rPr>
          <w:t xml:space="preserve">                    </w:t>
        </w:r>
      </w:ins>
      <w:r w:rsidR="008A2126" w:rsidRPr="008A2126">
        <w:rPr>
          <w:rFonts w:ascii="Courier New" w:hAnsi="Courier New" w:cs="Courier New"/>
          <w:sz w:val="16"/>
          <w:szCs w:val="16"/>
        </w:rPr>
        <w:t>}</w:t>
      </w:r>
    </w:p>
    <w:p w14:paraId="7E16BD46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MAX-ACCESS  read-write</w:t>
      </w:r>
    </w:p>
    <w:p w14:paraId="4968194B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399F3D9E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2D0BBB67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"Since OAM loopback is a disruptive operation (user traffic</w:t>
      </w:r>
    </w:p>
    <w:p w14:paraId="36213290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does not pass), this attribute provides a mechanism to provide</w:t>
      </w:r>
    </w:p>
    <w:p w14:paraId="329D977A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lastRenderedPageBreak/>
        <w:t xml:space="preserve">          controls over whether received OAM loopback commands are</w:t>
      </w:r>
    </w:p>
    <w:p w14:paraId="62C90300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processed or ignored. When the value is ignore(1), received</w:t>
      </w:r>
    </w:p>
    <w:p w14:paraId="5485157A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loopback commands are ignored. When the value is process(2),</w:t>
      </w:r>
    </w:p>
    <w:p w14:paraId="1095DA8A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OAM loopback commands are processed. The default value is to</w:t>
      </w:r>
    </w:p>
    <w:p w14:paraId="5FEDA537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ignore loopback commands (ignore(1))."</w:t>
      </w:r>
    </w:p>
    <w:p w14:paraId="3AE81AF4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</w:t>
      </w:r>
    </w:p>
    <w:p w14:paraId="755ED2A9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REFERENCE   "IEEE Std 802.3, 57.2.11, 30.3.6.1.14, 30.3.6.1.15"</w:t>
      </w:r>
    </w:p>
    <w:p w14:paraId="51C49D4C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::= { dot3OamLoopbackEntry 2 }</w:t>
      </w:r>
    </w:p>
    <w:p w14:paraId="7ED348D8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-- ***************************************************************</w:t>
      </w:r>
    </w:p>
    <w:p w14:paraId="0A9E7750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--</w:t>
      </w:r>
    </w:p>
    <w:p w14:paraId="7C5400D1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-- Ethernet OAM Statistics group</w:t>
      </w:r>
    </w:p>
    <w:p w14:paraId="3DB03A14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--</w:t>
      </w:r>
    </w:p>
    <w:p w14:paraId="2CB0D753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17415EA0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dot3OamStatsTable OBJECT-TYPE</w:t>
      </w:r>
    </w:p>
    <w:p w14:paraId="41D7E0F0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SYNTAX      SEQUENCE OF Dot3OamStatsEntry</w:t>
      </w:r>
    </w:p>
    <w:p w14:paraId="11DD359A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MAX-ACCESS  not-accessible</w:t>
      </w:r>
    </w:p>
    <w:p w14:paraId="6E5E0353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27B271B4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03C0C542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"This table contains statistics for the OAM function on a</w:t>
      </w:r>
    </w:p>
    <w:p w14:paraId="155C37AA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particular Ethernet-like interface. There is an entry in the</w:t>
      </w:r>
    </w:p>
    <w:p w14:paraId="0DD04190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table for every entry in the dot3OamTable.</w:t>
      </w:r>
    </w:p>
    <w:p w14:paraId="096FEBC3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25B43F07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The counters in this table are defined as 32-bit entries to</w:t>
      </w:r>
    </w:p>
    <w:p w14:paraId="0EE2C94F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match the counter size as defined in IEEE Std 802.3. Given that</w:t>
      </w:r>
    </w:p>
    <w:p w14:paraId="2D51A667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the OAM protocol is a slow protocol, the counters increment at</w:t>
      </w:r>
    </w:p>
    <w:p w14:paraId="30699AEE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a slow rate."</w:t>
      </w:r>
    </w:p>
    <w:p w14:paraId="5E696A4F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</w:t>
      </w:r>
    </w:p>
    <w:p w14:paraId="0D204E57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::= { dot3OamObjects 4 }</w:t>
      </w:r>
    </w:p>
    <w:p w14:paraId="2B6A19D4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206D92AA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dot3OamStatsEntry OBJECT-TYPE</w:t>
      </w:r>
    </w:p>
    <w:p w14:paraId="26A04386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SYNTAX      Dot3OamStatsEntry</w:t>
      </w:r>
    </w:p>
    <w:p w14:paraId="6D4B3542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MAX-ACCESS  not-accessible</w:t>
      </w:r>
    </w:p>
    <w:p w14:paraId="79470D0C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35CC911A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03E76326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"An entry in the table containing statistics information on</w:t>
      </w:r>
    </w:p>
    <w:p w14:paraId="5ED34DF8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the Ethernet OAM function for a single Ethernet-like</w:t>
      </w:r>
    </w:p>
    <w:p w14:paraId="6B630087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interface. Entries are automatically created for every entry</w:t>
      </w:r>
    </w:p>
    <w:p w14:paraId="5018284A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in the dot3OamTable. Counters are maintained across</w:t>
      </w:r>
    </w:p>
    <w:p w14:paraId="49CE726D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transitions in dot3OamOperStatus."</w:t>
      </w:r>
    </w:p>
    <w:p w14:paraId="1008ADBF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</w:t>
      </w:r>
    </w:p>
    <w:p w14:paraId="37FE2C50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INDEX       { ifIndex }</w:t>
      </w:r>
    </w:p>
    <w:p w14:paraId="2CF6CE2F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::= { dot3OamStatsTable 1 }</w:t>
      </w:r>
    </w:p>
    <w:p w14:paraId="1350A1BE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1759A023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Dot3OamStatsEntry ::=</w:t>
      </w:r>
    </w:p>
    <w:p w14:paraId="64611556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SEQUENCE {</w:t>
      </w:r>
    </w:p>
    <w:p w14:paraId="7B7C6E0A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dot3OamInformationTx                Counter32,</w:t>
      </w:r>
    </w:p>
    <w:p w14:paraId="6F9661C0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dot3OamInformationRx                Counter32,</w:t>
      </w:r>
    </w:p>
    <w:p w14:paraId="77310725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dot3OamUniqueEventNotificationTx    Counter32,</w:t>
      </w:r>
    </w:p>
    <w:p w14:paraId="2EEC1526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dot3OamUniqueEventNotificationRx    Counter32,</w:t>
      </w:r>
    </w:p>
    <w:p w14:paraId="31F40C47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dot3OamDuplicateEventNotificationTx Counter32,</w:t>
      </w:r>
    </w:p>
    <w:p w14:paraId="7A87BF7B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dot3OamDuplicateEventNotificationRx Counter32,</w:t>
      </w:r>
    </w:p>
    <w:p w14:paraId="44C9BAA8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dot3OamLoopbackControlTx            Counter32,</w:t>
      </w:r>
    </w:p>
    <w:p w14:paraId="0A0AAB4E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dot3OamLoopbackControlRx            Counter32,</w:t>
      </w:r>
    </w:p>
    <w:p w14:paraId="565A94DE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dot3OamVariableRequestTx            Counter32,</w:t>
      </w:r>
    </w:p>
    <w:p w14:paraId="6C0DF810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dot3OamVariableRequestRx            Counter32,</w:t>
      </w:r>
    </w:p>
    <w:p w14:paraId="6EF281D5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dot3OamVariableResponseTx           Counter32,</w:t>
      </w:r>
    </w:p>
    <w:p w14:paraId="686BCAAD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dot3OamVariableResponseRx           Counter32,</w:t>
      </w:r>
    </w:p>
    <w:p w14:paraId="0A4B4A42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dot3OamOrgSpecificTx                Counter32,</w:t>
      </w:r>
    </w:p>
    <w:p w14:paraId="056C7FAD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dot3OamOrgSpecificRx                Counter32,</w:t>
      </w:r>
    </w:p>
    <w:p w14:paraId="2E6ABE14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dot3OamUnsupportedCodesTx           Counter32,</w:t>
      </w:r>
    </w:p>
    <w:p w14:paraId="500AE1E0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dot3OamUnsupportedCodesRx           Counter32,</w:t>
      </w:r>
    </w:p>
    <w:p w14:paraId="4C883BB2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dot3OamFramesLostDueToOam           Counter32</w:t>
      </w:r>
    </w:p>
    <w:p w14:paraId="2166F608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}</w:t>
      </w:r>
    </w:p>
    <w:p w14:paraId="05F946A2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47177165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dot3OamInformationTx OBJECT-TYPE</w:t>
      </w:r>
    </w:p>
    <w:p w14:paraId="69660089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SYNTAX      Counter32</w:t>
      </w:r>
    </w:p>
    <w:p w14:paraId="092F879A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UNITS       "frames"</w:t>
      </w:r>
    </w:p>
    <w:p w14:paraId="7F71CDC6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MAX-ACCESS  read-only</w:t>
      </w:r>
    </w:p>
    <w:p w14:paraId="4BF012ED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5412DA73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72534B23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"A count of the number of Information OAMPDUs transmitted on</w:t>
      </w:r>
    </w:p>
    <w:p w14:paraId="007663FF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this interface.</w:t>
      </w:r>
    </w:p>
    <w:p w14:paraId="58E6DEDD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2C00AB17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lastRenderedPageBreak/>
        <w:t xml:space="preserve">          Discontinuities of this counter can occur at re-initialization</w:t>
      </w:r>
    </w:p>
    <w:p w14:paraId="30B05864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of the management system, and at other times as indicated by</w:t>
      </w:r>
    </w:p>
    <w:p w14:paraId="783BAF4B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the value of the ifCounterDiscontinuityTime."</w:t>
      </w:r>
    </w:p>
    <w:p w14:paraId="24C0CE94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13C1C0D6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REFERENCE   "IEEE Std 802.3, 30.3.6.1.20."</w:t>
      </w:r>
    </w:p>
    <w:p w14:paraId="0B0F86A5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::= { dot3OamStatsEntry 1 }</w:t>
      </w:r>
    </w:p>
    <w:p w14:paraId="6DAD248E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266059C4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dot3OamInformationRx OBJECT-TYPE</w:t>
      </w:r>
    </w:p>
    <w:p w14:paraId="5960898C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SYNTAX      Counter32</w:t>
      </w:r>
    </w:p>
    <w:p w14:paraId="6789956D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UNITS       "frames"</w:t>
      </w:r>
    </w:p>
    <w:p w14:paraId="24366113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MAX-ACCESS  read-only</w:t>
      </w:r>
    </w:p>
    <w:p w14:paraId="5536CDA6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327C388A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6291DACD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"A count of the number of Information OAMPDUs received on this</w:t>
      </w:r>
    </w:p>
    <w:p w14:paraId="1083CE0E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interface.</w:t>
      </w:r>
    </w:p>
    <w:p w14:paraId="2B84B1EC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1CAA857A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Discontinuities of this counter can occur at re-initialization</w:t>
      </w:r>
    </w:p>
    <w:p w14:paraId="54CF4B85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of the management system, and at other times as indicated by</w:t>
      </w:r>
    </w:p>
    <w:p w14:paraId="2F9121FB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the value of the ifCounterDiscontinuityTime."</w:t>
      </w:r>
    </w:p>
    <w:p w14:paraId="6DD16CE7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</w:t>
      </w:r>
    </w:p>
    <w:p w14:paraId="164BC824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REFERENCE   "IEEE Std 802.3, 30.3.6.1.21."</w:t>
      </w:r>
    </w:p>
    <w:p w14:paraId="7449C80B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::= { dot3OamStatsEntry 2 }</w:t>
      </w:r>
    </w:p>
    <w:p w14:paraId="4D8C4C53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1A58EF96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dot3OamUniqueEventNotificationTx OBJECT-TYPE</w:t>
      </w:r>
    </w:p>
    <w:p w14:paraId="60EC0264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SYNTAX      Counter32</w:t>
      </w:r>
    </w:p>
    <w:p w14:paraId="5924994F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UNITS       "frames"</w:t>
      </w:r>
    </w:p>
    <w:p w14:paraId="6C1A4383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MAX-ACCESS  read-only</w:t>
      </w:r>
    </w:p>
    <w:p w14:paraId="469CF44C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0E54DD41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68B8D1B0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"A count of the number of unique Event OAMPDUs transmitted on</w:t>
      </w:r>
    </w:p>
    <w:p w14:paraId="15514D4B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this interface. Event Notifications may be sent in duplicate</w:t>
      </w:r>
    </w:p>
    <w:p w14:paraId="6B0EEF7D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to increase the probability of successfully being received,</w:t>
      </w:r>
    </w:p>
    <w:p w14:paraId="370685EC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given the possibility that a frame may be lost in transit.</w:t>
      </w:r>
    </w:p>
    <w:p w14:paraId="104C7DC9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Duplicate Event Notification transmissions are counted by</w:t>
      </w:r>
    </w:p>
    <w:p w14:paraId="618253B2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dot3OamDuplicateEventNotificationTx.</w:t>
      </w:r>
    </w:p>
    <w:p w14:paraId="5FD1BF09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0C9AA147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A unique Event Notification OAMPDU is indicated as an Event</w:t>
      </w:r>
    </w:p>
    <w:p w14:paraId="2329CE94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Notification OAMPDU with a Sequence Number field that is</w:t>
      </w:r>
    </w:p>
    <w:p w14:paraId="15E6B692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distinct from the previously transmitted Event Notification</w:t>
      </w:r>
    </w:p>
    <w:p w14:paraId="4EF6B85C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OAMPDU Sequence Number.</w:t>
      </w:r>
    </w:p>
    <w:p w14:paraId="6A0B7989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55426DFC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Discontinuities of this counter can occur at re-initialization</w:t>
      </w:r>
    </w:p>
    <w:p w14:paraId="708247FE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of the management system, and at other times as indicated by</w:t>
      </w:r>
    </w:p>
    <w:p w14:paraId="5110C73F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the value of the ifCounterDiscontinuityTime."</w:t>
      </w:r>
    </w:p>
    <w:p w14:paraId="0BB88BFD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</w:t>
      </w:r>
    </w:p>
    <w:p w14:paraId="41DF230E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REFERENCE   "IEEE Std 802.3, 30.3.6.1.22."</w:t>
      </w:r>
    </w:p>
    <w:p w14:paraId="2850A821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::= { dot3OamStatsEntry 3 }</w:t>
      </w:r>
    </w:p>
    <w:p w14:paraId="394EBDE0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1CD70395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dot3OamUniqueEventNotificationRx OBJECT-TYPE</w:t>
      </w:r>
    </w:p>
    <w:p w14:paraId="7FB1305C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SYNTAX      Counter32</w:t>
      </w:r>
    </w:p>
    <w:p w14:paraId="4B993354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UNITS       "frames"</w:t>
      </w:r>
    </w:p>
    <w:p w14:paraId="4F530BBC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MAX-ACCESS  read-only</w:t>
      </w:r>
    </w:p>
    <w:p w14:paraId="3FF60C8E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5D4C7495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59215F87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"A count of the number of unique Event OAMPDUs received on</w:t>
      </w:r>
    </w:p>
    <w:p w14:paraId="705AB15B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this interface. Event Notification OAMPDUs may be sent in</w:t>
      </w:r>
    </w:p>
    <w:p w14:paraId="6252DECD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duplicate to increase the probability of successfully being</w:t>
      </w:r>
    </w:p>
    <w:p w14:paraId="203A4A4C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received, given the possibility that a frame may be lost in</w:t>
      </w:r>
    </w:p>
    <w:p w14:paraId="774107B1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transit. Duplicate Event Notification receptions are counted</w:t>
      </w:r>
    </w:p>
    <w:p w14:paraId="14D11973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by dot3OamDuplicateEventNotificationRx.</w:t>
      </w:r>
    </w:p>
    <w:p w14:paraId="34CA05E7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45514071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A unique Event Notification OAMPDU is indicated as an Event</w:t>
      </w:r>
    </w:p>
    <w:p w14:paraId="5921FA81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Notification OAMPDU with a Sequence Number field that is</w:t>
      </w:r>
    </w:p>
    <w:p w14:paraId="0793FD56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distinct from the previously received Event Notification</w:t>
      </w:r>
    </w:p>
    <w:p w14:paraId="536A70E2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OAMPDU Sequence Number.</w:t>
      </w:r>
    </w:p>
    <w:p w14:paraId="35796120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0C8FC5FF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Discontinuities of this counter can occur at re-initialization</w:t>
      </w:r>
    </w:p>
    <w:p w14:paraId="02AB720D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of the management system, and at other times as indicated by</w:t>
      </w:r>
    </w:p>
    <w:p w14:paraId="064308DC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the value of the ifCounterDiscontinuityTime."</w:t>
      </w:r>
    </w:p>
    <w:p w14:paraId="54B792E0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</w:t>
      </w:r>
    </w:p>
    <w:p w14:paraId="218A79A1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REFERENCE   "IEEE Std 802.3, 30.3.6.1.24."</w:t>
      </w:r>
    </w:p>
    <w:p w14:paraId="5868CD02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::= { dot3OamStatsEntry 4 }</w:t>
      </w:r>
    </w:p>
    <w:p w14:paraId="478DB66B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229C07E8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lastRenderedPageBreak/>
        <w:t xml:space="preserve">      dot3OamDuplicateEventNotificationTx OBJECT-TYPE</w:t>
      </w:r>
    </w:p>
    <w:p w14:paraId="56E80B5F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SYNTAX      Counter32</w:t>
      </w:r>
    </w:p>
    <w:p w14:paraId="1F092F47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UNITS       "frames"</w:t>
      </w:r>
    </w:p>
    <w:p w14:paraId="3E67829F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MAX-ACCESS  read-only</w:t>
      </w:r>
    </w:p>
    <w:p w14:paraId="240AE0B6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505B5C84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5BF908D8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"A count of the number of duplicate Event OAMPDUs transmitted</w:t>
      </w:r>
    </w:p>
    <w:p w14:paraId="7BD53EF3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on this interface. Event Notification OAMPDUs may be sent in</w:t>
      </w:r>
    </w:p>
    <w:p w14:paraId="3EDCF37A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duplicate to increase the probability of successfully being</w:t>
      </w:r>
    </w:p>
    <w:p w14:paraId="3D756B42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received, given the possibility that a frame may be lost in</w:t>
      </w:r>
    </w:p>
    <w:p w14:paraId="5CA097F2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transit.</w:t>
      </w:r>
    </w:p>
    <w:p w14:paraId="17F1F802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38C41714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A duplicate Event Notification OAMPDU is indicated as an Event</w:t>
      </w:r>
    </w:p>
    <w:p w14:paraId="55B63680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Notification OAMPDU with a Sequence Number field that is</w:t>
      </w:r>
    </w:p>
    <w:p w14:paraId="4A55BD57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identical to the previously transmitted Event Notification</w:t>
      </w:r>
    </w:p>
    <w:p w14:paraId="564DA193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OAMPDU Sequence Number.</w:t>
      </w:r>
    </w:p>
    <w:p w14:paraId="7B3C5E9D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5606A18C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Discontinuities of this counter can occur at re-initialization</w:t>
      </w:r>
    </w:p>
    <w:p w14:paraId="57706315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of the management system, and at other times as indicated by</w:t>
      </w:r>
    </w:p>
    <w:p w14:paraId="0D95F3B3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the value of the ifCounterDiscontinuityTime."</w:t>
      </w:r>
    </w:p>
    <w:p w14:paraId="4CB2D00D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</w:t>
      </w:r>
    </w:p>
    <w:p w14:paraId="02E45B24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REFERENCE   "IEEE Std 802.3, 30.3.6.1.23."</w:t>
      </w:r>
    </w:p>
    <w:p w14:paraId="0D893472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::= { dot3OamStatsEntry 5 }</w:t>
      </w:r>
    </w:p>
    <w:p w14:paraId="63ADAE04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18F9AD91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dot3OamDuplicateEventNotificationRx OBJECT-TYPE</w:t>
      </w:r>
    </w:p>
    <w:p w14:paraId="3D844C8C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SYNTAX      Counter32</w:t>
      </w:r>
    </w:p>
    <w:p w14:paraId="17796B88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UNITS       "frames"</w:t>
      </w:r>
    </w:p>
    <w:p w14:paraId="281EFDA0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MAX-ACCESS  read-only</w:t>
      </w:r>
    </w:p>
    <w:p w14:paraId="47F4A5F6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0F8FA91C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15574960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"A count of the number of duplicate Event OAMPDUs received on</w:t>
      </w:r>
    </w:p>
    <w:p w14:paraId="50A6B62D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this interface. Event Notification OAMPDUs may be sent in</w:t>
      </w:r>
    </w:p>
    <w:p w14:paraId="26A7AF12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duplicate to increase the probability of successfully being</w:t>
      </w:r>
    </w:p>
    <w:p w14:paraId="09F40D66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received, given the possibility that a frame may be lost in</w:t>
      </w:r>
    </w:p>
    <w:p w14:paraId="72B2BCF2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transit.</w:t>
      </w:r>
    </w:p>
    <w:p w14:paraId="4E078746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11DD6FE9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A duplicate Event Notification OAMPDU is indicated as an Event</w:t>
      </w:r>
    </w:p>
    <w:p w14:paraId="771AEB33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Notification OAMPDU with a Sequence Number field that is</w:t>
      </w:r>
    </w:p>
    <w:p w14:paraId="5EBDEE26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identical to the previously received Event Notification OAMPDU</w:t>
      </w:r>
    </w:p>
    <w:p w14:paraId="376613ED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Sequence Number.</w:t>
      </w:r>
    </w:p>
    <w:p w14:paraId="6217490E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325A95BF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Discontinuities of this counter can occur at re-initialization</w:t>
      </w:r>
    </w:p>
    <w:p w14:paraId="582F9D4C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of the management system, and at other times as indicated by</w:t>
      </w:r>
    </w:p>
    <w:p w14:paraId="35B24F71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the value of the ifCounterDiscontinuityTime."</w:t>
      </w:r>
    </w:p>
    <w:p w14:paraId="149E6BEF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</w:t>
      </w:r>
    </w:p>
    <w:p w14:paraId="1C9F670D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REFERENCE   "IEEE Std 802.3, 30.3.6.1.25."</w:t>
      </w:r>
    </w:p>
    <w:p w14:paraId="2A410C2E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::= { dot3OamStatsEntry 6 }</w:t>
      </w:r>
    </w:p>
    <w:p w14:paraId="1C7D0BDE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043CFE3F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dot3OamLoopbackControlTx OBJECT-TYPE</w:t>
      </w:r>
    </w:p>
    <w:p w14:paraId="32F26C03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SYNTAX      Counter32</w:t>
      </w:r>
    </w:p>
    <w:p w14:paraId="1926809D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UNITS       "frames"</w:t>
      </w:r>
    </w:p>
    <w:p w14:paraId="7520D27C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MAX-ACCESS  read-only</w:t>
      </w:r>
    </w:p>
    <w:p w14:paraId="0737DBE2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04FB11E5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2EEA38C9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"A count of the number of Loopback Control OAMPDUs transmitted</w:t>
      </w:r>
    </w:p>
    <w:p w14:paraId="6A915281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on this interface.</w:t>
      </w:r>
    </w:p>
    <w:p w14:paraId="641716BF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64D08F33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Discontinuities of this counter can occur at re-initialization</w:t>
      </w:r>
    </w:p>
    <w:p w14:paraId="3012945C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of the management system, and at other times as indicated by</w:t>
      </w:r>
    </w:p>
    <w:p w14:paraId="53D2586D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the value of the ifCounterDiscontinuityTime."</w:t>
      </w:r>
    </w:p>
    <w:p w14:paraId="4797209E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</w:t>
      </w:r>
    </w:p>
    <w:p w14:paraId="0BCB3122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REFERENCE   "IEEE Std 802.3, 30.3.6.1.26."</w:t>
      </w:r>
    </w:p>
    <w:p w14:paraId="0D288FC4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::= { dot3OamStatsEntry 7 }</w:t>
      </w:r>
    </w:p>
    <w:p w14:paraId="681FFE55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2E6D028F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dot3OamLoopbackControlRx OBJECT-TYPE</w:t>
      </w:r>
    </w:p>
    <w:p w14:paraId="2707EF35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SYNTAX      Counter32</w:t>
      </w:r>
    </w:p>
    <w:p w14:paraId="76709420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UNITS       "frames"</w:t>
      </w:r>
    </w:p>
    <w:p w14:paraId="57EF8197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MAX-ACCESS  read-only</w:t>
      </w:r>
    </w:p>
    <w:p w14:paraId="1A4B6256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590846F8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2D978E1B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"A count of the number of Loopback Control OAMPDUs received</w:t>
      </w:r>
    </w:p>
    <w:p w14:paraId="2A337EDF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on this interface.</w:t>
      </w:r>
    </w:p>
    <w:p w14:paraId="1496FB6B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7F37F981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lastRenderedPageBreak/>
        <w:t xml:space="preserve">          Discontinuities of this counter can occur at re-initialization</w:t>
      </w:r>
    </w:p>
    <w:p w14:paraId="216BCE90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of the management system, and at other times as indicated by</w:t>
      </w:r>
    </w:p>
    <w:p w14:paraId="3FE0382A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the value of the ifCounterDiscontinuityTime."</w:t>
      </w:r>
    </w:p>
    <w:p w14:paraId="17D77289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</w:t>
      </w:r>
    </w:p>
    <w:p w14:paraId="3F51ABFD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REFERENCE   "IEEE Std 802.3, 30.3.6.1.27."</w:t>
      </w:r>
    </w:p>
    <w:p w14:paraId="3B3FE7EB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::= { dot3OamStatsEntry 8 }</w:t>
      </w:r>
    </w:p>
    <w:p w14:paraId="1DB10880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2B9FE015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dot3OamVariableRequestTx OBJECT-TYPE</w:t>
      </w:r>
    </w:p>
    <w:p w14:paraId="2F644758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SYNTAX      Counter32</w:t>
      </w:r>
    </w:p>
    <w:p w14:paraId="3511B9E9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UNITS       "frames"</w:t>
      </w:r>
    </w:p>
    <w:p w14:paraId="0415E94E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MAX-ACCESS  read-only</w:t>
      </w:r>
    </w:p>
    <w:p w14:paraId="57A3F7A7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4860A2DA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3E544F3A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"A count of the number of Variable Request OAMPDUs transmitted</w:t>
      </w:r>
    </w:p>
    <w:p w14:paraId="4370293B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on this interface.</w:t>
      </w:r>
    </w:p>
    <w:p w14:paraId="40EA8903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009703FF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Discontinuities of this counter can occur at re-initialization</w:t>
      </w:r>
    </w:p>
    <w:p w14:paraId="3C810130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of the management system, and at other times as indicated by</w:t>
      </w:r>
    </w:p>
    <w:p w14:paraId="3C176714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the value of the ifCounterDiscontinuityTime."</w:t>
      </w:r>
    </w:p>
    <w:p w14:paraId="68DA4AFF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</w:t>
      </w:r>
    </w:p>
    <w:p w14:paraId="197C0596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REFERENCE   "IEEE Std 802.3, 30.3.6.1.28."</w:t>
      </w:r>
    </w:p>
    <w:p w14:paraId="45EF0304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::= { dot3OamStatsEntry 9 }</w:t>
      </w:r>
    </w:p>
    <w:p w14:paraId="7D537AC7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069A2BB1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dot3OamVariableRequestRx OBJECT-TYPE</w:t>
      </w:r>
    </w:p>
    <w:p w14:paraId="638AE177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SYNTAX      Counter32</w:t>
      </w:r>
    </w:p>
    <w:p w14:paraId="61F88CF6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UNITS       "frames"</w:t>
      </w:r>
    </w:p>
    <w:p w14:paraId="1744A771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MAX-ACCESS  read-only</w:t>
      </w:r>
    </w:p>
    <w:p w14:paraId="3FD84702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6728F0F7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28B11A62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"A count of the number of Variable Request OAMPDUs received on</w:t>
      </w:r>
    </w:p>
    <w:p w14:paraId="2D4DF599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this interface.</w:t>
      </w:r>
    </w:p>
    <w:p w14:paraId="22D3B9D0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2F8C2220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Discontinuities of this counter can occur at re-initialization</w:t>
      </w:r>
    </w:p>
    <w:p w14:paraId="2E05FCFE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of the management system, and at other times as indicated by</w:t>
      </w:r>
    </w:p>
    <w:p w14:paraId="36C76E2C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the value of the ifCounterDiscontinuityTime."</w:t>
      </w:r>
    </w:p>
    <w:p w14:paraId="1BDA55EB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</w:t>
      </w:r>
    </w:p>
    <w:p w14:paraId="221EDA3C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REFERENCE   "IEEE Std 802.3, 30.3.6.1.29."</w:t>
      </w:r>
    </w:p>
    <w:p w14:paraId="14A6FCAD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::= { dot3OamStatsEntry 10 }</w:t>
      </w:r>
    </w:p>
    <w:p w14:paraId="65383A42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391FE5C5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dot3OamVariableResponseTx OBJECT-TYPE</w:t>
      </w:r>
    </w:p>
    <w:p w14:paraId="17BE90B5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SYNTAX      Counter32</w:t>
      </w:r>
    </w:p>
    <w:p w14:paraId="04C236F1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UNITS       "frames"</w:t>
      </w:r>
    </w:p>
    <w:p w14:paraId="29C25E18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MAX-ACCESS  read-only</w:t>
      </w:r>
    </w:p>
    <w:p w14:paraId="20A08E72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4A856914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7B1D10E9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"A count of the number of Variable Response OAMPDUs</w:t>
      </w:r>
    </w:p>
    <w:p w14:paraId="251EA306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transmitted on this interface.</w:t>
      </w:r>
    </w:p>
    <w:p w14:paraId="2360D1B5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5459CCE4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Discontinuities of this counter can occur at re-initialization</w:t>
      </w:r>
    </w:p>
    <w:p w14:paraId="14163341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of the management system, and at other times as indicated by</w:t>
      </w:r>
    </w:p>
    <w:p w14:paraId="32B8F1B9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the value of the ifCounterDiscontinuityTime."</w:t>
      </w:r>
    </w:p>
    <w:p w14:paraId="7C1E0704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</w:t>
      </w:r>
    </w:p>
    <w:p w14:paraId="2700293A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REFERENCE   "IEEE Std 802.3, 30.3.6.1.30."</w:t>
      </w:r>
    </w:p>
    <w:p w14:paraId="4C3A6AD0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::= { dot3OamStatsEntry 11 }</w:t>
      </w:r>
    </w:p>
    <w:p w14:paraId="7820981C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15784F41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dot3OamVariableResponseRx OBJECT-TYPE</w:t>
      </w:r>
    </w:p>
    <w:p w14:paraId="43852570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SYNTAX      Counter32</w:t>
      </w:r>
    </w:p>
    <w:p w14:paraId="65FA15B3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UNITS       "frames"</w:t>
      </w:r>
    </w:p>
    <w:p w14:paraId="461F4FF7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MAX-ACCESS  read-only</w:t>
      </w:r>
    </w:p>
    <w:p w14:paraId="3A4B8BB3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7F3B2B1D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1BF1F69E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"A count of the number of Variable Response OAMPDUs received</w:t>
      </w:r>
    </w:p>
    <w:p w14:paraId="2C8EC146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on this interface.</w:t>
      </w:r>
    </w:p>
    <w:p w14:paraId="7B9964E8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46C10740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Discontinuities of this counter can occur at re-initialization</w:t>
      </w:r>
    </w:p>
    <w:p w14:paraId="763FFC89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of the management system, and at other times as indicated by</w:t>
      </w:r>
    </w:p>
    <w:p w14:paraId="0FC80F41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the value of the ifCounterDiscontinuityTime."</w:t>
      </w:r>
    </w:p>
    <w:p w14:paraId="08FDF148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</w:t>
      </w:r>
    </w:p>
    <w:p w14:paraId="111E0145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REFERENCE   "IEEE Std 802.3, 30.3.6.1.31."</w:t>
      </w:r>
    </w:p>
    <w:p w14:paraId="47236AB0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::= { dot3OamStatsEntry 12 }</w:t>
      </w:r>
    </w:p>
    <w:p w14:paraId="34C0CBBD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6354D76B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dot3OamOrgSpecificTx OBJECT-TYPE</w:t>
      </w:r>
    </w:p>
    <w:p w14:paraId="48D901D5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SYNTAX      Counter32</w:t>
      </w:r>
    </w:p>
    <w:p w14:paraId="482819AD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lastRenderedPageBreak/>
        <w:t xml:space="preserve">        UNITS       "frames"</w:t>
      </w:r>
    </w:p>
    <w:p w14:paraId="456DDEC2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MAX-ACCESS  read-only</w:t>
      </w:r>
    </w:p>
    <w:p w14:paraId="23079B4F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75DDEF93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5E3CDE59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"A count of the number of Organization Specific OAMPDUs</w:t>
      </w:r>
    </w:p>
    <w:p w14:paraId="602AF796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transmitted on this interface.</w:t>
      </w:r>
    </w:p>
    <w:p w14:paraId="6B692DF9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3D15ACA8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Discontinuities of this counter can occur at re-initialization</w:t>
      </w:r>
    </w:p>
    <w:p w14:paraId="038D84F9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of the management system, and at other times as indicated by</w:t>
      </w:r>
    </w:p>
    <w:p w14:paraId="6732F30F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the value of the ifCounterDiscontinuityTime."</w:t>
      </w:r>
    </w:p>
    <w:p w14:paraId="28A385E7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</w:t>
      </w:r>
    </w:p>
    <w:p w14:paraId="2454C7A3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REFERENCE   "IEEE Std 802.3, 30.3.6.1.32."</w:t>
      </w:r>
    </w:p>
    <w:p w14:paraId="637B6E16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::= { dot3OamStatsEntry 13 }</w:t>
      </w:r>
    </w:p>
    <w:p w14:paraId="113B32D6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271A0459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dot3OamOrgSpecificRx OBJECT-TYPE</w:t>
      </w:r>
    </w:p>
    <w:p w14:paraId="2C25A48C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SYNTAX      Counter32</w:t>
      </w:r>
    </w:p>
    <w:p w14:paraId="3B265D03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UNITS       "frames"</w:t>
      </w:r>
    </w:p>
    <w:p w14:paraId="49CB00E0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MAX-ACCESS  read-only</w:t>
      </w:r>
    </w:p>
    <w:p w14:paraId="0BED617A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2CC13F77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0CAC9046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"A count of the number of Organization Specific OAMPDUs</w:t>
      </w:r>
    </w:p>
    <w:p w14:paraId="53279150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received on this interface.</w:t>
      </w:r>
    </w:p>
    <w:p w14:paraId="2FFE99A2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5558A116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Discontinuities of this counter can occur at re-initialization</w:t>
      </w:r>
    </w:p>
    <w:p w14:paraId="44289C8A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of the management system, and at other times as indicated by</w:t>
      </w:r>
    </w:p>
    <w:p w14:paraId="650A21EA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the value of the ifCounterDiscontinuityTime."</w:t>
      </w:r>
    </w:p>
    <w:p w14:paraId="50C3E84C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</w:t>
      </w:r>
    </w:p>
    <w:p w14:paraId="06B380BB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REFERENCE   "IEEE Std 802.3, 30.3.6.1.33."</w:t>
      </w:r>
    </w:p>
    <w:p w14:paraId="2F5E4699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::= { dot3OamStatsEntry 14 }</w:t>
      </w:r>
    </w:p>
    <w:p w14:paraId="4EC72C0E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49F1F212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dot3OamUnsupportedCodesTx OBJECT-TYPE</w:t>
      </w:r>
    </w:p>
    <w:p w14:paraId="61E08656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SYNTAX      Counter32</w:t>
      </w:r>
    </w:p>
    <w:p w14:paraId="7D8E7D5C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UNITS       "frames"</w:t>
      </w:r>
    </w:p>
    <w:p w14:paraId="5E6C36BE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MAX-ACCESS  read-only</w:t>
      </w:r>
    </w:p>
    <w:p w14:paraId="787D0ED5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70AEEC39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01A947D0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"A count of the number of OAMPDUs transmitted on this</w:t>
      </w:r>
    </w:p>
    <w:p w14:paraId="5634A8D7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interface with an unsupported op-code.</w:t>
      </w:r>
    </w:p>
    <w:p w14:paraId="3D3E1560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11C6DDF1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Discontinuities of this counter can occur at re-initialization</w:t>
      </w:r>
    </w:p>
    <w:p w14:paraId="153D26C4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of the management system, and at other times as indicated by</w:t>
      </w:r>
    </w:p>
    <w:p w14:paraId="6604FA3A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the value of the ifCounterDiscontinuityTime."</w:t>
      </w:r>
    </w:p>
    <w:p w14:paraId="680078C8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</w:t>
      </w:r>
    </w:p>
    <w:p w14:paraId="75267834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REFERENCE   "IEEE Std 802.3, 30.3.6.1.18."</w:t>
      </w:r>
    </w:p>
    <w:p w14:paraId="5FDE6424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::= { dot3OamStatsEntry 15 }</w:t>
      </w:r>
    </w:p>
    <w:p w14:paraId="71B49FA7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395DBD0F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dot3OamUnsupportedCodesRx OBJECT-TYPE</w:t>
      </w:r>
    </w:p>
    <w:p w14:paraId="5C2AB7CC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SYNTAX      Counter32</w:t>
      </w:r>
    </w:p>
    <w:p w14:paraId="6DD9F4A8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UNITS       "frames"</w:t>
      </w:r>
    </w:p>
    <w:p w14:paraId="5D8BD248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MAX-ACCESS  read-only</w:t>
      </w:r>
    </w:p>
    <w:p w14:paraId="580EFABB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51B5CB53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4645FE80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"A count of the number of OAMPDUs received on this interface</w:t>
      </w:r>
    </w:p>
    <w:p w14:paraId="06415C0E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with an unsupported op-code.</w:t>
      </w:r>
    </w:p>
    <w:p w14:paraId="1475399D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702FFC2C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Discontinuities of this counter can occur at re-initialization</w:t>
      </w:r>
    </w:p>
    <w:p w14:paraId="7BEA1067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of the management system, and at other times as indicated by</w:t>
      </w:r>
    </w:p>
    <w:p w14:paraId="5D843953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the value of the ifCounterDiscontinuityTime."</w:t>
      </w:r>
    </w:p>
    <w:p w14:paraId="3498135F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</w:t>
      </w:r>
    </w:p>
    <w:p w14:paraId="492C04C5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REFERENCE   "IEEE Std 802.3, 30.3.6.1.19."</w:t>
      </w:r>
    </w:p>
    <w:p w14:paraId="38BFCA91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::= { dot3OamStatsEntry 16 }</w:t>
      </w:r>
    </w:p>
    <w:p w14:paraId="30CADDB7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71A8826E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dot3OamFramesLostDueToOam OBJECT-TYPE</w:t>
      </w:r>
    </w:p>
    <w:p w14:paraId="68A0A4B4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SYNTAX      Counter32</w:t>
      </w:r>
    </w:p>
    <w:p w14:paraId="75DB7936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UNITS       "frames"</w:t>
      </w:r>
    </w:p>
    <w:p w14:paraId="7FC5F510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MAX-ACCESS  read-only</w:t>
      </w:r>
    </w:p>
    <w:p w14:paraId="68576F1B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7D4E483B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3F35EF14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"A count of the number of frames that were dropped by the OAM</w:t>
      </w:r>
    </w:p>
    <w:p w14:paraId="13219E9F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multiplexer. Since the OAM multiplexer has multiple inputs</w:t>
      </w:r>
    </w:p>
    <w:p w14:paraId="0BCEF0C3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and a single output, there may be cases where frames are</w:t>
      </w:r>
    </w:p>
    <w:p w14:paraId="1CF728C2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dropped due to transmit resource contention. This counter is</w:t>
      </w:r>
    </w:p>
    <w:p w14:paraId="50E34BA1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incremented whenever a frame is dropped by the OAM layer.</w:t>
      </w:r>
    </w:p>
    <w:p w14:paraId="3AD93F52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lastRenderedPageBreak/>
        <w:t xml:space="preserve">          Note that any Ethernet frame, not just OAMPDUs, may be dropped</w:t>
      </w:r>
    </w:p>
    <w:p w14:paraId="3B5F12D8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by the OAM layer. This can occur when an OAMPDU takes</w:t>
      </w:r>
    </w:p>
    <w:p w14:paraId="4962AB14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precedence over a 'normal' frame resulting in the 'normal'</w:t>
      </w:r>
    </w:p>
    <w:p w14:paraId="694A0A76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frame being dropped.</w:t>
      </w:r>
    </w:p>
    <w:p w14:paraId="588035CB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499CA049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When this counter is incremented, no other counters in this</w:t>
      </w:r>
    </w:p>
    <w:p w14:paraId="18BDEDCF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MIB are incremented.</w:t>
      </w:r>
    </w:p>
    <w:p w14:paraId="4958D725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70428213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Discontinuities of this counter can occur at re-initialization</w:t>
      </w:r>
    </w:p>
    <w:p w14:paraId="428518B9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of the management system, and at other times as indicated by</w:t>
      </w:r>
    </w:p>
    <w:p w14:paraId="07125AEF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the value of the ifCounterDiscontinuityTime."</w:t>
      </w:r>
    </w:p>
    <w:p w14:paraId="6637419D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</w:t>
      </w:r>
    </w:p>
    <w:p w14:paraId="70DD061D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REFERENCE   "IEEE Std 802.3, 30.3.6.1.46."</w:t>
      </w:r>
    </w:p>
    <w:p w14:paraId="6A407DD2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::= { dot3OamStatsEntry 17 }</w:t>
      </w:r>
    </w:p>
    <w:p w14:paraId="4727C1B9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5B3FA747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-- ***************************************************************</w:t>
      </w:r>
    </w:p>
    <w:p w14:paraId="34013D2A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--</w:t>
      </w:r>
    </w:p>
    <w:p w14:paraId="2E943D17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-- Ethernet OAM Event Configuration group</w:t>
      </w:r>
    </w:p>
    <w:p w14:paraId="07F8641D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--</w:t>
      </w:r>
    </w:p>
    <w:p w14:paraId="5F256E52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3A062C10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dot3OamEventConfigTable OBJECT-TYPE</w:t>
      </w:r>
    </w:p>
    <w:p w14:paraId="19D52759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SYNTAX     SEQUENCE OF Dot3OamEventConfigEntry</w:t>
      </w:r>
    </w:p>
    <w:p w14:paraId="21534A64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MAX-ACCESS not-accessible</w:t>
      </w:r>
    </w:p>
    <w:p w14:paraId="135995A1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STATUS     current</w:t>
      </w:r>
    </w:p>
    <w:p w14:paraId="6ECDF6E9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6E86360A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"Ethernet OAM includes the ability to generate and receive</w:t>
      </w:r>
    </w:p>
    <w:p w14:paraId="2DD3FEF7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Event Notification OAMPDUs to indicate various link problems.</w:t>
      </w:r>
    </w:p>
    <w:p w14:paraId="38E921C6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This table contains the mechanisms to enable Event</w:t>
      </w:r>
    </w:p>
    <w:p w14:paraId="62C16CD0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Notifications and configure the thresholds to generate the</w:t>
      </w:r>
    </w:p>
    <w:p w14:paraId="31785722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standard Ethernet OAM events. There is one entry in the table</w:t>
      </w:r>
    </w:p>
    <w:p w14:paraId="70B37895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for every entry in dot3OamTable that supports OAM events</w:t>
      </w:r>
    </w:p>
    <w:p w14:paraId="3025E60A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(where dot3OamFunctionsSupported includes the eventSupport</w:t>
      </w:r>
    </w:p>
    <w:p w14:paraId="38F6D57D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bit set). The values in the table are maintained across</w:t>
      </w:r>
    </w:p>
    <w:p w14:paraId="7068FDAA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changes to dot3OamOperStatus.</w:t>
      </w:r>
    </w:p>
    <w:p w14:paraId="06D85A1F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35061860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The standard threshold crossing events are:</w:t>
      </w:r>
    </w:p>
    <w:p w14:paraId="45E1EECB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- Errored Symbol Period Event. Generated when the number of</w:t>
      </w:r>
    </w:p>
    <w:p w14:paraId="0792CC5F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symbol errors exceeds a threshold within a given window</w:t>
      </w:r>
    </w:p>
    <w:p w14:paraId="25B71E32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defined by a number of symbols (for example, 1,000 symbols</w:t>
      </w:r>
    </w:p>
    <w:p w14:paraId="7D0E3B27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out of 1,000,000 had errors).</w:t>
      </w:r>
    </w:p>
    <w:p w14:paraId="260042F4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- Errored Frame Period Event. Generated when the number of</w:t>
      </w:r>
    </w:p>
    <w:p w14:paraId="731540D0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frame errors exceeds a threshold within a given window</w:t>
      </w:r>
    </w:p>
    <w:p w14:paraId="116451EB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defined by a number of frames (for example, 10 frames out</w:t>
      </w:r>
    </w:p>
    <w:p w14:paraId="50A75CA4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of 1000 had errors).</w:t>
      </w:r>
    </w:p>
    <w:p w14:paraId="3F99E93A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- Errored Frame Event. Generated when the number of frame</w:t>
      </w:r>
    </w:p>
    <w:p w14:paraId="0E953442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errors exceeds a threshold within a given window defined</w:t>
      </w:r>
    </w:p>
    <w:p w14:paraId="0D0287D2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by a period of time (for example, 10 frames in 1 second</w:t>
      </w:r>
    </w:p>
    <w:p w14:paraId="35212D7A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had errors).</w:t>
      </w:r>
    </w:p>
    <w:p w14:paraId="54DA5EE9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- Errored Frame Seconds Summary Event. Generated when the</w:t>
      </w:r>
    </w:p>
    <w:p w14:paraId="5877F652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number of errored frame seconds exceeds a threshold within</w:t>
      </w:r>
    </w:p>
    <w:p w14:paraId="0D31944A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a given time period (for example, 10 errored frame seconds</w:t>
      </w:r>
    </w:p>
    <w:p w14:paraId="42128EF5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within the last 100 seconds). An errored frame second is</w:t>
      </w:r>
    </w:p>
    <w:p w14:paraId="5D03300F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defined as a 1 second interval which had &gt;0 frame errors.</w:t>
      </w:r>
    </w:p>
    <w:p w14:paraId="5E578E3B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There are other events (dying gasp, critical events) that are</w:t>
      </w:r>
    </w:p>
    <w:p w14:paraId="5FF86504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not threshold crossing events but that can be</w:t>
      </w:r>
    </w:p>
    <w:p w14:paraId="574846C2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enabled/disabled via this table."</w:t>
      </w:r>
    </w:p>
    <w:p w14:paraId="0ACF676E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</w:t>
      </w:r>
    </w:p>
    <w:p w14:paraId="51BFB077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::= { dot3OamObjects 5 }</w:t>
      </w:r>
    </w:p>
    <w:p w14:paraId="41E1A656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08B71AAC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dot3OamEventConfigEntry OBJECT-TYPE</w:t>
      </w:r>
    </w:p>
    <w:p w14:paraId="7386DB66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SYNTAX      Dot3OamEventConfigEntry</w:t>
      </w:r>
    </w:p>
    <w:p w14:paraId="179BCA9F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MAX-ACCESS  not-accessible</w:t>
      </w:r>
    </w:p>
    <w:p w14:paraId="4EB90543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2B0BAA77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799769E0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"Entries are automatically created and deleted from this</w:t>
      </w:r>
    </w:p>
    <w:p w14:paraId="40C59DA0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table, and exist whenever the OAM entity supports Ethernet OAM</w:t>
      </w:r>
    </w:p>
    <w:p w14:paraId="783CE8A6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events (as indicated by the eventSupport bit in</w:t>
      </w:r>
    </w:p>
    <w:p w14:paraId="53B62D3A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dot3OamFunctionsSuppported). Values in the table are</w:t>
      </w:r>
    </w:p>
    <w:p w14:paraId="0EF1ECE7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maintained across changes to the value of dot3OamOperStatus.</w:t>
      </w:r>
    </w:p>
    <w:p w14:paraId="721A23CB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6FDC26B1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Event configuration controls when the local management entity</w:t>
      </w:r>
    </w:p>
    <w:p w14:paraId="6BC54F8E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sends Event Notification OAMPDUs to its OAM peer, and when</w:t>
      </w:r>
    </w:p>
    <w:p w14:paraId="0B89F326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certain event flags are set or cleared in OAMPDUs."</w:t>
      </w:r>
    </w:p>
    <w:p w14:paraId="4641B652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lastRenderedPageBreak/>
        <w:t xml:space="preserve">          </w:t>
      </w:r>
    </w:p>
    <w:p w14:paraId="61FC467F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INDEX       { ifIndex }</w:t>
      </w:r>
    </w:p>
    <w:p w14:paraId="262966C1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::= { dot3OamEventConfigTable 1 }</w:t>
      </w:r>
    </w:p>
    <w:p w14:paraId="1D57D42E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4D73A8ED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Dot3OamEventConfigEntry ::=</w:t>
      </w:r>
    </w:p>
    <w:p w14:paraId="6924591F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SEQUENCE {</w:t>
      </w:r>
    </w:p>
    <w:p w14:paraId="327BEFFA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dot3OamErrSymPeriodWindowHi        Unsigned32,</w:t>
      </w:r>
    </w:p>
    <w:p w14:paraId="57B20B02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dot3OamErrSymPeriodWindowLo        Unsigned32,</w:t>
      </w:r>
    </w:p>
    <w:p w14:paraId="645D269D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dot3OamErrSymPeriodThresholdHi     Unsigned32,</w:t>
      </w:r>
    </w:p>
    <w:p w14:paraId="649F3B89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dot3OamErrSymPeriodThresholdLo     Unsigned32,</w:t>
      </w:r>
    </w:p>
    <w:p w14:paraId="4BBBE331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dot3OamErrSymPeriodEvNotifEnable   TruthValue,</w:t>
      </w:r>
    </w:p>
    <w:p w14:paraId="0207A246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dot3OamErrFramePeriodWindow        Unsigned32,</w:t>
      </w:r>
    </w:p>
    <w:p w14:paraId="79E9183D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dot3OamErrFramePeriodThreshold     Unsigned32,</w:t>
      </w:r>
    </w:p>
    <w:p w14:paraId="7E53E0EF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dot3OamErrFramePeriodEvNotifEnable TruthValue,</w:t>
      </w:r>
    </w:p>
    <w:p w14:paraId="72E91CA5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dot3OamErrFrameWindow              Unsigned32,</w:t>
      </w:r>
    </w:p>
    <w:p w14:paraId="73FCCE77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dot3OamErrFrameThreshold           Unsigned32,</w:t>
      </w:r>
    </w:p>
    <w:p w14:paraId="4489940E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dot3OamErrFrameEvNotifEnable       TruthValue,</w:t>
      </w:r>
    </w:p>
    <w:p w14:paraId="6D01BB6B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dot3OamErrFrameSecsSummaryWindow   Integer32,</w:t>
      </w:r>
    </w:p>
    <w:p w14:paraId="767FEC02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dot3OamErrFrameSecsSummaryThreshold Integer32,</w:t>
      </w:r>
    </w:p>
    <w:p w14:paraId="248DF78C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dot3OamErrFrameSecsEvNotifEnable   TruthValue,</w:t>
      </w:r>
    </w:p>
    <w:p w14:paraId="755E8235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dot3OamDyingGaspEnable             TruthValue,</w:t>
      </w:r>
    </w:p>
    <w:p w14:paraId="45B62EFA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dot3OamCriticalEventEnable         TruthValue</w:t>
      </w:r>
    </w:p>
    <w:p w14:paraId="7935133E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}</w:t>
      </w:r>
    </w:p>
    <w:p w14:paraId="04303D58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49AE0A59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dot3OamErrSymPeriodWindowHi OBJECT-TYPE</w:t>
      </w:r>
    </w:p>
    <w:p w14:paraId="34CFC6B5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SYNTAX      Unsigned32</w:t>
      </w:r>
    </w:p>
    <w:p w14:paraId="2206E772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UNITS       "2^32 symbols"</w:t>
      </w:r>
    </w:p>
    <w:p w14:paraId="7DE9C425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MAX-ACCESS  read-write</w:t>
      </w:r>
    </w:p>
    <w:p w14:paraId="0C16C771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60EDE13D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20E6BAED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"The two objects dot3OamErrSymPeriodWindowHi and</w:t>
      </w:r>
    </w:p>
    <w:p w14:paraId="4E9DE0CD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dot3OamErrSymPeriodLo together form an unsigned 64-bit</w:t>
      </w:r>
    </w:p>
    <w:p w14:paraId="19C5F5FC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integer representing the number of symbols over which this</w:t>
      </w:r>
    </w:p>
    <w:p w14:paraId="5A7A9265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threshold event is defined. This is defined as</w:t>
      </w:r>
    </w:p>
    <w:p w14:paraId="2B4F2255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dot3OamErrSymPeriodWindow = ((2^32)*dot3OamErrSymPeriodWindowHi)</w:t>
      </w:r>
    </w:p>
    <w:p w14:paraId="15E4D11A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                          + dot3OamErrSymPeriodWindowLo</w:t>
      </w:r>
    </w:p>
    <w:p w14:paraId="06368B18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7582D77B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If dot3OamErrSymPeriodThreshold symbol errors occur within a</w:t>
      </w:r>
    </w:p>
    <w:p w14:paraId="379179A1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window of dot3OamErrSymPeriodWindow symbols, an Event</w:t>
      </w:r>
    </w:p>
    <w:p w14:paraId="62F3D759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Notification OAMPDU should be generated with an Errored Symbol</w:t>
      </w:r>
    </w:p>
    <w:p w14:paraId="3F996492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Period Event TLV indicating that the threshold has been</w:t>
      </w:r>
    </w:p>
    <w:p w14:paraId="7AB41CD0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crossed in this window.</w:t>
      </w:r>
    </w:p>
    <w:p w14:paraId="6AC2475A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3A384833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The default value for dot3OamErrSymPeriodWindow is the number</w:t>
      </w:r>
    </w:p>
    <w:p w14:paraId="1C3693B6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of symbols in one second for the underlying Physical Layer."</w:t>
      </w:r>
    </w:p>
    <w:p w14:paraId="74CD7605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</w:t>
      </w:r>
    </w:p>
    <w:p w14:paraId="093593E8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REFERENCE   "IEEE Std 802.3, 30.3.6.1.34"</w:t>
      </w:r>
    </w:p>
    <w:p w14:paraId="6777E8F2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::= { dot3OamEventConfigEntry 1 }</w:t>
      </w:r>
    </w:p>
    <w:p w14:paraId="7E30788E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248DEE54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dot3OamErrSymPeriodWindowLo OBJECT-TYPE</w:t>
      </w:r>
    </w:p>
    <w:p w14:paraId="73FCC10A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SYNTAX      Unsigned32</w:t>
      </w:r>
    </w:p>
    <w:p w14:paraId="42868323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UNITS       "symbols"</w:t>
      </w:r>
    </w:p>
    <w:p w14:paraId="3D619BC6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MAX-ACCESS  read-write</w:t>
      </w:r>
    </w:p>
    <w:p w14:paraId="64A1CE66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2E78063B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4D93E3D8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"The two objects dot3OamErrSymPeriodWindowHi and</w:t>
      </w:r>
    </w:p>
    <w:p w14:paraId="3D98AA37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dot3OamErrSymPeriodWindowLo together form an unsigned 64-bit</w:t>
      </w:r>
    </w:p>
    <w:p w14:paraId="24C6C42B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integer representing the number of symbols over which this</w:t>
      </w:r>
    </w:p>
    <w:p w14:paraId="78606455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threshold event is defined. This is defined as</w:t>
      </w:r>
    </w:p>
    <w:p w14:paraId="24F6125B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0F2B021B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dot3OamErrSymPeriodWindow = ((2^32)*dot3OamErrSymPeriodWindowHi)</w:t>
      </w:r>
    </w:p>
    <w:p w14:paraId="7FFC7F80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                          + dot3OamErrSymPeriodWindowLo</w:t>
      </w:r>
    </w:p>
    <w:p w14:paraId="14B44C76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63E60130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If dot3OamErrSymPeriodThreshold symbol errors occur within a</w:t>
      </w:r>
    </w:p>
    <w:p w14:paraId="09C882BB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window of dot3OamErrSymPeriodWindow symbols, an Event</w:t>
      </w:r>
    </w:p>
    <w:p w14:paraId="6C4BEFCF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Notification OAMPDU should be generated with an Errored Symbol</w:t>
      </w:r>
    </w:p>
    <w:p w14:paraId="383BDB06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Period Event TLV indicating that the threshold has been</w:t>
      </w:r>
    </w:p>
    <w:p w14:paraId="6B4E54B6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crossed in this window.</w:t>
      </w:r>
    </w:p>
    <w:p w14:paraId="3714BAA9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3149B8A4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The default value for dot3OamErrSymPeriodWindow is the number</w:t>
      </w:r>
    </w:p>
    <w:p w14:paraId="743D3DD9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of symbols in one second for the underlying Physical Layer."</w:t>
      </w:r>
    </w:p>
    <w:p w14:paraId="6C7A989A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</w:t>
      </w:r>
    </w:p>
    <w:p w14:paraId="363D4601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REFERENCE   "IEEE Std 802.3, 30.3.6.1.34"</w:t>
      </w:r>
    </w:p>
    <w:p w14:paraId="67B36A27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lastRenderedPageBreak/>
        <w:t xml:space="preserve">        ::= { dot3OamEventConfigEntry 2 }</w:t>
      </w:r>
    </w:p>
    <w:p w14:paraId="68FC598B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3404219B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dot3OamErrSymPeriodThresholdHi OBJECT-TYPE</w:t>
      </w:r>
    </w:p>
    <w:p w14:paraId="1D8A17AB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SYNTAX      Unsigned32</w:t>
      </w:r>
    </w:p>
    <w:p w14:paraId="55BAC539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UNITS       "2^32 symbols"</w:t>
      </w:r>
    </w:p>
    <w:p w14:paraId="792D0E32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MAX-ACCESS  read-write</w:t>
      </w:r>
    </w:p>
    <w:p w14:paraId="508682FB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535BC9E6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035D59EB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"The two objects dot3OamErrSymPeriodThresholdHi and</w:t>
      </w:r>
    </w:p>
    <w:p w14:paraId="2F4F4C49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dot3OamErrSymPeriodThresholdLo together form an unsigned</w:t>
      </w:r>
    </w:p>
    <w:p w14:paraId="102E640A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64-bit integer representing the minimum number of symbol errors </w:t>
      </w:r>
    </w:p>
    <w:p w14:paraId="5EC08D1A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occuring within a given window to cause an Errored Symbol Period Event.</w:t>
      </w:r>
    </w:p>
    <w:p w14:paraId="1BF20480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2EA3651D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This is defined as</w:t>
      </w:r>
    </w:p>
    <w:p w14:paraId="4D6ACF5E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15A22E14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dot3OamErrSymPeriodThreshold =</w:t>
      </w:r>
    </w:p>
    <w:p w14:paraId="09CE8272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            ((2^32) * dot3OamErrSymPeriodThresholdHi)</w:t>
      </w:r>
    </w:p>
    <w:p w14:paraId="526F0656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                    + dot3OamErrSymPeriodThresholdLo</w:t>
      </w:r>
    </w:p>
    <w:p w14:paraId="0852F08E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70E32CDB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If dot3OamErrSymPeriodThreshold symbol errors occur within a</w:t>
      </w:r>
    </w:p>
    <w:p w14:paraId="563CD361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window of dot3OamErrSymPeriodWindow symbols, an Event</w:t>
      </w:r>
    </w:p>
    <w:p w14:paraId="768619F6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Notification OAMPDU is generated with an Errored Symbol</w:t>
      </w:r>
    </w:p>
    <w:p w14:paraId="119ED786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Period Event TLV indicating that the threshold has been</w:t>
      </w:r>
    </w:p>
    <w:p w14:paraId="15BEEB8D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crossed in this window.</w:t>
      </w:r>
    </w:p>
    <w:p w14:paraId="585F38B8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580FC309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The default value for dot3OamErrSymPeriodThreshold is one</w:t>
      </w:r>
    </w:p>
    <w:p w14:paraId="6FBA0217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symbol errors. If the threshold value is zero, then an Event</w:t>
      </w:r>
    </w:p>
    <w:p w14:paraId="4DEF13AE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Notification OAMPDU is sent periodically (at the end of every</w:t>
      </w:r>
    </w:p>
    <w:p w14:paraId="67D2E6A1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window). This can be used as an asynchronous notification to</w:t>
      </w:r>
    </w:p>
    <w:p w14:paraId="20E6A853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the peer OAM entity of the statistics related to this</w:t>
      </w:r>
    </w:p>
    <w:p w14:paraId="4BD438F7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threshold crossing alarm."</w:t>
      </w:r>
    </w:p>
    <w:p w14:paraId="279A3A24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</w:t>
      </w:r>
    </w:p>
    <w:p w14:paraId="62B54BD2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REFERENCE   "IEEE Std 802.3, 30.3.6.1.34"</w:t>
      </w:r>
    </w:p>
    <w:p w14:paraId="602AA1D6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::= { dot3OamEventConfigEntry 3 }</w:t>
      </w:r>
    </w:p>
    <w:p w14:paraId="5E8F73D2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405B1A67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dot3OamErrSymPeriodThresholdLo OBJECT-TYPE</w:t>
      </w:r>
    </w:p>
    <w:p w14:paraId="0210B677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SYNTAX      Unsigned32</w:t>
      </w:r>
    </w:p>
    <w:p w14:paraId="5634ACED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UNITS       "symbols"</w:t>
      </w:r>
    </w:p>
    <w:p w14:paraId="3DDAD4B2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MAX-ACCESS  read-write</w:t>
      </w:r>
    </w:p>
    <w:p w14:paraId="0F1E7DEB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1FD15E44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3E1A0B87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"The two objects dot3OamErrSymPeriodThresholdHi and</w:t>
      </w:r>
    </w:p>
    <w:p w14:paraId="0839160F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dot3OamErrSymPeriodThresholdLo together form an unsigned</w:t>
      </w:r>
    </w:p>
    <w:p w14:paraId="110FF307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64-bit integer representing the minimum number of symbol errors </w:t>
      </w:r>
    </w:p>
    <w:p w14:paraId="2BEB0226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occuring within a given window to cause an Errored Symbol Period Event.</w:t>
      </w:r>
    </w:p>
    <w:p w14:paraId="71BE44E4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2B65DDE8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This is defined as</w:t>
      </w:r>
    </w:p>
    <w:p w14:paraId="7DFEE984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37515DCC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dot3OamErrSymPeriodThreshold =</w:t>
      </w:r>
    </w:p>
    <w:p w14:paraId="478823DD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            ((2^32) * dot3OamErrSymPeriodThresholdHi)</w:t>
      </w:r>
    </w:p>
    <w:p w14:paraId="4CD4BD6F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                    + dot3OamErrSymPeriodThresholdLo</w:t>
      </w:r>
    </w:p>
    <w:p w14:paraId="18743799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3D85AE1E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If dot3OamErrSymPeriodThreshold symbol errors occur within a</w:t>
      </w:r>
    </w:p>
    <w:p w14:paraId="4C757DF4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window of dot3OamErrSymPeriodWindow symbols, an Event</w:t>
      </w:r>
    </w:p>
    <w:p w14:paraId="526DD74D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Notification OAMPDU is generated with an Errored Symbol</w:t>
      </w:r>
    </w:p>
    <w:p w14:paraId="5AE980C2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Period Event TLV indicating that the threshold has been</w:t>
      </w:r>
    </w:p>
    <w:p w14:paraId="4AFD7FDF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crossed in this window.</w:t>
      </w:r>
    </w:p>
    <w:p w14:paraId="7A1F6F57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22FF5AF0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The default value for dot3OamErrSymPeriodThreshold is one</w:t>
      </w:r>
    </w:p>
    <w:p w14:paraId="39506641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symbol error. If the threshold value is zero, then an Event</w:t>
      </w:r>
    </w:p>
    <w:p w14:paraId="5C6FA6E0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Notification OAMPDU is sent periodically (at the end of every</w:t>
      </w:r>
    </w:p>
    <w:p w14:paraId="4261C25B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window). This can be used as an asynchronous notification to</w:t>
      </w:r>
    </w:p>
    <w:p w14:paraId="3B69F4E0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the peer OAM entity of the statistics related to this</w:t>
      </w:r>
    </w:p>
    <w:p w14:paraId="6AE40AB7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threshold crossing alarm."</w:t>
      </w:r>
    </w:p>
    <w:p w14:paraId="497C0A69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</w:t>
      </w:r>
    </w:p>
    <w:p w14:paraId="36A848C5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REFERENCE   "IEEE Std 802.3, 30.3.6.1.34"</w:t>
      </w:r>
    </w:p>
    <w:p w14:paraId="70FC733F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::= { dot3OamEventConfigEntry 4 }</w:t>
      </w:r>
    </w:p>
    <w:p w14:paraId="1FDE353E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2AAD6105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dot3OamErrSymPeriodEvNotifEnable OBJECT-TYPE</w:t>
      </w:r>
    </w:p>
    <w:p w14:paraId="586FB9F5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SYNTAX      TruthValue</w:t>
      </w:r>
    </w:p>
    <w:p w14:paraId="513DCE3C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MAX-ACCESS  read-write</w:t>
      </w:r>
    </w:p>
    <w:p w14:paraId="4B1DB2A8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4D5BAF39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515DEF87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lastRenderedPageBreak/>
        <w:t xml:space="preserve">          "If true, the OAM entity sends an Event Notification</w:t>
      </w:r>
    </w:p>
    <w:p w14:paraId="1BBAF55F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OAMPDU when an Errored Symbol Period Event occurs.</w:t>
      </w:r>
    </w:p>
    <w:p w14:paraId="6E64037E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0DE6EBA4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The default value for this object is true for</w:t>
      </w:r>
    </w:p>
    <w:p w14:paraId="6EEAB796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Ethernet-like interfaces that support OAM. If the OAM layer</w:t>
      </w:r>
    </w:p>
    <w:p w14:paraId="3D91DA7F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does not support Event Notifications (as indicated via the</w:t>
      </w:r>
    </w:p>
    <w:p w14:paraId="1F780E49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dot3OamFunctionsSupported attribute), this value is ignored."</w:t>
      </w:r>
    </w:p>
    <w:p w14:paraId="5BC8B952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</w:t>
      </w:r>
    </w:p>
    <w:p w14:paraId="3E7A5E79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::= { dot3OamEventConfigEntry 5 }</w:t>
      </w:r>
    </w:p>
    <w:p w14:paraId="77872012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15E643C2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dot3OamErrFramePeriodWindow OBJECT-TYPE</w:t>
      </w:r>
    </w:p>
    <w:p w14:paraId="3DC22EA3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SYNTAX      Unsigned32</w:t>
      </w:r>
    </w:p>
    <w:p w14:paraId="5D83EFCA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UNITS       "frames"</w:t>
      </w:r>
    </w:p>
    <w:p w14:paraId="29930AA6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MAX-ACCESS  read-write</w:t>
      </w:r>
    </w:p>
    <w:p w14:paraId="090C5C39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3A3AA8FC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7771A0D0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"The number of frames over which the threshold is defined.</w:t>
      </w:r>
    </w:p>
    <w:p w14:paraId="5D334086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The default value of the window is the number of minimum size</w:t>
      </w:r>
    </w:p>
    <w:p w14:paraId="123F435A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Ethernet frames that can be received over the Physical Layer</w:t>
      </w:r>
    </w:p>
    <w:p w14:paraId="2007920A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in one second.</w:t>
      </w:r>
    </w:p>
    <w:p w14:paraId="5D7A41E7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363F2491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If dot3OamErrFramePeriodThreshold frame errors occur within a</w:t>
      </w:r>
    </w:p>
    <w:p w14:paraId="2F6AACDD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window of dot3OamErrFramePeriodWindow frames, an Event</w:t>
      </w:r>
    </w:p>
    <w:p w14:paraId="2A765A20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Notification OAMPDU should be generated with an Errored Frame</w:t>
      </w:r>
    </w:p>
    <w:p w14:paraId="196C4E2D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Period Event TLV indicating that the threshold has been</w:t>
      </w:r>
    </w:p>
    <w:p w14:paraId="6AFFD1F0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crossed in this window."</w:t>
      </w:r>
    </w:p>
    <w:p w14:paraId="7325C9DD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</w:t>
      </w:r>
    </w:p>
    <w:p w14:paraId="0BBE0FDC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REFERENCE   "IEEE Std 802.3, 30.3.6.1.38"</w:t>
      </w:r>
    </w:p>
    <w:p w14:paraId="1573260B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::= { dot3OamEventConfigEntry 6 }</w:t>
      </w:r>
    </w:p>
    <w:p w14:paraId="7D873388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46D0E9CF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dot3OamErrFramePeriodThreshold OBJECT-TYPE</w:t>
      </w:r>
    </w:p>
    <w:p w14:paraId="57A67859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SYNTAX      Unsigned32</w:t>
      </w:r>
    </w:p>
    <w:p w14:paraId="2863D97B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UNITS       "frames"</w:t>
      </w:r>
    </w:p>
    <w:p w14:paraId="199B13C9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MAX-ACCESS  read-write</w:t>
      </w:r>
    </w:p>
    <w:p w14:paraId="6D52C029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1AA2E34D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75F6C4EE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"The minimum number of frame errors that cause an Errored Frame</w:t>
      </w:r>
    </w:p>
    <w:p w14:paraId="16EDD500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Period Event. The default value is one frame error. If the</w:t>
      </w:r>
    </w:p>
    <w:p w14:paraId="3D112243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threshold value is zero, then an Event Notification OAMPDU is</w:t>
      </w:r>
    </w:p>
    <w:p w14:paraId="555C4632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sent periodically (at the end of every window). This can be</w:t>
      </w:r>
    </w:p>
    <w:p w14:paraId="4FFDCE8B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used as an asynchronous notification to the peer OAM entity of</w:t>
      </w:r>
    </w:p>
    <w:p w14:paraId="56E9974A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the statistics related to this threshold crossing alarm.</w:t>
      </w:r>
    </w:p>
    <w:p w14:paraId="5A5DE831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5FA198BC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If dot3OamErrFramePeriodThreshold frame errors occur within a</w:t>
      </w:r>
    </w:p>
    <w:p w14:paraId="556D4494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window of dot3OamErrFramePeriodWindow frames, an Event</w:t>
      </w:r>
    </w:p>
    <w:p w14:paraId="5BECCB43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Notification OAMPDU is generated with an Errored Frame</w:t>
      </w:r>
    </w:p>
    <w:p w14:paraId="263EBFF4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Period Event TLV indicating that the threshold has been</w:t>
      </w:r>
    </w:p>
    <w:p w14:paraId="5056BBB9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crossed in this window."</w:t>
      </w:r>
    </w:p>
    <w:p w14:paraId="2A6C7802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</w:t>
      </w:r>
    </w:p>
    <w:p w14:paraId="1E44A95D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REFERENCE   "IEEE Std 802.3, 30.3.6.1.38"</w:t>
      </w:r>
    </w:p>
    <w:p w14:paraId="4B2216F2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::= { dot3OamEventConfigEntry 7 }</w:t>
      </w:r>
    </w:p>
    <w:p w14:paraId="75D72AA9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5A8C930C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dot3OamErrFramePeriodEvNotifEnable OBJECT-TYPE</w:t>
      </w:r>
    </w:p>
    <w:p w14:paraId="5DF224B9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SYNTAX      TruthValue</w:t>
      </w:r>
    </w:p>
    <w:p w14:paraId="2D77C698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MAX-ACCESS  read-write</w:t>
      </w:r>
    </w:p>
    <w:p w14:paraId="670A7295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16DAB545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5F68C433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"If true, the OAM entity should send an Event Notification</w:t>
      </w:r>
    </w:p>
    <w:p w14:paraId="513BB1D7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OAMPDU when an Errored Frame Period Event occurs.</w:t>
      </w:r>
    </w:p>
    <w:p w14:paraId="7A2272B9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16981972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By default, this object should have the value true for</w:t>
      </w:r>
    </w:p>
    <w:p w14:paraId="6414F62A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Ethernet-like interfaces that support OAM. If the OAM layer</w:t>
      </w:r>
    </w:p>
    <w:p w14:paraId="13349B9A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does not support Event Notifications (as indicated via the</w:t>
      </w:r>
    </w:p>
    <w:p w14:paraId="64421D76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dot3OamFunctionsSupported attribute), this value is ignored."</w:t>
      </w:r>
    </w:p>
    <w:p w14:paraId="577132C0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</w:t>
      </w:r>
    </w:p>
    <w:p w14:paraId="2CB4C565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::= { dot3OamEventConfigEntry 8 }</w:t>
      </w:r>
    </w:p>
    <w:p w14:paraId="2E057EC5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23DD258F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dot3OamErrFrameWindow OBJECT-TYPE</w:t>
      </w:r>
    </w:p>
    <w:p w14:paraId="75F69831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SYNTAX      Unsigned32</w:t>
      </w:r>
    </w:p>
    <w:p w14:paraId="10398751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UNITS       "tenths of a second"</w:t>
      </w:r>
    </w:p>
    <w:p w14:paraId="0A08D71E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MAX-ACCESS  read-write</w:t>
      </w:r>
    </w:p>
    <w:p w14:paraId="10313F37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4C52E5FD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234DFFEA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lastRenderedPageBreak/>
        <w:t xml:space="preserve">          "The amount of time (in 100 ms increments) over which the</w:t>
      </w:r>
    </w:p>
    <w:p w14:paraId="025F8828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threshold is defined. The default value is 10 (1 second).</w:t>
      </w:r>
    </w:p>
    <w:p w14:paraId="25F71956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1393B191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If dot3OamErrFrameThreshold frame errors occur within a window</w:t>
      </w:r>
    </w:p>
    <w:p w14:paraId="240FD06F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of dot3OamErrFrameWindow seconds (measured in tenths of</w:t>
      </w:r>
    </w:p>
    <w:p w14:paraId="0DBBF41D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seconds), an Event Notification OAMPDU should be generated</w:t>
      </w:r>
    </w:p>
    <w:p w14:paraId="7E90C271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with an Errored Frame Event TLV indicating that the threshold</w:t>
      </w:r>
    </w:p>
    <w:p w14:paraId="128054F3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has been crossed in this window."</w:t>
      </w:r>
    </w:p>
    <w:p w14:paraId="6047B755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</w:t>
      </w:r>
    </w:p>
    <w:p w14:paraId="3A51158A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REFERENCE   "IEEE Std 802.3, 30.3.6.1.36"</w:t>
      </w:r>
    </w:p>
    <w:p w14:paraId="53B42AEB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DEFVAL { 10 }</w:t>
      </w:r>
    </w:p>
    <w:p w14:paraId="41DF66C4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::= { dot3OamEventConfigEntry 9 }</w:t>
      </w:r>
    </w:p>
    <w:p w14:paraId="32764E89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7FAFB5BB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dot3OamErrFrameThreshold OBJECT-TYPE</w:t>
      </w:r>
    </w:p>
    <w:p w14:paraId="12DBD094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SYNTAX      Unsigned32</w:t>
      </w:r>
    </w:p>
    <w:p w14:paraId="15DD8B2B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UNITS       "frames"</w:t>
      </w:r>
    </w:p>
    <w:p w14:paraId="6F30BC72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MAX-ACCESS  read-write</w:t>
      </w:r>
    </w:p>
    <w:p w14:paraId="3BBA5AB9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7737480A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1ED3A9DC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"The minimum number of frame errors that cause an Errored Frame</w:t>
      </w:r>
    </w:p>
    <w:p w14:paraId="39282B13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Event. The default value is one frame error. If the</w:t>
      </w:r>
    </w:p>
    <w:p w14:paraId="55093CB0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threshold value is zero, then an Event Notification OAMPDU is</w:t>
      </w:r>
    </w:p>
    <w:p w14:paraId="5E69FC09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sent periodically (at the end of every window). This can be</w:t>
      </w:r>
    </w:p>
    <w:p w14:paraId="22F6C5C7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used as an asynchronous notification to the peer OAM entity of</w:t>
      </w:r>
    </w:p>
    <w:p w14:paraId="700E3B55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the statistics related to this threshold crossing alarm.</w:t>
      </w:r>
    </w:p>
    <w:p w14:paraId="6D071620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43E8B958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If dot3OamErrFrameThreshold frame errors occur within a window</w:t>
      </w:r>
    </w:p>
    <w:p w14:paraId="521B3837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of dot3OamErrFrameWindow (in tenths of seconds), an Event</w:t>
      </w:r>
    </w:p>
    <w:p w14:paraId="79486840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Notification OAMPDU is generated with an Errored Frame</w:t>
      </w:r>
    </w:p>
    <w:p w14:paraId="69D44A05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Event TLV indicating the threshold has been crossed in this</w:t>
      </w:r>
    </w:p>
    <w:p w14:paraId="10289BE1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window."</w:t>
      </w:r>
    </w:p>
    <w:p w14:paraId="00F0B619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</w:t>
      </w:r>
    </w:p>
    <w:p w14:paraId="2D8688C4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REFERENCE   "IEEE Std 802.3, 30.3.6.1.36"</w:t>
      </w:r>
    </w:p>
    <w:p w14:paraId="1D399D13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DEFVAL { 1 }</w:t>
      </w:r>
    </w:p>
    <w:p w14:paraId="464BA706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::= { dot3OamEventConfigEntry 10 }</w:t>
      </w:r>
    </w:p>
    <w:p w14:paraId="5F536D74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1E9ADC40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dot3OamErrFrameEvNotifEnable OBJECT-TYPE</w:t>
      </w:r>
    </w:p>
    <w:p w14:paraId="36004650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SYNTAX      TruthValue</w:t>
      </w:r>
    </w:p>
    <w:p w14:paraId="43963458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MAX-ACCESS  read-write</w:t>
      </w:r>
    </w:p>
    <w:p w14:paraId="7462E02B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103EC769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5374CF4D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"If true, the OAM entity should send an Event Notification</w:t>
      </w:r>
    </w:p>
    <w:p w14:paraId="434193BD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OAMPDU when an Errored Frame Event occurs.</w:t>
      </w:r>
    </w:p>
    <w:p w14:paraId="45CDA089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7C9490AA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By default, this object should have the value true for</w:t>
      </w:r>
    </w:p>
    <w:p w14:paraId="6A7ED559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Ethernet-like interfaces that support OAM. If the OAM layer</w:t>
      </w:r>
    </w:p>
    <w:p w14:paraId="1ECBA075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does not support Event Notifications (as indicated via the</w:t>
      </w:r>
    </w:p>
    <w:p w14:paraId="04D77C47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dot3OamFunctionsSupported attribute), this value is ignored."</w:t>
      </w:r>
    </w:p>
    <w:p w14:paraId="59C7661D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</w:t>
      </w:r>
    </w:p>
    <w:p w14:paraId="51A55AD3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DEFVAL { true }</w:t>
      </w:r>
    </w:p>
    <w:p w14:paraId="4F9A26E5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::= { dot3OamEventConfigEntry 11 }</w:t>
      </w:r>
    </w:p>
    <w:p w14:paraId="67D2FBA7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240D150E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dot3OamErrFrameSecsSummaryWindow OBJECT-TYPE</w:t>
      </w:r>
    </w:p>
    <w:p w14:paraId="24ED7655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SYNTAX      Integer32 (100..9000)</w:t>
      </w:r>
    </w:p>
    <w:p w14:paraId="44E14FDA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UNITS       "tenths of a second"</w:t>
      </w:r>
    </w:p>
    <w:p w14:paraId="12C14826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MAX-ACCESS  read-write</w:t>
      </w:r>
    </w:p>
    <w:p w14:paraId="1BF98724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4EC21F6F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083CB760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"The amount of time (in 100 ms intervals) over which the</w:t>
      </w:r>
    </w:p>
    <w:p w14:paraId="1C538D62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threshold is defined. The default value is 100 (10 seconds).</w:t>
      </w:r>
    </w:p>
    <w:p w14:paraId="4C63A239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25533256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If dot3OamErrFrameSecsSummaryThreshold frame errors occur</w:t>
      </w:r>
    </w:p>
    <w:p w14:paraId="03BEC79E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within a window of dot3OamErrFrameSecsSummaryWindow (in tenths</w:t>
      </w:r>
    </w:p>
    <w:p w14:paraId="48FC989E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of seconds), an Event Notification OAMPDU should be generated</w:t>
      </w:r>
    </w:p>
    <w:p w14:paraId="1D77C349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with an Errored Frame Seconds Summary Event TLV indicating</w:t>
      </w:r>
    </w:p>
    <w:p w14:paraId="168B91DA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that the threshold has been crossed in this window."</w:t>
      </w:r>
    </w:p>
    <w:p w14:paraId="036712DE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</w:t>
      </w:r>
    </w:p>
    <w:p w14:paraId="244B8ABE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REFERENCE   "IEEE Std 802.3, 30.3.6.1.40"</w:t>
      </w:r>
    </w:p>
    <w:p w14:paraId="0116686E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DEFVAL { 100 }</w:t>
      </w:r>
    </w:p>
    <w:p w14:paraId="53B0E96D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::= { dot3OamEventConfigEntry 12 }</w:t>
      </w:r>
    </w:p>
    <w:p w14:paraId="44F7CD8B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719535B8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dot3OamErrFrameSecsSummaryThreshold OBJECT-TYPE</w:t>
      </w:r>
    </w:p>
    <w:p w14:paraId="043AC716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SYNTAX      Integer32 (1..900)</w:t>
      </w:r>
    </w:p>
    <w:p w14:paraId="5DF4588E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lastRenderedPageBreak/>
        <w:t xml:space="preserve">        UNITS       "errored frame seconds"</w:t>
      </w:r>
    </w:p>
    <w:p w14:paraId="01F616F5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MAX-ACCESS  read-write</w:t>
      </w:r>
    </w:p>
    <w:p w14:paraId="58DB6089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73135610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47D9A30A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"The minimum number of errored frame seconds that cause an Errored </w:t>
      </w:r>
    </w:p>
    <w:p w14:paraId="0350A0F6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Frame Seconds Summary Event. The default value is one errored frame</w:t>
      </w:r>
    </w:p>
    <w:p w14:paraId="473BA72D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second. If the threshold value is zero, then an Event</w:t>
      </w:r>
    </w:p>
    <w:p w14:paraId="568950D3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Notification OAMPDU is sent periodically (at the end of every</w:t>
      </w:r>
    </w:p>
    <w:p w14:paraId="6CEE9993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window). This can be used as an asynchronous notification to</w:t>
      </w:r>
    </w:p>
    <w:p w14:paraId="18867DF6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the peer OAM entity of the statistics related to this</w:t>
      </w:r>
    </w:p>
    <w:p w14:paraId="7A9B0D05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threshold crossing alarm.</w:t>
      </w:r>
    </w:p>
    <w:p w14:paraId="294F8409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6A8913A0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If dot3OamErrFrameSecsSummaryThreshold frame errors occur</w:t>
      </w:r>
    </w:p>
    <w:p w14:paraId="27C2D078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within a window of dot3OamErrFrameSecsSummaryWindow (in tenths</w:t>
      </w:r>
    </w:p>
    <w:p w14:paraId="77C46248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of seconds), an Event Notification OAMPDU is generated</w:t>
      </w:r>
    </w:p>
    <w:p w14:paraId="43FB6A6E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with an Errored Frame Seconds Summary Event TLV indicating</w:t>
      </w:r>
    </w:p>
    <w:p w14:paraId="1F2EC49F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that the threshold has been crossed in this window."</w:t>
      </w:r>
    </w:p>
    <w:p w14:paraId="6039C640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</w:t>
      </w:r>
    </w:p>
    <w:p w14:paraId="237771D3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REFERENCE   "IEEE Std 802.3, 30.3.6.1.40"</w:t>
      </w:r>
    </w:p>
    <w:p w14:paraId="385666B2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DEFVAL { 1 }</w:t>
      </w:r>
    </w:p>
    <w:p w14:paraId="65AE9999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::= { dot3OamEventConfigEntry 13 }</w:t>
      </w:r>
    </w:p>
    <w:p w14:paraId="764761BD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2B7D83BA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dot3OamErrFrameSecsEvNotifEnable OBJECT-TYPE</w:t>
      </w:r>
    </w:p>
    <w:p w14:paraId="093337FD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SYNTAX      TruthValue</w:t>
      </w:r>
    </w:p>
    <w:p w14:paraId="0CF787FB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MAX-ACCESS  read-write</w:t>
      </w:r>
    </w:p>
    <w:p w14:paraId="0F285BF6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1A5CB38D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7160F120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"If true, the local OAM entity sends an Event Notification </w:t>
      </w:r>
    </w:p>
    <w:p w14:paraId="2F0F4EB7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OAMPDU when an Errored Frame Seconds Event occurs.</w:t>
      </w:r>
    </w:p>
    <w:p w14:paraId="794B8025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607FF816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The default value for this object is true for</w:t>
      </w:r>
    </w:p>
    <w:p w14:paraId="285D4C85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Ethernet-like interfaces that support OAM. If the OAM layer</w:t>
      </w:r>
    </w:p>
    <w:p w14:paraId="1E4D4CB5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does not support Event Notifications (as indicated via the</w:t>
      </w:r>
    </w:p>
    <w:p w14:paraId="16846CAF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dot3OamFunctionsSupported attribute), this value is ignored."</w:t>
      </w:r>
    </w:p>
    <w:p w14:paraId="714A4080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</w:t>
      </w:r>
    </w:p>
    <w:p w14:paraId="489960EA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DEFVAL { true }</w:t>
      </w:r>
    </w:p>
    <w:p w14:paraId="3F27D8EF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::= { dot3OamEventConfigEntry 14 }</w:t>
      </w:r>
    </w:p>
    <w:p w14:paraId="76BA2030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5D71C9B2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dot3OamDyingGaspEnable OBJECT-TYPE</w:t>
      </w:r>
    </w:p>
    <w:p w14:paraId="7153A008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SYNTAX      TruthValue</w:t>
      </w:r>
    </w:p>
    <w:p w14:paraId="302F421A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MAX-ACCESS  read-write</w:t>
      </w:r>
    </w:p>
    <w:p w14:paraId="2007A834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60CC94AD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23709D1F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"If true, the local OAM entity should attempt to indicate a</w:t>
      </w:r>
    </w:p>
    <w:p w14:paraId="324873CC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dying gasp via the OAMPDU flags field to its peer OAM entity</w:t>
      </w:r>
    </w:p>
    <w:p w14:paraId="208F222B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when a dying gasp event occurs. The exact definition of a</w:t>
      </w:r>
    </w:p>
    <w:p w14:paraId="2E1E82EB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dying gasp event is implementation dependent. If the system</w:t>
      </w:r>
    </w:p>
    <w:p w14:paraId="63914D28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does not support dying gasp capability, setting this object</w:t>
      </w:r>
    </w:p>
    <w:p w14:paraId="5849E4ED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has no effect, and reading the object returns 'false'.</w:t>
      </w:r>
    </w:p>
    <w:p w14:paraId="25E0396E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260808EE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The default value for this object is true for</w:t>
      </w:r>
    </w:p>
    <w:p w14:paraId="1D4B4F61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Ethernet-like interfaces that support OAM. If the OAM layer</w:t>
      </w:r>
    </w:p>
    <w:p w14:paraId="6D310990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does not support Event Notifications (as indicated via the</w:t>
      </w:r>
    </w:p>
    <w:p w14:paraId="0D48C48A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dot3OamFunctionsSupported attribute), this value is ignored."</w:t>
      </w:r>
    </w:p>
    <w:p w14:paraId="3BA892E9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</w:t>
      </w:r>
    </w:p>
    <w:p w14:paraId="4D18D800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DEFVAL { true }</w:t>
      </w:r>
    </w:p>
    <w:p w14:paraId="4D234C4B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::= { dot3OamEventConfigEntry 15 }</w:t>
      </w:r>
    </w:p>
    <w:p w14:paraId="5E32C059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5C09EDC6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dot3OamCriticalEventEnable OBJECT-TYPE</w:t>
      </w:r>
    </w:p>
    <w:p w14:paraId="03F39DCC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SYNTAX      TruthValue</w:t>
      </w:r>
    </w:p>
    <w:p w14:paraId="33F95EEC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MAX-ACCESS  read-write</w:t>
      </w:r>
    </w:p>
    <w:p w14:paraId="00BB45FA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2B782AD0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3C0F40BC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"If true, the local OAM entity should attempt to indicate a</w:t>
      </w:r>
    </w:p>
    <w:p w14:paraId="3033431A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critical event via the OAMPDU flags to its peer OAM entity</w:t>
      </w:r>
    </w:p>
    <w:p w14:paraId="39A213AA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when a critical event occurs. The exact definition of a</w:t>
      </w:r>
    </w:p>
    <w:p w14:paraId="19D924B8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critical event is implementation dependent. If the system</w:t>
      </w:r>
    </w:p>
    <w:p w14:paraId="3A627705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does not support critical event capability, setting this</w:t>
      </w:r>
    </w:p>
    <w:p w14:paraId="6E7CBBED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object has no effect, and reading the object should</w:t>
      </w:r>
    </w:p>
    <w:p w14:paraId="42426D61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result in 'false'.</w:t>
      </w:r>
    </w:p>
    <w:p w14:paraId="096B0CDD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6AD93FF7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By default, this object should have the value true for</w:t>
      </w:r>
    </w:p>
    <w:p w14:paraId="2B77E416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Ethernet-like interfaces that support OAM. If the OAM layer</w:t>
      </w:r>
    </w:p>
    <w:p w14:paraId="3175F57D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lastRenderedPageBreak/>
        <w:t xml:space="preserve">          does not support Event Notifications (as indicated via the</w:t>
      </w:r>
    </w:p>
    <w:p w14:paraId="1557798E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dot3OamFunctionsSupported attribute), this value is ignored."</w:t>
      </w:r>
    </w:p>
    <w:p w14:paraId="57DEF874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</w:t>
      </w:r>
    </w:p>
    <w:p w14:paraId="1FEE5901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DEFVAL { true }</w:t>
      </w:r>
    </w:p>
    <w:p w14:paraId="15D92D32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::= { dot3OamEventConfigEntry 16 }</w:t>
      </w:r>
    </w:p>
    <w:p w14:paraId="47A7829F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004AF518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-- **************************************************************</w:t>
      </w:r>
    </w:p>
    <w:p w14:paraId="56A93956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--</w:t>
      </w:r>
    </w:p>
    <w:p w14:paraId="35098B1C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-- Ethernet OAM Event Log group</w:t>
      </w:r>
    </w:p>
    <w:p w14:paraId="4A2A847E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--</w:t>
      </w:r>
    </w:p>
    <w:p w14:paraId="5C29AF03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462BECBE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dot3OamEventLogTable OBJECT-TYPE</w:t>
      </w:r>
    </w:p>
    <w:p w14:paraId="1E260905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SYNTAX       SEQUENCE OF Dot3OamEventLogEntry</w:t>
      </w:r>
    </w:p>
    <w:p w14:paraId="3434D00C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MAX-ACCESS   not-accessible</w:t>
      </w:r>
    </w:p>
    <w:p w14:paraId="691E1DEB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STATUS       current</w:t>
      </w:r>
    </w:p>
    <w:p w14:paraId="436EBE1A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0A7FBD58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"This table records a history of the events that have occurred</w:t>
      </w:r>
    </w:p>
    <w:p w14:paraId="618FA0E6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at the Ethernet OAM level. These events can include locally</w:t>
      </w:r>
    </w:p>
    <w:p w14:paraId="5E1C7FC7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detected events, which may result in locally generated</w:t>
      </w:r>
    </w:p>
    <w:p w14:paraId="065EE889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OAMPDUs, and remotely detected events, which are detected by</w:t>
      </w:r>
    </w:p>
    <w:p w14:paraId="020B9130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the OAM peer entity and signaled to the local entity via</w:t>
      </w:r>
    </w:p>
    <w:p w14:paraId="10CD8182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Ethernet OAM. Ethernet OAM events can be signaled by Event</w:t>
      </w:r>
    </w:p>
    <w:p w14:paraId="36EE0C01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Notification OAMPDUs or by the flags field in any OAMPDU.</w:t>
      </w:r>
    </w:p>
    <w:p w14:paraId="654F608C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3137C110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This table contains both threshold crossing events and</w:t>
      </w:r>
    </w:p>
    <w:p w14:paraId="42F6535C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non-threshold crossing events. The parameters for the</w:t>
      </w:r>
    </w:p>
    <w:p w14:paraId="7EE8D45F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threshold window, threshold value, and actual value</w:t>
      </w:r>
    </w:p>
    <w:p w14:paraId="45284C8D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(dot3OamEventLogWindowXX, dot3OamEventLogThresholdXX,</w:t>
      </w:r>
    </w:p>
    <w:p w14:paraId="360DA9CB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dot3OamEventLogValue) are only applicable to threshold</w:t>
      </w:r>
    </w:p>
    <w:p w14:paraId="4537B227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crossing events, and are returned as all F's (2^32 - 1) for</w:t>
      </w:r>
    </w:p>
    <w:p w14:paraId="04BA611B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non-threshold crossing events.</w:t>
      </w:r>
    </w:p>
    <w:p w14:paraId="7D2C019A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1C466503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Entries in the table are automatically created when such</w:t>
      </w:r>
    </w:p>
    <w:p w14:paraId="539DE580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events are detected. The size of the table is implementation</w:t>
      </w:r>
    </w:p>
    <w:p w14:paraId="6B7A4F4A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dependent. When the table reaches its maximum size, older</w:t>
      </w:r>
    </w:p>
    <w:p w14:paraId="4E40CA62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entries are automatically deleted to make room for newer</w:t>
      </w:r>
    </w:p>
    <w:p w14:paraId="26A0FF39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entries."</w:t>
      </w:r>
    </w:p>
    <w:p w14:paraId="096BFD96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</w:t>
      </w:r>
    </w:p>
    <w:p w14:paraId="0EEC08BC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::= { dot3OamObjects 6 }</w:t>
      </w:r>
    </w:p>
    <w:p w14:paraId="1017D257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7CED165D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dot3OamEventLogEntry OBJECT-TYPE</w:t>
      </w:r>
    </w:p>
    <w:p w14:paraId="2E7FE7EB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SYNTAX      Dot3OamEventLogEntry</w:t>
      </w:r>
    </w:p>
    <w:p w14:paraId="7BF0FF34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MAX-ACCESS  not-accessible</w:t>
      </w:r>
    </w:p>
    <w:p w14:paraId="677B701D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0588FD0D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7360A081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"An entry in the dot3OamEventLogTable. Entries are</w:t>
      </w:r>
    </w:p>
    <w:p w14:paraId="5CFA6B53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automatically created whenever Ethernet OAM events occur at</w:t>
      </w:r>
    </w:p>
    <w:p w14:paraId="0DF42FBD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the local OAM entity, and when Event Notification OAMPDUs are</w:t>
      </w:r>
    </w:p>
    <w:p w14:paraId="6BD81E4E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received at the local OAM entity (indicating that events have</w:t>
      </w:r>
    </w:p>
    <w:p w14:paraId="5D0F7C76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occurred at the peer OAM entity). The size of the table is</w:t>
      </w:r>
    </w:p>
    <w:p w14:paraId="3626AAE3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implementation dependent, but when the table becomes full,</w:t>
      </w:r>
    </w:p>
    <w:p w14:paraId="04768F26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older events are automatically deleted to make room for newer</w:t>
      </w:r>
    </w:p>
    <w:p w14:paraId="535E5F9F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events. The table index dot3OamEventLogIndex increments for</w:t>
      </w:r>
    </w:p>
    <w:p w14:paraId="66874727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each new entry, and when the maximum value is reached, the</w:t>
      </w:r>
    </w:p>
    <w:p w14:paraId="6EC18EB0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value restarts at zero."</w:t>
      </w:r>
    </w:p>
    <w:p w14:paraId="128BE8E1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</w:t>
      </w:r>
    </w:p>
    <w:p w14:paraId="1C71CBCB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INDEX       { ifIndex, dot3OamEventLogIndex }</w:t>
      </w:r>
    </w:p>
    <w:p w14:paraId="54A3EC3C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::= { dot3OamEventLogTable 1 }</w:t>
      </w:r>
    </w:p>
    <w:p w14:paraId="2FAA8A32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3C84762F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Dot3OamEventLogEntry ::=</w:t>
      </w:r>
    </w:p>
    <w:p w14:paraId="40B6B0A2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SEQUENCE {</w:t>
      </w:r>
    </w:p>
    <w:p w14:paraId="3BA2FC3C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dot3OamEventLogIndex                Unsigned32,</w:t>
      </w:r>
    </w:p>
    <w:p w14:paraId="76B36B47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dot3OamEventLogTimestamp            TimeStamp,</w:t>
      </w:r>
    </w:p>
    <w:p w14:paraId="5C2768B2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dot3OamEventLogOui                  EightOTwoOui,</w:t>
      </w:r>
    </w:p>
    <w:p w14:paraId="6EE84FB3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dot3OamEventLogType                 Unsigned32,</w:t>
      </w:r>
    </w:p>
    <w:p w14:paraId="61467A77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dot3OamEventLogLocation             INTEGER,</w:t>
      </w:r>
    </w:p>
    <w:p w14:paraId="67D50B8F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dot3OamEventLogWindowHi             Unsigned32,</w:t>
      </w:r>
    </w:p>
    <w:p w14:paraId="73294F1A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dot3OamEventLogWindowLo             Unsigned32,</w:t>
      </w:r>
    </w:p>
    <w:p w14:paraId="12CC96B4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dot3OamEventLogThresholdHi          Unsigned32,</w:t>
      </w:r>
    </w:p>
    <w:p w14:paraId="4DBE2D6A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dot3OamEventLogThresholdLo          Unsigned32,</w:t>
      </w:r>
    </w:p>
    <w:p w14:paraId="13E113ED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dot3OamEventLogValue                CounterBasedGauge64,</w:t>
      </w:r>
    </w:p>
    <w:p w14:paraId="3CC62B76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dot3OamEventLogRunningTotal         CounterBasedGauge64,</w:t>
      </w:r>
    </w:p>
    <w:p w14:paraId="197E28D5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dot3OamEventLogEventTotal           Unsigned32</w:t>
      </w:r>
    </w:p>
    <w:p w14:paraId="17F13A7D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lastRenderedPageBreak/>
        <w:t xml:space="preserve">        }</w:t>
      </w:r>
    </w:p>
    <w:p w14:paraId="1C5D8F59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4C511D2D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dot3OamEventLogIndex       OBJECT-TYPE</w:t>
      </w:r>
    </w:p>
    <w:p w14:paraId="5ED92B00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SYNTAX      Unsigned32(1..4294967295)</w:t>
      </w:r>
    </w:p>
    <w:p w14:paraId="4C538F2B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MAX-ACCESS  not-accessible</w:t>
      </w:r>
    </w:p>
    <w:p w14:paraId="3CA83B3D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1CF56C1A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0E40EC3A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"An arbitrary integer for identifying individual events</w:t>
      </w:r>
    </w:p>
    <w:p w14:paraId="6BB32B2F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within the event log."</w:t>
      </w:r>
    </w:p>
    <w:p w14:paraId="538C9A2B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::= { dot3OamEventLogEntry 1 }</w:t>
      </w:r>
    </w:p>
    <w:p w14:paraId="54033345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19D2BB21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dot3OamEventLogTimestamp  OBJECT-TYPE</w:t>
      </w:r>
    </w:p>
    <w:p w14:paraId="4461AB64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SYNTAX      TimeStamp</w:t>
      </w:r>
    </w:p>
    <w:p w14:paraId="71F90353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MAX-ACCESS  read-only</w:t>
      </w:r>
    </w:p>
    <w:p w14:paraId="79018BD9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4B5EF80C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155EB3B6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"The value of sysUpTime at the time of the logged event. For</w:t>
      </w:r>
    </w:p>
    <w:p w14:paraId="6D210E4D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locally generated events, the time of the event can be</w:t>
      </w:r>
    </w:p>
    <w:p w14:paraId="282EA13A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accurately retrieved from sysUpTime. For remotely generated</w:t>
      </w:r>
    </w:p>
    <w:p w14:paraId="1FEBEE49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events, the time of the event is indicated by the reception of</w:t>
      </w:r>
    </w:p>
    <w:p w14:paraId="3921338C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the Event Notification OAMPDU indicating that the event</w:t>
      </w:r>
    </w:p>
    <w:p w14:paraId="49C35135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occurred on the peer. A system may attempt to adjust the</w:t>
      </w:r>
    </w:p>
    <w:p w14:paraId="650F45CE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timestamp value to more accurately reflect the time of the</w:t>
      </w:r>
    </w:p>
    <w:p w14:paraId="15F5CABA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event at the peer OAM entity by using other information, such</w:t>
      </w:r>
    </w:p>
    <w:p w14:paraId="116F01B6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as that found in the timestamp found of the Event Notification</w:t>
      </w:r>
    </w:p>
    <w:p w14:paraId="6AA1692C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TLVs, which provides an indication of the relative time</w:t>
      </w:r>
    </w:p>
    <w:p w14:paraId="4D4CB6D1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between events at the peer entity."</w:t>
      </w:r>
    </w:p>
    <w:p w14:paraId="130E571B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::= { dot3OamEventLogEntry 2 }</w:t>
      </w:r>
    </w:p>
    <w:p w14:paraId="28305EDB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62B3CC4D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dot3OamEventLogOui  OBJECT-TYPE</w:t>
      </w:r>
    </w:p>
    <w:p w14:paraId="26B19086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SYNTAX      EightOTwoOui</w:t>
      </w:r>
    </w:p>
    <w:p w14:paraId="05022366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MAX-ACCESS  read-only</w:t>
      </w:r>
    </w:p>
    <w:p w14:paraId="3E14B4CE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3B6917E1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49C5F2CC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"The OUI of the entity defining the object type. All IEEE</w:t>
      </w:r>
    </w:p>
    <w:p w14:paraId="4A0050B4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802.3 defined events (as appearing in IEEE Std 802.3 except for the</w:t>
      </w:r>
    </w:p>
    <w:p w14:paraId="0924E601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Organizationally Unique Event TLVs) use the IEEE 802.3 OUI of</w:t>
      </w:r>
    </w:p>
    <w:p w14:paraId="67987B51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0x0180C2. Organizations defining their own Event Notification</w:t>
      </w:r>
    </w:p>
    <w:p w14:paraId="5FBFD327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TLVs include their OUI in the Event Notification TLV that</w:t>
      </w:r>
    </w:p>
    <w:p w14:paraId="5D145B41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gets reflected here."</w:t>
      </w:r>
    </w:p>
    <w:p w14:paraId="70FDAF84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::= { dot3OamEventLogEntry 3 }</w:t>
      </w:r>
    </w:p>
    <w:p w14:paraId="4F43522A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64B3EECC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dot3OamEventLogType      OBJECT-TYPE</w:t>
      </w:r>
    </w:p>
    <w:p w14:paraId="65DCE445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SYNTAX      Unsigned32</w:t>
      </w:r>
    </w:p>
    <w:p w14:paraId="662E14F0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MAX-ACCESS  read-only</w:t>
      </w:r>
    </w:p>
    <w:p w14:paraId="10E62E48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698A33A1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75EB9F85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"The type of event that generated this entry in the event log.</w:t>
      </w:r>
    </w:p>
    <w:p w14:paraId="6B53B111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When the OUI is the IEEE 802.3 OUI of 0x0180C2, the following</w:t>
      </w:r>
    </w:p>
    <w:p w14:paraId="04BCCDD8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event types are defined:</w:t>
      </w:r>
    </w:p>
    <w:p w14:paraId="5A3183E6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erroredSymbolEvent(1),</w:t>
      </w:r>
    </w:p>
    <w:p w14:paraId="389E03BE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erroredFramePeriodEvent(2),</w:t>
      </w:r>
    </w:p>
    <w:p w14:paraId="21026D29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erroredFrameEvent(3),</w:t>
      </w:r>
    </w:p>
    <w:p w14:paraId="75228F44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erroredFrameSecondsEvent(4),</w:t>
      </w:r>
    </w:p>
    <w:p w14:paraId="49DF0795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linkFault(256),</w:t>
      </w:r>
    </w:p>
    <w:p w14:paraId="0C32BDEB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dyingGaspEvent(257),</w:t>
      </w:r>
    </w:p>
    <w:p w14:paraId="11AC8B3C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criticalLinkEvent(258)</w:t>
      </w:r>
    </w:p>
    <w:p w14:paraId="23662C61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The first four are considered threshold crossing events, as</w:t>
      </w:r>
    </w:p>
    <w:p w14:paraId="21C145D4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they are generated when a metric exceeds a given value within</w:t>
      </w:r>
    </w:p>
    <w:p w14:paraId="0EA09F86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a specified window. The other three are not threshold</w:t>
      </w:r>
    </w:p>
    <w:p w14:paraId="4314926C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crossing events.</w:t>
      </w:r>
    </w:p>
    <w:p w14:paraId="074222AA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0F3876AD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When the OUI is not 71874 (0x0180C2 in hex), then some other</w:t>
      </w:r>
    </w:p>
    <w:p w14:paraId="042D970E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organization has defined the event space. If event subtyping</w:t>
      </w:r>
    </w:p>
    <w:p w14:paraId="64089D25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is known to the implementation, it may be reflected here.</w:t>
      </w:r>
    </w:p>
    <w:p w14:paraId="398182F6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Otherwise, this value should return all F's (2^32 - 1)."</w:t>
      </w:r>
    </w:p>
    <w:p w14:paraId="3889EE23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</w:t>
      </w:r>
    </w:p>
    <w:p w14:paraId="1E81753B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REFERENCE   "IEEE Std 802.3, 30.3.6.1.10 and 57.5.3."</w:t>
      </w:r>
    </w:p>
    <w:p w14:paraId="677B1AF8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::= { dot3OamEventLogEntry 4 }</w:t>
      </w:r>
    </w:p>
    <w:p w14:paraId="78C68152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725C0FD6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dot3OamEventLogLocation OBJECT-TYPE</w:t>
      </w:r>
    </w:p>
    <w:p w14:paraId="50D8780E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SYNTAX      INTEGER { local(1), remote(2) }</w:t>
      </w:r>
    </w:p>
    <w:p w14:paraId="1B829FE8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MAX-ACCESS  read-only</w:t>
      </w:r>
    </w:p>
    <w:p w14:paraId="7D3D538E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lastRenderedPageBreak/>
        <w:t xml:space="preserve">        STATUS      current</w:t>
      </w:r>
    </w:p>
    <w:p w14:paraId="34BB6B58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1511D315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"Whether this event occurred locally (local(1)), or was</w:t>
      </w:r>
    </w:p>
    <w:p w14:paraId="67DB8460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received from the OAM peer via Ethernet OAM (remote(2))."</w:t>
      </w:r>
    </w:p>
    <w:p w14:paraId="6B72361B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</w:t>
      </w:r>
    </w:p>
    <w:p w14:paraId="1792A4D8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::= { dot3OamEventLogEntry 5 }</w:t>
      </w:r>
    </w:p>
    <w:p w14:paraId="6FCAAFD5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4DC87584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dot3OamEventLogWindowHi      OBJECT-TYPE</w:t>
      </w:r>
    </w:p>
    <w:p w14:paraId="1E511B9A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SYNTAX      Unsigned32</w:t>
      </w:r>
    </w:p>
    <w:p w14:paraId="289CA3D6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MAX-ACCESS  read-only</w:t>
      </w:r>
    </w:p>
    <w:p w14:paraId="1C4607C2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45A46E19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5020A001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"If the event represents a threshold crossing event, the two</w:t>
      </w:r>
    </w:p>
    <w:p w14:paraId="0EA727EC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objects dot3OamEventWindowHi and dot3OamEventWindowLo, form</w:t>
      </w:r>
    </w:p>
    <w:p w14:paraId="3DB34F3E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an unsigned 64-bit integer yielding the window over which the</w:t>
      </w:r>
    </w:p>
    <w:p w14:paraId="22F3D471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value was measured for the threshold crossing event (for</w:t>
      </w:r>
    </w:p>
    <w:p w14:paraId="7F29C17F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example, 5, when 11 occurrences happened in 5 seconds while</w:t>
      </w:r>
    </w:p>
    <w:p w14:paraId="7FF12C27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the threshold was 10). The two objects are combined as:</w:t>
      </w:r>
    </w:p>
    <w:p w14:paraId="6237E0A8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dot3OamEventLogWindow = ((2^32) * dot3OamEventLogWindowHi)</w:t>
      </w:r>
    </w:p>
    <w:p w14:paraId="14B27D0D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                        + dot3OamEventLogWindowLo</w:t>
      </w:r>
    </w:p>
    <w:p w14:paraId="1E742468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68A56499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Otherwise, this value is returned as all F's (2^32 - 1) and</w:t>
      </w:r>
    </w:p>
    <w:p w14:paraId="2C1131FA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adds no useful information."</w:t>
      </w:r>
    </w:p>
    <w:p w14:paraId="2AB708FB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</w:t>
      </w:r>
    </w:p>
    <w:p w14:paraId="4AE051C3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REFERENCE   "IEEE Std 802.3, 30.3.6.1.37 and 57.5.3.2."</w:t>
      </w:r>
    </w:p>
    <w:p w14:paraId="1AAD71BF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::= { dot3OamEventLogEntry 6 }</w:t>
      </w:r>
    </w:p>
    <w:p w14:paraId="0AF15FF1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68FA52D3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dot3OamEventLogWindowLo      OBJECT-TYPE</w:t>
      </w:r>
    </w:p>
    <w:p w14:paraId="66486448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SYNTAX      Unsigned32</w:t>
      </w:r>
    </w:p>
    <w:p w14:paraId="023C1320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MAX-ACCESS  read-only</w:t>
      </w:r>
    </w:p>
    <w:p w14:paraId="55B6547E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4ED44383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402ECBFC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"If the event represents a threshold crossing event, the two</w:t>
      </w:r>
    </w:p>
    <w:p w14:paraId="5E5462C1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objects dot3OamEventWindowHi and dot3OamEventWindowLo form an</w:t>
      </w:r>
    </w:p>
    <w:p w14:paraId="665D68A4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unsigned 64-bit integer yielding the window over which the</w:t>
      </w:r>
    </w:p>
    <w:p w14:paraId="28845650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value was measured for the threshold crossing event (for</w:t>
      </w:r>
    </w:p>
    <w:p w14:paraId="77F002C4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example, 5, when 11 occurrences happened in 5 seconds while</w:t>
      </w:r>
    </w:p>
    <w:p w14:paraId="4DA712E3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the threshold was 10). The two objects are combined as:</w:t>
      </w:r>
    </w:p>
    <w:p w14:paraId="1D8C67B5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2E734B0B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dot3OamEventLogWindow = ((2^32) * dot3OamEventLogWindowHi)</w:t>
      </w:r>
    </w:p>
    <w:p w14:paraId="1812B8FE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                        + dot3OamEventLogWindowLo</w:t>
      </w:r>
    </w:p>
    <w:p w14:paraId="214FB381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09A61D6E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Otherwise, this value is returned as all F's (2^32 - 1) and</w:t>
      </w:r>
    </w:p>
    <w:p w14:paraId="44C3B5F7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adds no useful information."</w:t>
      </w:r>
    </w:p>
    <w:p w14:paraId="232896A1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</w:t>
      </w:r>
    </w:p>
    <w:p w14:paraId="6727666B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REFERENCE   "IEEE Std 802.3, 30.3.6.1.37 and 57.5.3.2."</w:t>
      </w:r>
    </w:p>
    <w:p w14:paraId="6D90FF18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::= { dot3OamEventLogEntry 7 }</w:t>
      </w:r>
    </w:p>
    <w:p w14:paraId="6E972EF5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38F154EE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dot3OamEventLogThresholdHi      OBJECT-TYPE</w:t>
      </w:r>
    </w:p>
    <w:p w14:paraId="1D5405E8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SYNTAX      Unsigned32</w:t>
      </w:r>
    </w:p>
    <w:p w14:paraId="3B7347C9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MAX-ACCESS  read-only</w:t>
      </w:r>
    </w:p>
    <w:p w14:paraId="5095ADD4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193A869E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754B24C0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"If the event represents a threshold crossing event, the two</w:t>
      </w:r>
    </w:p>
    <w:p w14:paraId="5ECDD348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objects dot3OamEventThresholdHi and dot3OamEventThresholdLo</w:t>
      </w:r>
    </w:p>
    <w:p w14:paraId="192F62FA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form an unsigned 64-bit integer yielding the value that was</w:t>
      </w:r>
    </w:p>
    <w:p w14:paraId="49F4C0ED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crossed for the threshold crossing event (for example, 10,</w:t>
      </w:r>
    </w:p>
    <w:p w14:paraId="4D9A0F1A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when 11 occurrences happened in 5 seconds while the threshold</w:t>
      </w:r>
    </w:p>
    <w:p w14:paraId="2A422B78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was 10). The two objects are combined as:</w:t>
      </w:r>
    </w:p>
    <w:p w14:paraId="478A57F6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215D4924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dot3OamEventLogThreshold = ((2^32) * dot3OamEventLogThresholdHi)</w:t>
      </w:r>
    </w:p>
    <w:p w14:paraId="12CBBC94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                         + dot3OamEventLogThresholdLo</w:t>
      </w:r>
    </w:p>
    <w:p w14:paraId="2D0E2CB8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13D6561B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Otherwise, this value is returned as all F's (2^32 -1) and</w:t>
      </w:r>
    </w:p>
    <w:p w14:paraId="20B1F352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adds no useful information."</w:t>
      </w:r>
    </w:p>
    <w:p w14:paraId="65D05C64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</w:t>
      </w:r>
    </w:p>
    <w:p w14:paraId="05754CBC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REFERENCE   "IEEE Std 802.3, 30.3.6.1.37 and 57.5.3.2."</w:t>
      </w:r>
    </w:p>
    <w:p w14:paraId="000D8B10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::= { dot3OamEventLogEntry 8 }</w:t>
      </w:r>
    </w:p>
    <w:p w14:paraId="229C9239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6BA24B07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dot3OamEventLogThresholdLo      OBJECT-TYPE</w:t>
      </w:r>
    </w:p>
    <w:p w14:paraId="4C254D78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SYNTAX      Unsigned32</w:t>
      </w:r>
    </w:p>
    <w:p w14:paraId="4E19CD3C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MAX-ACCESS  read-only</w:t>
      </w:r>
    </w:p>
    <w:p w14:paraId="4EE34C11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00E9F6C8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lastRenderedPageBreak/>
        <w:t xml:space="preserve">        DESCRIPTION</w:t>
      </w:r>
    </w:p>
    <w:p w14:paraId="2AACF887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"If the event represents a threshold crossing event, the two</w:t>
      </w:r>
    </w:p>
    <w:p w14:paraId="48C70A6A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objects dot3OamEventThresholdHi and dot3OamEventThresholdLo</w:t>
      </w:r>
    </w:p>
    <w:p w14:paraId="16E772C5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form an unsigned 64-bit integer yielding the value that was</w:t>
      </w:r>
    </w:p>
    <w:p w14:paraId="482A9ABA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crossed for the threshold crossing event (for example, 10,</w:t>
      </w:r>
    </w:p>
    <w:p w14:paraId="257E9D06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when 11 occurrences happened in 5 seconds while the threshold</w:t>
      </w:r>
    </w:p>
    <w:p w14:paraId="055AC5A7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was 10). The two objects are combined as:</w:t>
      </w:r>
    </w:p>
    <w:p w14:paraId="065D3C50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41DF75B8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dot3OamEventLogThreshold = ((2^32) * dot3OamEventLogThresholdHi)</w:t>
      </w:r>
    </w:p>
    <w:p w14:paraId="34B3F793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                         + dot3OamEventLogThresholdLo</w:t>
      </w:r>
    </w:p>
    <w:p w14:paraId="772D932C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2A73F7D8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Otherwise, this value is returned as all F's (2^32 - 1) and</w:t>
      </w:r>
    </w:p>
    <w:p w14:paraId="3DF7F2DC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adds no useful information."</w:t>
      </w:r>
    </w:p>
    <w:p w14:paraId="6C2CB025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</w:t>
      </w:r>
    </w:p>
    <w:p w14:paraId="096E6D90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REFERENCE   "IEEE Std 802.3, 30.3.6.1.37 and 57.5.3.2."</w:t>
      </w:r>
    </w:p>
    <w:p w14:paraId="6C6DD300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::= { dot3OamEventLogEntry 9 }</w:t>
      </w:r>
    </w:p>
    <w:p w14:paraId="4C448EDA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7D2911BD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dot3OamEventLogValue      OBJECT-TYPE</w:t>
      </w:r>
    </w:p>
    <w:p w14:paraId="2B9A89FB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SYNTAX      CounterBasedGauge64</w:t>
      </w:r>
    </w:p>
    <w:p w14:paraId="62AC21A5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MAX-ACCESS  read-only</w:t>
      </w:r>
    </w:p>
    <w:p w14:paraId="0093B161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3D088212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0A72D059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"If the event represents a threshold crossing event, this</w:t>
      </w:r>
    </w:p>
    <w:p w14:paraId="71AFA32C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value indicates the value of the parameter within the given</w:t>
      </w:r>
    </w:p>
    <w:p w14:paraId="7A13BBB4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window that generated this event (for example, 11, when 11</w:t>
      </w:r>
    </w:p>
    <w:p w14:paraId="6214D7CF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occurrences happened in 5 seconds while the threshold was 10).</w:t>
      </w:r>
    </w:p>
    <w:p w14:paraId="54A7FDEF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4BC59C94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Otherwise, this value is returned as all F's</w:t>
      </w:r>
    </w:p>
    <w:p w14:paraId="7714C309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(2^64 - 1) and adds no useful information."</w:t>
      </w:r>
    </w:p>
    <w:p w14:paraId="728B3856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</w:t>
      </w:r>
    </w:p>
    <w:p w14:paraId="61FD360C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REFERENCE   "IEEE Std 802.3, 30.3.6.1.37 and 57.5.3.2."</w:t>
      </w:r>
    </w:p>
    <w:p w14:paraId="4A0F5F79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::= { dot3OamEventLogEntry 10 }</w:t>
      </w:r>
    </w:p>
    <w:p w14:paraId="4ACE7B20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6E56501E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dot3OamEventLogRunningTotal      OBJECT-TYPE</w:t>
      </w:r>
    </w:p>
    <w:p w14:paraId="004C7268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SYNTAX      CounterBasedGauge64</w:t>
      </w:r>
    </w:p>
    <w:p w14:paraId="0FCDBBA7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MAX-ACCESS  read-only</w:t>
      </w:r>
    </w:p>
    <w:p w14:paraId="62A4AE2A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62BA67D0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242D91D2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"Each Event Notification TLV contains a running total of the</w:t>
      </w:r>
    </w:p>
    <w:p w14:paraId="033FF76A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number of times an event has occurred, as well as the number</w:t>
      </w:r>
    </w:p>
    <w:p w14:paraId="480353FB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of times an Event Notification for the event has been</w:t>
      </w:r>
    </w:p>
    <w:p w14:paraId="42B9A00C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transmitted. For non-threshold crossing events, the number of</w:t>
      </w:r>
    </w:p>
    <w:p w14:paraId="663DD15C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events (dot3OamLogRunningTotal) and the number of resultant</w:t>
      </w:r>
    </w:p>
    <w:p w14:paraId="6C95B0ED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Event Notifications (dot3OamLogEventTotal) should be</w:t>
      </w:r>
    </w:p>
    <w:p w14:paraId="45B173A0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identical.</w:t>
      </w:r>
    </w:p>
    <w:p w14:paraId="43ADA0F5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7704BD0E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For threshold crossing events, since multiple occurrences may</w:t>
      </w:r>
    </w:p>
    <w:p w14:paraId="0BD5AB10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be required to cross the threshold, these values are likely</w:t>
      </w:r>
    </w:p>
    <w:p w14:paraId="1F104AB9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different. This value represents the total number of times</w:t>
      </w:r>
    </w:p>
    <w:p w14:paraId="4F0F60BD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this event has happened since the last reset (for example,</w:t>
      </w:r>
    </w:p>
    <w:p w14:paraId="1BFF2215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3253, when 3253 symbol errors have occurred since the last</w:t>
      </w:r>
    </w:p>
    <w:p w14:paraId="25CB36EE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reset, which has resulted in 51 symbol error threshold</w:t>
      </w:r>
    </w:p>
    <w:p w14:paraId="0006FDE4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crossing events since the last reset)."</w:t>
      </w:r>
    </w:p>
    <w:p w14:paraId="2746B480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</w:t>
      </w:r>
    </w:p>
    <w:p w14:paraId="5E874D78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REFERENCE   "IEEE Std 802.3, 30.3.6.1.37 and 57.5.3.2."</w:t>
      </w:r>
    </w:p>
    <w:p w14:paraId="07B3DA33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::= { dot3OamEventLogEntry 11 }</w:t>
      </w:r>
    </w:p>
    <w:p w14:paraId="19C695B2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726985DC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dot3OamEventLogEventTotal      OBJECT-TYPE</w:t>
      </w:r>
    </w:p>
    <w:p w14:paraId="55412B9A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SYNTAX      Unsigned32</w:t>
      </w:r>
    </w:p>
    <w:p w14:paraId="40329554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MAX-ACCESS  read-only</w:t>
      </w:r>
    </w:p>
    <w:p w14:paraId="6F977DF2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21C7A33A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02CDBAB8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"Each Event Notification TLV contains a running total of the</w:t>
      </w:r>
    </w:p>
    <w:p w14:paraId="2980E5BC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number of times an event has occurred, as well as the number</w:t>
      </w:r>
    </w:p>
    <w:p w14:paraId="50FA1C50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of times an Event Notification for the event has been</w:t>
      </w:r>
    </w:p>
    <w:p w14:paraId="261D10B1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transmitted. For non-threshold crossing events, the number of</w:t>
      </w:r>
    </w:p>
    <w:p w14:paraId="441611CB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events (dot3OamLogRunningTotal) and the number of resultant</w:t>
      </w:r>
    </w:p>
    <w:p w14:paraId="1DB57B21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Event Notifications (dot3OamLogEventTotal) should be</w:t>
      </w:r>
    </w:p>
    <w:p w14:paraId="5641676B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identical.</w:t>
      </w:r>
    </w:p>
    <w:p w14:paraId="26296A2F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1DDB5FA6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For threshold crossing events, since multiple occurrences may</w:t>
      </w:r>
    </w:p>
    <w:p w14:paraId="03F11D3A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be required to cross the threshold, these values are likely</w:t>
      </w:r>
    </w:p>
    <w:p w14:paraId="53FAFD35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different. This value represents the total number of times</w:t>
      </w:r>
    </w:p>
    <w:p w14:paraId="5ED0AA80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lastRenderedPageBreak/>
        <w:t xml:space="preserve">          one or more of these occurrences have resulted in an Event</w:t>
      </w:r>
    </w:p>
    <w:p w14:paraId="0629DEF3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Notification (for example, 51 when 3253 symbol errors have</w:t>
      </w:r>
    </w:p>
    <w:p w14:paraId="0F5AB9B7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occurred since the last reset, which has resulted in 51 symbol</w:t>
      </w:r>
    </w:p>
    <w:p w14:paraId="2693661E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error threshold crossing events since the last reset)."</w:t>
      </w:r>
    </w:p>
    <w:p w14:paraId="7FC14F0E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</w:t>
      </w:r>
    </w:p>
    <w:p w14:paraId="3602DB33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REFERENCE   "IEEE Std 802.3, 30.3.6.1.37 and 57.5.3.2."</w:t>
      </w:r>
    </w:p>
    <w:p w14:paraId="26A00AF8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::= { dot3OamEventLogEntry 12 }</w:t>
      </w:r>
    </w:p>
    <w:p w14:paraId="64D1A4F5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59B2352D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-- ***************************************************************</w:t>
      </w:r>
    </w:p>
    <w:p w14:paraId="24AEE7F3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--</w:t>
      </w:r>
    </w:p>
    <w:p w14:paraId="65051EA1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-- Ethernet OAM Notifications</w:t>
      </w:r>
    </w:p>
    <w:p w14:paraId="10750006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--</w:t>
      </w:r>
    </w:p>
    <w:p w14:paraId="738EB17B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443BAA94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dot3OamThresholdEvent NOTIFICATION-TYPE</w:t>
      </w:r>
    </w:p>
    <w:p w14:paraId="400BC303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OBJECTS { dot3OamEventLogTimestamp,</w:t>
      </w:r>
    </w:p>
    <w:p w14:paraId="1E451C5D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dot3OamEventLogOui,</w:t>
      </w:r>
    </w:p>
    <w:p w14:paraId="5C5DE031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dot3OamEventLogType,</w:t>
      </w:r>
    </w:p>
    <w:p w14:paraId="186EB1C9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dot3OamEventLogLocation,</w:t>
      </w:r>
    </w:p>
    <w:p w14:paraId="69A73AC4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dot3OamEventLogWindowHi,</w:t>
      </w:r>
    </w:p>
    <w:p w14:paraId="4F866DBC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dot3OamEventLogWindowLo,</w:t>
      </w:r>
    </w:p>
    <w:p w14:paraId="732C9ACA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dot3OamEventLogThresholdHi,</w:t>
      </w:r>
    </w:p>
    <w:p w14:paraId="113B1AE4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dot3OamEventLogThresholdLo,</w:t>
      </w:r>
    </w:p>
    <w:p w14:paraId="238358B3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dot3OamEventLogValue,</w:t>
      </w:r>
    </w:p>
    <w:p w14:paraId="00EE8387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dot3OamEventLogRunningTotal,</w:t>
      </w:r>
    </w:p>
    <w:p w14:paraId="593883DE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dot3OamEventLogEventTotal</w:t>
      </w:r>
    </w:p>
    <w:p w14:paraId="6827D3D5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}</w:t>
      </w:r>
    </w:p>
    <w:p w14:paraId="5AF6852B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STATUS  current</w:t>
      </w:r>
    </w:p>
    <w:p w14:paraId="3E5FA6F3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76949A6E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"A dot3OamThresholdEvent notification is sent when a local or</w:t>
      </w:r>
    </w:p>
    <w:p w14:paraId="3DF56C37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remote threshold crossing event is detected. A local</w:t>
      </w:r>
    </w:p>
    <w:p w14:paraId="0B45565F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threshold crossing event is detected by the local entity,</w:t>
      </w:r>
    </w:p>
    <w:p w14:paraId="7E0F2C8F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while a remote threshold crossing event is detected by the</w:t>
      </w:r>
    </w:p>
    <w:p w14:paraId="272D770B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reception of an Ethernet OAM Event Notification OAMPDU</w:t>
      </w:r>
    </w:p>
    <w:p w14:paraId="163C95AC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that indicates a threshold event.</w:t>
      </w:r>
    </w:p>
    <w:p w14:paraId="2D46B590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0CB01322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This notification should not be sent more than once per</w:t>
      </w:r>
    </w:p>
    <w:p w14:paraId="59DAAD35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second.</w:t>
      </w:r>
    </w:p>
    <w:p w14:paraId="3533AA63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1A1C7388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The OAM entity can be derived from extracting the ifIndex from</w:t>
      </w:r>
    </w:p>
    <w:p w14:paraId="5088DA88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the variable bindings. The objects in the notification</w:t>
      </w:r>
    </w:p>
    <w:p w14:paraId="2D34811A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correspond to the values in a row instance in the</w:t>
      </w:r>
    </w:p>
    <w:p w14:paraId="52499949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dot3OamEventLogTable.</w:t>
      </w:r>
    </w:p>
    <w:p w14:paraId="6C8A735D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16789B91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The management entity should periodically check</w:t>
      </w:r>
    </w:p>
    <w:p w14:paraId="2BF4C8FE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dot3OamEventLogTable to detect any missed events."</w:t>
      </w:r>
    </w:p>
    <w:p w14:paraId="68CF7E67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::= { dot3OamNotifications 1 }</w:t>
      </w:r>
    </w:p>
    <w:p w14:paraId="7B313637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29F9E567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dot3OamNonThresholdEvent NOTIFICATION-TYPE</w:t>
      </w:r>
    </w:p>
    <w:p w14:paraId="72E258FC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OBJECTS { dot3OamEventLogTimestamp,</w:t>
      </w:r>
    </w:p>
    <w:p w14:paraId="707CC111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dot3OamEventLogOui,</w:t>
      </w:r>
    </w:p>
    <w:p w14:paraId="7D079D63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dot3OamEventLogType,</w:t>
      </w:r>
    </w:p>
    <w:p w14:paraId="282DD4AE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dot3OamEventLogLocation,</w:t>
      </w:r>
    </w:p>
    <w:p w14:paraId="0144D87A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dot3OamEventLogEventTotal</w:t>
      </w:r>
    </w:p>
    <w:p w14:paraId="49317BD0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}</w:t>
      </w:r>
    </w:p>
    <w:p w14:paraId="0A67BCF3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STATUS  current</w:t>
      </w:r>
    </w:p>
    <w:p w14:paraId="48C861CF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4A5D307E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"A dot3OamNonThresholdEvent notification is sent when a local</w:t>
      </w:r>
    </w:p>
    <w:p w14:paraId="741A39FF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or remote non-threshold crossing event is detected. A local</w:t>
      </w:r>
    </w:p>
    <w:p w14:paraId="2D2FDEE1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event is detected by the local entity, while a remote event is</w:t>
      </w:r>
    </w:p>
    <w:p w14:paraId="20861F4E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detected by the reception of an Ethernet OAM Event</w:t>
      </w:r>
    </w:p>
    <w:p w14:paraId="546BA457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Notification OAMPDU that indicates a non-threshold crossing</w:t>
      </w:r>
    </w:p>
    <w:p w14:paraId="408C6F81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event.</w:t>
      </w:r>
    </w:p>
    <w:p w14:paraId="669E6FCB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6733A6F8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This notification should not be sent more than once per</w:t>
      </w:r>
    </w:p>
    <w:p w14:paraId="43996B55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second.</w:t>
      </w:r>
    </w:p>
    <w:p w14:paraId="6FB783A7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6E428D75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The OAM entity can be derived from extracting the ifIndex from</w:t>
      </w:r>
    </w:p>
    <w:p w14:paraId="0A39C202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the variable bindings. The objects in the notification</w:t>
      </w:r>
    </w:p>
    <w:p w14:paraId="64D48DFB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correspond to the values in a row instance of the</w:t>
      </w:r>
    </w:p>
    <w:p w14:paraId="4957CC6C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dot3OamEventLogTable.</w:t>
      </w:r>
    </w:p>
    <w:p w14:paraId="484A16D6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5D5AF425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The management entity should periodically check</w:t>
      </w:r>
    </w:p>
    <w:p w14:paraId="05551892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dot3OamEventLogTable to detect any missed events."</w:t>
      </w:r>
    </w:p>
    <w:p w14:paraId="2C9C4672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lastRenderedPageBreak/>
        <w:t xml:space="preserve">       ::= { dot3OamNotifications 2 }</w:t>
      </w:r>
    </w:p>
    <w:p w14:paraId="0247601B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073E9360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-- ***************************************************************</w:t>
      </w:r>
    </w:p>
    <w:p w14:paraId="06A879C3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--</w:t>
      </w:r>
    </w:p>
    <w:p w14:paraId="0853D492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-- Conformance statements</w:t>
      </w:r>
    </w:p>
    <w:p w14:paraId="130EAC1A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--</w:t>
      </w:r>
    </w:p>
    <w:p w14:paraId="34ED23D3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08841DB3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dot3OamGroups OBJECT IDENTIFIER ::= { dot3OamConformance 1 }</w:t>
      </w:r>
    </w:p>
    <w:p w14:paraId="4F741529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dot3OamCompliances OBJECT IDENTIFIER ::= { dot3OamConformance 2 }</w:t>
      </w:r>
    </w:p>
    <w:p w14:paraId="335C9FC6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036A30DF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-- Compliance statements</w:t>
      </w:r>
    </w:p>
    <w:p w14:paraId="1BE1887F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363E2D6E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dot3OamCompliance MODULE-COMPLIANCE</w:t>
      </w:r>
    </w:p>
    <w:p w14:paraId="0A619EC5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STATUS          current</w:t>
      </w:r>
    </w:p>
    <w:p w14:paraId="5E149BD2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DESCRIPTION "The compliance statement for managed entities</w:t>
      </w:r>
    </w:p>
    <w:p w14:paraId="57AAA03A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   supporting OAM on Ethernet-like interfaces."</w:t>
      </w:r>
    </w:p>
    <w:p w14:paraId="47D1C236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   </w:t>
      </w:r>
    </w:p>
    <w:p w14:paraId="55147618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MODULE   -- this module</w:t>
      </w:r>
    </w:p>
    <w:p w14:paraId="0D0366D1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MANDATORY-GROUPS { dot3OamControlGroup,</w:t>
      </w:r>
    </w:p>
    <w:p w14:paraId="568C0936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         dot3OamPeerGroup,</w:t>
      </w:r>
    </w:p>
    <w:p w14:paraId="554A39AD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         dot3OamStatsBaseGroup</w:t>
      </w:r>
    </w:p>
    <w:p w14:paraId="1B93929E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       }</w:t>
      </w:r>
    </w:p>
    <w:p w14:paraId="076C790A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676C2C9A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GROUP       dot3OamLoopbackGroup</w:t>
      </w:r>
    </w:p>
    <w:p w14:paraId="3BF80416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34C1884D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"This group is mandatory for all IEEE 802.3 OAM</w:t>
      </w:r>
    </w:p>
    <w:p w14:paraId="7F96B04F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implementations that support loopback functionality."</w:t>
      </w:r>
    </w:p>
    <w:p w14:paraId="52F6CBB2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60F15563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GROUP       dot3OamErrSymbolPeriodEventGroup</w:t>
      </w:r>
    </w:p>
    <w:p w14:paraId="25659C1F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46230CFB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"This group is mandatory for all IEEE 802.3 OAM</w:t>
      </w:r>
    </w:p>
    <w:p w14:paraId="49B5CA1B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implementations that support event functionality."</w:t>
      </w:r>
    </w:p>
    <w:p w14:paraId="5E174E3D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3F217199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GROUP       dot3OamErrFramePeriodEventGroup</w:t>
      </w:r>
    </w:p>
    <w:p w14:paraId="010FC298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54A8E3AF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"This group is mandatory for all IEEE 802.3 OAM</w:t>
      </w:r>
    </w:p>
    <w:p w14:paraId="6E339FB1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implementations that support event functionality."</w:t>
      </w:r>
    </w:p>
    <w:p w14:paraId="4D823CEA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1867C157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GROUP       dot3OamErrFrameEventGroup</w:t>
      </w:r>
    </w:p>
    <w:p w14:paraId="5F70E266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08AA3AF3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"This group is mandatory for all IEEE 802.3 OAM</w:t>
      </w:r>
    </w:p>
    <w:p w14:paraId="05A4323B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implementations that support event functionality."</w:t>
      </w:r>
    </w:p>
    <w:p w14:paraId="0727AC85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18122ECE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GROUP       dot3OamErrFrameSecsSummaryEventGroup</w:t>
      </w:r>
    </w:p>
    <w:p w14:paraId="0C9A4910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15F1B572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"This group is mandatory for all IEEE 802.3 OAM</w:t>
      </w:r>
    </w:p>
    <w:p w14:paraId="74CA8697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implementations that support event functionality."</w:t>
      </w:r>
    </w:p>
    <w:p w14:paraId="189A4731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71A9F1D9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GROUP        dot3OamFlagEventGroup</w:t>
      </w:r>
    </w:p>
    <w:p w14:paraId="1FB003E0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3E916D89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"This group is optional for all IEEE 802.3 OAM</w:t>
      </w:r>
    </w:p>
    <w:p w14:paraId="6C23ED58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implementations. The ability to send critical events or dying</w:t>
      </w:r>
    </w:p>
    <w:p w14:paraId="39553B3C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gasp events is not required in any system."</w:t>
      </w:r>
    </w:p>
    <w:p w14:paraId="15CE46CA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257E6CA1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GROUP       dot3OamEventLogGroup</w:t>
      </w:r>
    </w:p>
    <w:p w14:paraId="7E1A2DA2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4D559530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"This group is optional for all IEEE 802.3 OAM</w:t>
      </w:r>
    </w:p>
    <w:p w14:paraId="67493DA8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implementations. Entries in this table are dependent on what</w:t>
      </w:r>
    </w:p>
    <w:p w14:paraId="7FCF5375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event functionality is supported in the local OAM</w:t>
      </w:r>
    </w:p>
    <w:p w14:paraId="4FC1B241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implementation. At least one type of event shall be supported</w:t>
      </w:r>
    </w:p>
    <w:p w14:paraId="54E0401A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for entries to appear in this table."</w:t>
      </w:r>
    </w:p>
    <w:p w14:paraId="3A081324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62D322EB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GROUP       dot3OamNotificationGroup</w:t>
      </w:r>
    </w:p>
    <w:p w14:paraId="58EF7F37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76F045C2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"This group is optional for all IEEE 802.3 OAM</w:t>
      </w:r>
    </w:p>
    <w:p w14:paraId="7AB10913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implementations. Since the information in the notifications</w:t>
      </w:r>
    </w:p>
    <w:p w14:paraId="74B629CA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is dependent on the dot3OamEventLogTable, that table shall be</w:t>
      </w:r>
    </w:p>
    <w:p w14:paraId="0B6E2F62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implemented for notifications."</w:t>
      </w:r>
    </w:p>
    <w:p w14:paraId="1D1C85F7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6A4C1385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::= { dot3OamCompliances 1}</w:t>
      </w:r>
    </w:p>
    <w:p w14:paraId="0395B767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21A994FB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dot3OamControlGroup OBJECT-GROUP</w:t>
      </w:r>
    </w:p>
    <w:p w14:paraId="01C51B42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OBJECTS     {   dot3OamAdminState,</w:t>
      </w:r>
    </w:p>
    <w:p w14:paraId="01B35DB1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lastRenderedPageBreak/>
        <w:t xml:space="preserve">                        dot3OamOperStatus,</w:t>
      </w:r>
    </w:p>
    <w:p w14:paraId="591DF0F2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      dot3OamMode,</w:t>
      </w:r>
    </w:p>
    <w:p w14:paraId="6CB153BE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      dot3OamMaxOamPduSize,</w:t>
      </w:r>
    </w:p>
    <w:p w14:paraId="69E67E6E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      dot3OamConfigRevision,</w:t>
      </w:r>
    </w:p>
    <w:p w14:paraId="4A8D3D11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      dot3OamFunctionsSupported</w:t>
      </w:r>
    </w:p>
    <w:p w14:paraId="276C9FBA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  }</w:t>
      </w:r>
    </w:p>
    <w:p w14:paraId="0D38614A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46F908A2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5ACD03E5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"A collection of objects providing the abilities,</w:t>
      </w:r>
    </w:p>
    <w:p w14:paraId="061B4841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configuration, and status of an Ethernet OAM entity."</w:t>
      </w:r>
    </w:p>
    <w:p w14:paraId="5FAF93D8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::= { dot3OamGroups 1 }</w:t>
      </w:r>
    </w:p>
    <w:p w14:paraId="6DC7A214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1EA1C697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dot3OamPeerGroup OBJECT-GROUP</w:t>
      </w:r>
    </w:p>
    <w:p w14:paraId="3F4C42EE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OBJECTS     {   dot3OamPeerMacAddress,</w:t>
      </w:r>
    </w:p>
    <w:p w14:paraId="6BB08784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      dot3OamPeerVendorOui,</w:t>
      </w:r>
    </w:p>
    <w:p w14:paraId="6E4BB1BC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      dot3OamPeerVendorInfo,</w:t>
      </w:r>
    </w:p>
    <w:p w14:paraId="68EE70F5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      dot3OamPeerMode,</w:t>
      </w:r>
    </w:p>
    <w:p w14:paraId="1E7043FE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      dot3OamPeerFunctionsSupported,</w:t>
      </w:r>
    </w:p>
    <w:p w14:paraId="53ED2AB5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      dot3OamPeerMaxOamPduSize,</w:t>
      </w:r>
    </w:p>
    <w:p w14:paraId="4C8C4DE0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      dot3OamPeerConfigRevision</w:t>
      </w:r>
    </w:p>
    <w:p w14:paraId="3D946856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  }</w:t>
      </w:r>
    </w:p>
    <w:p w14:paraId="01737C8B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467D970B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5B1863D4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"A collection of objects providing the abilities,</w:t>
      </w:r>
    </w:p>
    <w:p w14:paraId="51BA915C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configuration, and status of a peer Ethernet OAM entity."</w:t>
      </w:r>
    </w:p>
    <w:p w14:paraId="7D674BFD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::= { dot3OamGroups 2 }</w:t>
      </w:r>
    </w:p>
    <w:p w14:paraId="7EDB1361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358374CA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dot3OamStatsBaseGroup OBJECT-GROUP</w:t>
      </w:r>
    </w:p>
    <w:p w14:paraId="0F24294D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OBJECTS     {   dot3OamInformationTx,</w:t>
      </w:r>
    </w:p>
    <w:p w14:paraId="7951201F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      dot3OamInformationRx,</w:t>
      </w:r>
    </w:p>
    <w:p w14:paraId="384A4B76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      dot3OamUniqueEventNotificationTx,</w:t>
      </w:r>
    </w:p>
    <w:p w14:paraId="153DADA2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      dot3OamUniqueEventNotificationRx,</w:t>
      </w:r>
    </w:p>
    <w:p w14:paraId="7A3AE96E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      dot3OamDuplicateEventNotificationTx,</w:t>
      </w:r>
    </w:p>
    <w:p w14:paraId="411A0909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      dot3OamDuplicateEventNotificationRx,</w:t>
      </w:r>
    </w:p>
    <w:p w14:paraId="1ED983A6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      dot3OamLoopbackControlTx,</w:t>
      </w:r>
    </w:p>
    <w:p w14:paraId="199C47EE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      dot3OamLoopbackControlRx,</w:t>
      </w:r>
    </w:p>
    <w:p w14:paraId="1B803A06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      dot3OamVariableRequestTx,</w:t>
      </w:r>
    </w:p>
    <w:p w14:paraId="213EB360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      dot3OamVariableRequestRx,</w:t>
      </w:r>
    </w:p>
    <w:p w14:paraId="7D743061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      dot3OamVariableResponseTx,</w:t>
      </w:r>
    </w:p>
    <w:p w14:paraId="6D70F684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      dot3OamVariableResponseRx,</w:t>
      </w:r>
    </w:p>
    <w:p w14:paraId="21AE1AC5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      dot3OamOrgSpecificTx,</w:t>
      </w:r>
    </w:p>
    <w:p w14:paraId="2F45B1F0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      dot3OamOrgSpecificRx,</w:t>
      </w:r>
    </w:p>
    <w:p w14:paraId="1FC80AC6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      dot3OamUnsupportedCodesTx,</w:t>
      </w:r>
    </w:p>
    <w:p w14:paraId="58520573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      dot3OamUnsupportedCodesRx,</w:t>
      </w:r>
    </w:p>
    <w:p w14:paraId="5DA7FD78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      dot3OamFramesLostDueToOam</w:t>
      </w:r>
    </w:p>
    <w:p w14:paraId="10B3C5A1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  }</w:t>
      </w:r>
    </w:p>
    <w:p w14:paraId="5BB16D94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40C5BA88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7C91BF3B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"A collection of objects providing the statistics for the</w:t>
      </w:r>
    </w:p>
    <w:p w14:paraId="7E6233BD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number of various transmit and receive events for OAM on an</w:t>
      </w:r>
    </w:p>
    <w:p w14:paraId="1867DCDD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Ethernet-like interface. Note that all of these counters shall</w:t>
      </w:r>
    </w:p>
    <w:p w14:paraId="6390BFDB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be supported even if the related function (as described in</w:t>
      </w:r>
    </w:p>
    <w:p w14:paraId="431D2FE4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dot3OamFunctionsSupported) is not supported."</w:t>
      </w:r>
    </w:p>
    <w:p w14:paraId="51C316EB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::= { dot3OamGroups 3 }</w:t>
      </w:r>
    </w:p>
    <w:p w14:paraId="44530E16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41503E3B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dot3OamLoopbackGroup OBJECT-GROUP</w:t>
      </w:r>
    </w:p>
    <w:p w14:paraId="3E7027EA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OBJECTS     {   dot3OamLoopbackStatus,</w:t>
      </w:r>
    </w:p>
    <w:p w14:paraId="6FB8049C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      dot3OamLoopbackIgnoreRx</w:t>
      </w:r>
    </w:p>
    <w:p w14:paraId="0195D541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  }</w:t>
      </w:r>
    </w:p>
    <w:p w14:paraId="6C22C666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0D222235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71870086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"A collection of objects for controlling the OAM remote</w:t>
      </w:r>
    </w:p>
    <w:p w14:paraId="632C1A80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loopback function."</w:t>
      </w:r>
    </w:p>
    <w:p w14:paraId="2E018A3A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::= { dot3OamGroups 4 }</w:t>
      </w:r>
    </w:p>
    <w:p w14:paraId="0C2091DD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58888700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dot3OamErrSymbolPeriodEventGroup OBJECT-GROUP</w:t>
      </w:r>
    </w:p>
    <w:p w14:paraId="08B0024A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OBJECTS     {   dot3OamErrSymPeriodWindowHi,</w:t>
      </w:r>
    </w:p>
    <w:p w14:paraId="63548AF3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      dot3OamErrSymPeriodWindowLo,</w:t>
      </w:r>
    </w:p>
    <w:p w14:paraId="3D6383B7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      dot3OamErrSymPeriodThresholdHi,</w:t>
      </w:r>
    </w:p>
    <w:p w14:paraId="2DC0CB7D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      dot3OamErrSymPeriodThresholdLo,</w:t>
      </w:r>
    </w:p>
    <w:p w14:paraId="584B433D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      dot3OamErrSymPeriodEvNotifEnable</w:t>
      </w:r>
    </w:p>
    <w:p w14:paraId="5A5F6A47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  }</w:t>
      </w:r>
    </w:p>
    <w:p w14:paraId="197D0DF2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6D8CC2D2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lastRenderedPageBreak/>
        <w:t xml:space="preserve">        DESCRIPTION</w:t>
      </w:r>
    </w:p>
    <w:p w14:paraId="4C1ADE2F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"A collection of objects for configuring the thresholds for an</w:t>
      </w:r>
    </w:p>
    <w:p w14:paraId="3DCAA07E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Errored Symbol Period Event.</w:t>
      </w:r>
    </w:p>
    <w:p w14:paraId="217BDF70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2837811D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Each IEEE Std 802.3 defined Event Notification TLV has its own</w:t>
      </w:r>
    </w:p>
    <w:p w14:paraId="7460FC90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conformance group because each event can be implemented</w:t>
      </w:r>
    </w:p>
    <w:p w14:paraId="47C62802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independently of any other."</w:t>
      </w:r>
    </w:p>
    <w:p w14:paraId="17F9ACC5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::= { dot3OamGroups 5 }</w:t>
      </w:r>
    </w:p>
    <w:p w14:paraId="6065C573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3B54BC59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dot3OamErrFramePeriodEventGroup OBJECT-GROUP</w:t>
      </w:r>
    </w:p>
    <w:p w14:paraId="3CCA6791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OBJECTS     {   dot3OamErrFramePeriodWindow,</w:t>
      </w:r>
    </w:p>
    <w:p w14:paraId="3BF3F939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      dot3OamErrFramePeriodThreshold,</w:t>
      </w:r>
    </w:p>
    <w:p w14:paraId="19ACC77E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      dot3OamErrFramePeriodEvNotifEnable</w:t>
      </w:r>
    </w:p>
    <w:p w14:paraId="146DE0B4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  }</w:t>
      </w:r>
    </w:p>
    <w:p w14:paraId="56520825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240F5A78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7C0E7E10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"A collection of objects for configuring the thresholds for an</w:t>
      </w:r>
    </w:p>
    <w:p w14:paraId="53072F29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Errored Frame Period Event.</w:t>
      </w:r>
    </w:p>
    <w:p w14:paraId="55A921C4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54814F4B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Each IEEE Std 802.3 defined Event Notification TLV has its own</w:t>
      </w:r>
    </w:p>
    <w:p w14:paraId="7FCBCA15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conformance group because each event can be implemented</w:t>
      </w:r>
    </w:p>
    <w:p w14:paraId="48147FAA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independently of any other."</w:t>
      </w:r>
    </w:p>
    <w:p w14:paraId="5572764C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::= { dot3OamGroups 6 }</w:t>
      </w:r>
    </w:p>
    <w:p w14:paraId="23311DC6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2E4FF871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dot3OamErrFrameEventGroup OBJECT-GROUP</w:t>
      </w:r>
    </w:p>
    <w:p w14:paraId="4CFAD3C7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OBJECTS     {   dot3OamErrFrameWindow,</w:t>
      </w:r>
    </w:p>
    <w:p w14:paraId="4D9B5322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      dot3OamErrFrameThreshold,</w:t>
      </w:r>
    </w:p>
    <w:p w14:paraId="5AD11106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      dot3OamErrFrameEvNotifEnable</w:t>
      </w:r>
    </w:p>
    <w:p w14:paraId="2186EC92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  }</w:t>
      </w:r>
    </w:p>
    <w:p w14:paraId="502E6B43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1FD5DB75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6A50E37B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"A collection of objects for configuring the thresholds for an</w:t>
      </w:r>
    </w:p>
    <w:p w14:paraId="3C33C691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Errored Frame Event.</w:t>
      </w:r>
    </w:p>
    <w:p w14:paraId="29557D32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4FB0BCCE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Each IEEE Std 802.3 defined Event Notification TLV has its own</w:t>
      </w:r>
    </w:p>
    <w:p w14:paraId="4A481C47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conformance group because each event can be implemented</w:t>
      </w:r>
    </w:p>
    <w:p w14:paraId="4B71A9C8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independently of any other."</w:t>
      </w:r>
    </w:p>
    <w:p w14:paraId="628B3D43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::= { dot3OamGroups 7 }</w:t>
      </w:r>
    </w:p>
    <w:p w14:paraId="12BA2ADB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0B0ABC2C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dot3OamErrFrameSecsSummaryEventGroup OBJECT-GROUP</w:t>
      </w:r>
    </w:p>
    <w:p w14:paraId="35E1A8B2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OBJECTS     {   dot3OamErrFrameSecsSummaryWindow,</w:t>
      </w:r>
    </w:p>
    <w:p w14:paraId="2D117DCC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      dot3OamErrFrameSecsSummaryThreshold,</w:t>
      </w:r>
    </w:p>
    <w:p w14:paraId="1313B961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      dot3OamErrFrameSecsEvNotifEnable</w:t>
      </w:r>
    </w:p>
    <w:p w14:paraId="76BB6F8A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  }</w:t>
      </w:r>
    </w:p>
    <w:p w14:paraId="0FB2EEE8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5E83F1CD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06E0362B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"A collection of objects for configuring the thresholds for an</w:t>
      </w:r>
    </w:p>
    <w:p w14:paraId="628ACA4A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Errored Frame Seconds Summary Event.</w:t>
      </w:r>
    </w:p>
    <w:p w14:paraId="017F5B58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0DDFE603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Each IEEE Std 802.3 defined Event Notification TLV has its own</w:t>
      </w:r>
    </w:p>
    <w:p w14:paraId="6187A68E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conformance group because each event can be implemented</w:t>
      </w:r>
    </w:p>
    <w:p w14:paraId="2C0D7409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independently of any other."</w:t>
      </w:r>
    </w:p>
    <w:p w14:paraId="1B29425B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::= { dot3OamGroups 8 }</w:t>
      </w:r>
    </w:p>
    <w:p w14:paraId="18E362AB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664D0A24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dot3OamFlagEventGroup OBJECT-GROUP</w:t>
      </w:r>
    </w:p>
    <w:p w14:paraId="348B06FB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OBJECTS     {   dot3OamDyingGaspEnable,</w:t>
      </w:r>
    </w:p>
    <w:p w14:paraId="5497A758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      dot3OamCriticalEventEnable</w:t>
      </w:r>
    </w:p>
    <w:p w14:paraId="58FBC4D7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  }</w:t>
      </w:r>
    </w:p>
    <w:p w14:paraId="4DBB5F32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283FDB01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34C18709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"A collection of objects for configuring the sending OAMPDUs</w:t>
      </w:r>
    </w:p>
    <w:p w14:paraId="7F663DA8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with the critical event flag or dying gasp flag enabled."</w:t>
      </w:r>
    </w:p>
    <w:p w14:paraId="10584A9F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::= { dot3OamGroups 9 }</w:t>
      </w:r>
    </w:p>
    <w:p w14:paraId="26338184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20FC70EF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dot3OamEventLogGroup OBJECT-GROUP</w:t>
      </w:r>
    </w:p>
    <w:p w14:paraId="0F853B59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OBJECTS {  dot3OamEventLogTimestamp,</w:t>
      </w:r>
    </w:p>
    <w:p w14:paraId="0542737E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dot3OamEventLogOui,</w:t>
      </w:r>
    </w:p>
    <w:p w14:paraId="6155580D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dot3OamEventLogType,</w:t>
      </w:r>
    </w:p>
    <w:p w14:paraId="221FDC2B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dot3OamEventLogLocation,</w:t>
      </w:r>
    </w:p>
    <w:p w14:paraId="3B4E113F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dot3OamEventLogWindowHi,</w:t>
      </w:r>
    </w:p>
    <w:p w14:paraId="3CF87D7F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dot3OamEventLogWindowLo,</w:t>
      </w:r>
    </w:p>
    <w:p w14:paraId="23F34249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dot3OamEventLogThresholdHi,</w:t>
      </w:r>
    </w:p>
    <w:p w14:paraId="4642B97E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dot3OamEventLogThresholdLo,</w:t>
      </w:r>
    </w:p>
    <w:p w14:paraId="08D301DA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lastRenderedPageBreak/>
        <w:t xml:space="preserve">                  dot3OamEventLogValue,</w:t>
      </w:r>
    </w:p>
    <w:p w14:paraId="21FAAAF7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dot3OamEventLogRunningTotal,</w:t>
      </w:r>
    </w:p>
    <w:p w14:paraId="287D83FF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dot3OamEventLogEventTotal</w:t>
      </w:r>
    </w:p>
    <w:p w14:paraId="723DA54D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}</w:t>
      </w:r>
    </w:p>
    <w:p w14:paraId="41FB68BE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STATUS      current</w:t>
      </w:r>
    </w:p>
    <w:p w14:paraId="64EE1EE8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1E249AFA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"A collection of objects for configuring the thresholds for an</w:t>
      </w:r>
    </w:p>
    <w:p w14:paraId="7D5A237C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Errored Frame Seconds Summary Event and maintaining the event</w:t>
      </w:r>
    </w:p>
    <w:p w14:paraId="061054DF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information."</w:t>
      </w:r>
    </w:p>
    <w:p w14:paraId="3B949633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::= { dot3OamGroups 10 }</w:t>
      </w:r>
    </w:p>
    <w:p w14:paraId="4E52FC4A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60A593F3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dot3OamNotificationGroup NOTIFICATION-GROUP</w:t>
      </w:r>
    </w:p>
    <w:p w14:paraId="4B29AECA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NOTIFICATIONS {</w:t>
      </w:r>
    </w:p>
    <w:p w14:paraId="1923493C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 dot3OamThresholdEvent,</w:t>
      </w:r>
    </w:p>
    <w:p w14:paraId="79BD5211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 dot3OamNonThresholdEvent</w:t>
      </w:r>
    </w:p>
    <w:p w14:paraId="6F025D1E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            }</w:t>
      </w:r>
    </w:p>
    <w:p w14:paraId="48BB4D58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STATUS      current</w:t>
      </w:r>
    </w:p>
    <w:p w14:paraId="54931623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29C52F82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"A collection of notifications used by Ethernet OAM to signal</w:t>
      </w:r>
    </w:p>
    <w:p w14:paraId="0CBC4C32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to a management entity that local or remote events have</w:t>
      </w:r>
    </w:p>
    <w:p w14:paraId="2EC3D5F5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  occurred on a specified Ethernet link."</w:t>
      </w:r>
    </w:p>
    <w:p w14:paraId="29F3EFE5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 ::= { dot3OamGroups 11 }</w:t>
      </w:r>
    </w:p>
    <w:p w14:paraId="0E470082" w14:textId="77777777" w:rsidR="008A2126" w:rsidRP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</w:p>
    <w:p w14:paraId="17DBEE06" w14:textId="54EB264F" w:rsidR="008A2126" w:rsidRDefault="008A2126" w:rsidP="008A2126">
      <w:pPr>
        <w:spacing w:after="0"/>
        <w:rPr>
          <w:rFonts w:ascii="Courier New" w:hAnsi="Courier New" w:cs="Courier New"/>
          <w:sz w:val="16"/>
          <w:szCs w:val="16"/>
        </w:rPr>
      </w:pPr>
      <w:r w:rsidRPr="008A2126">
        <w:rPr>
          <w:rFonts w:ascii="Courier New" w:hAnsi="Courier New" w:cs="Courier New"/>
          <w:sz w:val="16"/>
          <w:szCs w:val="16"/>
        </w:rPr>
        <w:t xml:space="preserve">      END</w:t>
      </w:r>
    </w:p>
    <w:sectPr w:rsidR="008A2126" w:rsidSect="00E63D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23" w:author="Marek Hajduczenia" w:date="2023-07-06T10:46:00Z" w:initials="MH">
    <w:p w14:paraId="365F50D7" w14:textId="77777777" w:rsidR="00AA51F8" w:rsidRDefault="00AA51F8" w:rsidP="00B949DB">
      <w:pPr>
        <w:pStyle w:val="CommentText"/>
      </w:pPr>
      <w:r>
        <w:rPr>
          <w:rStyle w:val="CommentReference"/>
        </w:rPr>
        <w:annotationRef/>
      </w:r>
      <w:r>
        <w:t>Cannot find this element anywhere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65F50D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5119FD" w16cex:dateUtc="2023-07-06T16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65F50D7" w16cid:durableId="285119F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ek Hajduczenia">
    <w15:presenceInfo w15:providerId="Windows Live" w15:userId="0bf2d2a504608e4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DC9"/>
    <w:rsid w:val="000202D5"/>
    <w:rsid w:val="000219E8"/>
    <w:rsid w:val="00072B37"/>
    <w:rsid w:val="00092B2C"/>
    <w:rsid w:val="000A181E"/>
    <w:rsid w:val="000D1EB3"/>
    <w:rsid w:val="00102272"/>
    <w:rsid w:val="00106DCE"/>
    <w:rsid w:val="0013218F"/>
    <w:rsid w:val="00142F09"/>
    <w:rsid w:val="00175BEE"/>
    <w:rsid w:val="001A52A3"/>
    <w:rsid w:val="001B41BA"/>
    <w:rsid w:val="001B6492"/>
    <w:rsid w:val="001D16CD"/>
    <w:rsid w:val="001E761D"/>
    <w:rsid w:val="002030CE"/>
    <w:rsid w:val="002373ED"/>
    <w:rsid w:val="00277F11"/>
    <w:rsid w:val="0028355E"/>
    <w:rsid w:val="002912A4"/>
    <w:rsid w:val="002A5723"/>
    <w:rsid w:val="002B6D77"/>
    <w:rsid w:val="002C1B5A"/>
    <w:rsid w:val="00327627"/>
    <w:rsid w:val="003568B8"/>
    <w:rsid w:val="003F1024"/>
    <w:rsid w:val="003F4DDD"/>
    <w:rsid w:val="004335B9"/>
    <w:rsid w:val="00435F3F"/>
    <w:rsid w:val="0045784E"/>
    <w:rsid w:val="00473856"/>
    <w:rsid w:val="004779D5"/>
    <w:rsid w:val="004B036C"/>
    <w:rsid w:val="004D6F8A"/>
    <w:rsid w:val="0052663F"/>
    <w:rsid w:val="00545749"/>
    <w:rsid w:val="005863BA"/>
    <w:rsid w:val="005B7820"/>
    <w:rsid w:val="005D3C3B"/>
    <w:rsid w:val="005E2C65"/>
    <w:rsid w:val="005F0860"/>
    <w:rsid w:val="00623BD3"/>
    <w:rsid w:val="006259E0"/>
    <w:rsid w:val="00677A8E"/>
    <w:rsid w:val="006A0150"/>
    <w:rsid w:val="006D1093"/>
    <w:rsid w:val="006F713C"/>
    <w:rsid w:val="006F7F2A"/>
    <w:rsid w:val="0072205C"/>
    <w:rsid w:val="00722BAF"/>
    <w:rsid w:val="00747BFC"/>
    <w:rsid w:val="007B4173"/>
    <w:rsid w:val="007E419F"/>
    <w:rsid w:val="00813191"/>
    <w:rsid w:val="00813747"/>
    <w:rsid w:val="008A2126"/>
    <w:rsid w:val="008A565F"/>
    <w:rsid w:val="008C7A38"/>
    <w:rsid w:val="008D4E8B"/>
    <w:rsid w:val="009216D4"/>
    <w:rsid w:val="00976DE8"/>
    <w:rsid w:val="009C30B4"/>
    <w:rsid w:val="009D5897"/>
    <w:rsid w:val="009E0E04"/>
    <w:rsid w:val="009E5EBE"/>
    <w:rsid w:val="009F20C5"/>
    <w:rsid w:val="00A14269"/>
    <w:rsid w:val="00A660CE"/>
    <w:rsid w:val="00A73B71"/>
    <w:rsid w:val="00A92E8A"/>
    <w:rsid w:val="00AA51F8"/>
    <w:rsid w:val="00AB07BE"/>
    <w:rsid w:val="00AD140F"/>
    <w:rsid w:val="00AE49B1"/>
    <w:rsid w:val="00AF6E4F"/>
    <w:rsid w:val="00B1070D"/>
    <w:rsid w:val="00B50BF2"/>
    <w:rsid w:val="00B70F6D"/>
    <w:rsid w:val="00B747E9"/>
    <w:rsid w:val="00BC4982"/>
    <w:rsid w:val="00C53D6E"/>
    <w:rsid w:val="00C93C97"/>
    <w:rsid w:val="00C9797C"/>
    <w:rsid w:val="00CA402B"/>
    <w:rsid w:val="00CE16D3"/>
    <w:rsid w:val="00D018E3"/>
    <w:rsid w:val="00D26C3D"/>
    <w:rsid w:val="00D95DD6"/>
    <w:rsid w:val="00DA4F2D"/>
    <w:rsid w:val="00DB3C7D"/>
    <w:rsid w:val="00DC27D4"/>
    <w:rsid w:val="00DE3C96"/>
    <w:rsid w:val="00DF3C39"/>
    <w:rsid w:val="00E63DC9"/>
    <w:rsid w:val="00E71A29"/>
    <w:rsid w:val="00E751A7"/>
    <w:rsid w:val="00E87BB3"/>
    <w:rsid w:val="00EF3EF5"/>
    <w:rsid w:val="00F304C5"/>
    <w:rsid w:val="00F448A0"/>
    <w:rsid w:val="00F4590F"/>
    <w:rsid w:val="00F56DEE"/>
    <w:rsid w:val="00FF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3CBF2"/>
  <w15:chartTrackingRefBased/>
  <w15:docId w15:val="{A0C5631B-BC98-4FB1-BFF5-6F7486094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4335B9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3276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276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276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76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7627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06D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3C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3C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050062-93B2-4BB6-8173-0D96400E4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13581</Words>
  <Characters>77414</Characters>
  <Application>Microsoft Office Word</Application>
  <DocSecurity>0</DocSecurity>
  <Lines>645</Lines>
  <Paragraphs>181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Hajduczenia</dc:creator>
  <cp:keywords/>
  <dc:description/>
  <cp:lastModifiedBy>Marek Hajduczenia</cp:lastModifiedBy>
  <cp:revision>5</cp:revision>
  <dcterms:created xsi:type="dcterms:W3CDTF">2023-07-18T14:42:00Z</dcterms:created>
  <dcterms:modified xsi:type="dcterms:W3CDTF">2023-07-31T15:23:00Z</dcterms:modified>
</cp:coreProperties>
</file>