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EE5B5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>IEEE8023-POWER-ETHERNET-MIB DEFINITIONS ::= BEGIN</w:t>
      </w:r>
    </w:p>
    <w:p w14:paraId="565F4EA2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21587CB0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>IMPORTS</w:t>
      </w:r>
    </w:p>
    <w:p w14:paraId="5AB42BA0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MODULE-IDENTITY, OBJECT-TYPE, Integer32,</w:t>
      </w:r>
    </w:p>
    <w:p w14:paraId="4CFA8219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Gauge32, Counter32, NOTIFICATION-TYPE, org</w:t>
      </w:r>
    </w:p>
    <w:p w14:paraId="415DE547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      FROM SNMPv2-SMI</w:t>
      </w:r>
    </w:p>
    <w:p w14:paraId="4A31B9B9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TruthValue</w:t>
      </w:r>
    </w:p>
    <w:p w14:paraId="70AEBB61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      FROM SNMPv2-TC</w:t>
      </w:r>
    </w:p>
    <w:p w14:paraId="7A577BE2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MODULE-COMPLIANCE, OBJECT-GROUP, NOTIFICATION-GROUP</w:t>
      </w:r>
    </w:p>
    <w:p w14:paraId="093892DA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      FROM SNMPv2-CONF</w:t>
      </w:r>
    </w:p>
    <w:p w14:paraId="5A667183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271D90E6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SnmpAdminString</w:t>
      </w:r>
    </w:p>
    <w:p w14:paraId="344C8705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       FROM SNMP-FRAMEWORK-MIB;</w:t>
      </w:r>
    </w:p>
    <w:p w14:paraId="76E49EE2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3BB03CA9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ieee8023powerEthernetMIB MODULE-IDENTITY</w:t>
      </w:r>
    </w:p>
    <w:p w14:paraId="48471FB9" w14:textId="77777777" w:rsidR="004F4345" w:rsidRPr="00292410" w:rsidRDefault="004F4345" w:rsidP="004F4345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LAST-UPDATED "</w:t>
      </w:r>
      <w:r w:rsidRPr="00543DFF">
        <w:rPr>
          <w:rFonts w:ascii="Courier New" w:hAnsi="Courier New" w:cs="Courier New"/>
          <w:sz w:val="16"/>
          <w:szCs w:val="16"/>
        </w:rPr>
        <w:t>20</w:t>
      </w:r>
      <w:r>
        <w:rPr>
          <w:rFonts w:ascii="Courier New" w:hAnsi="Courier New" w:cs="Courier New"/>
          <w:sz w:val="16"/>
          <w:szCs w:val="16"/>
        </w:rPr>
        <w:t>2</w:t>
      </w:r>
      <w:r w:rsidRPr="00543DFF">
        <w:rPr>
          <w:rFonts w:ascii="Courier New" w:hAnsi="Courier New" w:cs="Courier New"/>
          <w:sz w:val="16"/>
          <w:szCs w:val="16"/>
        </w:rPr>
        <w:t>30</w:t>
      </w:r>
      <w:r>
        <w:rPr>
          <w:rFonts w:ascii="Courier New" w:hAnsi="Courier New" w:cs="Courier New"/>
          <w:sz w:val="16"/>
          <w:szCs w:val="16"/>
        </w:rPr>
        <w:t>731</w:t>
      </w:r>
      <w:r w:rsidRPr="00543DFF">
        <w:rPr>
          <w:rFonts w:ascii="Courier New" w:hAnsi="Courier New" w:cs="Courier New"/>
          <w:sz w:val="16"/>
          <w:szCs w:val="16"/>
        </w:rPr>
        <w:t xml:space="preserve">0000Z" </w:t>
      </w:r>
      <w:r>
        <w:rPr>
          <w:rFonts w:ascii="Courier New" w:hAnsi="Courier New" w:cs="Courier New"/>
          <w:sz w:val="16"/>
          <w:szCs w:val="16"/>
        </w:rPr>
        <w:t>–</w:t>
      </w:r>
      <w:r w:rsidRPr="00543DFF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July</w:t>
      </w:r>
      <w:r w:rsidRPr="00543DFF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31</w:t>
      </w:r>
      <w:r w:rsidRPr="00543DFF">
        <w:rPr>
          <w:rFonts w:ascii="Courier New" w:hAnsi="Courier New" w:cs="Courier New"/>
          <w:sz w:val="16"/>
          <w:szCs w:val="16"/>
        </w:rPr>
        <w:t>, 20</w:t>
      </w:r>
      <w:r>
        <w:rPr>
          <w:rFonts w:ascii="Courier New" w:hAnsi="Courier New" w:cs="Courier New"/>
          <w:sz w:val="16"/>
          <w:szCs w:val="16"/>
        </w:rPr>
        <w:t>2</w:t>
      </w:r>
      <w:r w:rsidRPr="00543DFF">
        <w:rPr>
          <w:rFonts w:ascii="Courier New" w:hAnsi="Courier New" w:cs="Courier New"/>
          <w:sz w:val="16"/>
          <w:szCs w:val="16"/>
        </w:rPr>
        <w:t>3</w:t>
      </w:r>
    </w:p>
    <w:p w14:paraId="6B98E794" w14:textId="77777777" w:rsidR="004F4345" w:rsidRPr="00292410" w:rsidRDefault="004F4345" w:rsidP="004F4345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ORGANIZATION</w:t>
      </w:r>
    </w:p>
    <w:p w14:paraId="63F8FDC4" w14:textId="77777777" w:rsidR="004F4345" w:rsidRPr="00292410" w:rsidRDefault="004F4345" w:rsidP="004F4345">
      <w:pPr>
        <w:spacing w:after="0"/>
        <w:rPr>
          <w:rFonts w:ascii="Courier New" w:hAnsi="Courier New" w:cs="Courier New"/>
          <w:sz w:val="16"/>
          <w:szCs w:val="16"/>
        </w:rPr>
      </w:pPr>
      <w:r w:rsidRPr="00292410">
        <w:rPr>
          <w:rFonts w:ascii="Courier New" w:hAnsi="Courier New" w:cs="Courier New"/>
          <w:sz w:val="16"/>
          <w:szCs w:val="16"/>
        </w:rPr>
        <w:t xml:space="preserve">          "IEEE 802.3 </w:t>
      </w:r>
      <w:r>
        <w:rPr>
          <w:rFonts w:ascii="Courier New" w:hAnsi="Courier New" w:cs="Courier New"/>
          <w:sz w:val="16"/>
          <w:szCs w:val="16"/>
        </w:rPr>
        <w:t>W</w:t>
      </w:r>
      <w:r w:rsidRPr="00292410">
        <w:rPr>
          <w:rFonts w:ascii="Courier New" w:hAnsi="Courier New" w:cs="Courier New"/>
          <w:sz w:val="16"/>
          <w:szCs w:val="16"/>
        </w:rPr>
        <w:t xml:space="preserve">orking </w:t>
      </w:r>
      <w:r>
        <w:rPr>
          <w:rFonts w:ascii="Courier New" w:hAnsi="Courier New" w:cs="Courier New"/>
          <w:sz w:val="16"/>
          <w:szCs w:val="16"/>
        </w:rPr>
        <w:t>G</w:t>
      </w:r>
      <w:r w:rsidRPr="00292410">
        <w:rPr>
          <w:rFonts w:ascii="Courier New" w:hAnsi="Courier New" w:cs="Courier New"/>
          <w:sz w:val="16"/>
          <w:szCs w:val="16"/>
        </w:rPr>
        <w:t>roup</w:t>
      </w:r>
      <w:r w:rsidRPr="00292410">
        <w:rPr>
          <w:rFonts w:ascii="Courier New" w:hAnsi="Courier New" w:cs="Courier New"/>
          <w:sz w:val="16"/>
          <w:szCs w:val="16"/>
        </w:rPr>
        <w:t>"</w:t>
      </w:r>
    </w:p>
    <w:p w14:paraId="57081948" w14:textId="77777777" w:rsidR="004F4345" w:rsidRPr="00A41980" w:rsidRDefault="004F4345" w:rsidP="004F4345">
      <w:pPr>
        <w:spacing w:after="0"/>
        <w:rPr>
          <w:rFonts w:ascii="Courier New" w:hAnsi="Courier New" w:cs="Courier New"/>
          <w:sz w:val="16"/>
          <w:szCs w:val="16"/>
        </w:rPr>
      </w:pPr>
      <w:r w:rsidRPr="00A41980">
        <w:rPr>
          <w:rFonts w:ascii="Courier New" w:hAnsi="Courier New" w:cs="Courier New"/>
          <w:sz w:val="16"/>
          <w:szCs w:val="16"/>
        </w:rPr>
        <w:t xml:space="preserve">    CONTACT-INFO</w:t>
      </w:r>
    </w:p>
    <w:p w14:paraId="6CBEBED6" w14:textId="77777777" w:rsidR="004F4345" w:rsidRPr="00A41980" w:rsidRDefault="004F4345" w:rsidP="004F4345">
      <w:pPr>
        <w:spacing w:after="0"/>
        <w:rPr>
          <w:rFonts w:ascii="Courier New" w:hAnsi="Courier New" w:cs="Courier New"/>
          <w:sz w:val="16"/>
          <w:szCs w:val="16"/>
        </w:rPr>
      </w:pPr>
      <w:r w:rsidRPr="00A41980">
        <w:rPr>
          <w:rFonts w:ascii="Courier New" w:hAnsi="Courier New" w:cs="Courier New"/>
          <w:sz w:val="16"/>
          <w:szCs w:val="16"/>
        </w:rPr>
        <w:t xml:space="preserve">        "  WG-URL: http://www.ieee802.org/3/index.html </w:t>
      </w:r>
    </w:p>
    <w:p w14:paraId="6CAC1638" w14:textId="77777777" w:rsidR="004F4345" w:rsidRPr="00A41980" w:rsidRDefault="004F4345" w:rsidP="004F4345">
      <w:pPr>
        <w:spacing w:after="0"/>
        <w:rPr>
          <w:rFonts w:ascii="Courier New" w:hAnsi="Courier New" w:cs="Courier New"/>
          <w:sz w:val="16"/>
          <w:szCs w:val="16"/>
        </w:rPr>
      </w:pPr>
      <w:r w:rsidRPr="00A41980">
        <w:rPr>
          <w:rFonts w:ascii="Courier New" w:hAnsi="Courier New" w:cs="Courier New"/>
          <w:sz w:val="16"/>
          <w:szCs w:val="16"/>
        </w:rPr>
        <w:t xml:space="preserve">         WG-EMail: mailto:stds-802-3-dialog@ieee.org</w:t>
      </w:r>
    </w:p>
    <w:p w14:paraId="20DD5390" w14:textId="77777777" w:rsidR="004F4345" w:rsidRPr="00A41980" w:rsidRDefault="004F4345" w:rsidP="004F4345">
      <w:pPr>
        <w:spacing w:after="0"/>
        <w:rPr>
          <w:rFonts w:ascii="Courier New" w:hAnsi="Courier New" w:cs="Courier New"/>
          <w:sz w:val="16"/>
          <w:szCs w:val="16"/>
        </w:rPr>
      </w:pPr>
      <w:r w:rsidRPr="00A41980">
        <w:rPr>
          <w:rFonts w:ascii="Courier New" w:hAnsi="Courier New" w:cs="Courier New"/>
          <w:sz w:val="16"/>
          <w:szCs w:val="16"/>
        </w:rPr>
        <w:t xml:space="preserve">          Contact: IEEE 802.3 Working Group Chair</w:t>
      </w:r>
    </w:p>
    <w:p w14:paraId="65DB8078" w14:textId="77777777" w:rsidR="004F4345" w:rsidRPr="00A41980" w:rsidRDefault="004F4345" w:rsidP="004F4345">
      <w:pPr>
        <w:spacing w:after="0"/>
        <w:rPr>
          <w:rFonts w:ascii="Courier New" w:hAnsi="Courier New" w:cs="Courier New"/>
          <w:sz w:val="16"/>
          <w:szCs w:val="16"/>
        </w:rPr>
      </w:pPr>
      <w:r w:rsidRPr="00A41980">
        <w:rPr>
          <w:rFonts w:ascii="Courier New" w:hAnsi="Courier New" w:cs="Courier New"/>
          <w:sz w:val="16"/>
          <w:szCs w:val="16"/>
        </w:rPr>
        <w:t xml:space="preserve">           Postal: C/O IEEE 802.3 Working Group</w:t>
      </w:r>
    </w:p>
    <w:p w14:paraId="30DC6E89" w14:textId="77777777" w:rsidR="004F4345" w:rsidRPr="00A41980" w:rsidRDefault="004F4345" w:rsidP="004F4345">
      <w:pPr>
        <w:spacing w:after="0"/>
        <w:rPr>
          <w:rFonts w:ascii="Courier New" w:hAnsi="Courier New" w:cs="Courier New"/>
          <w:sz w:val="16"/>
          <w:szCs w:val="16"/>
        </w:rPr>
      </w:pPr>
      <w:r w:rsidRPr="00A41980">
        <w:rPr>
          <w:rFonts w:ascii="Courier New" w:hAnsi="Courier New" w:cs="Courier New"/>
          <w:sz w:val="16"/>
          <w:szCs w:val="16"/>
        </w:rPr>
        <w:t xml:space="preserve">                   IEEE Standards Association</w:t>
      </w:r>
    </w:p>
    <w:p w14:paraId="138949AD" w14:textId="77777777" w:rsidR="004F4345" w:rsidRPr="00A41980" w:rsidRDefault="004F4345" w:rsidP="004F4345">
      <w:pPr>
        <w:spacing w:after="0"/>
        <w:rPr>
          <w:rFonts w:ascii="Courier New" w:hAnsi="Courier New" w:cs="Courier New"/>
          <w:sz w:val="16"/>
          <w:szCs w:val="16"/>
        </w:rPr>
      </w:pPr>
      <w:r w:rsidRPr="00A41980">
        <w:rPr>
          <w:rFonts w:ascii="Courier New" w:hAnsi="Courier New" w:cs="Courier New"/>
          <w:sz w:val="16"/>
          <w:szCs w:val="16"/>
        </w:rPr>
        <w:t xml:space="preserve">                   445 Hoes Lane</w:t>
      </w:r>
    </w:p>
    <w:p w14:paraId="14DC2567" w14:textId="77777777" w:rsidR="004F4345" w:rsidRPr="00A41980" w:rsidRDefault="004F4345" w:rsidP="004F4345">
      <w:pPr>
        <w:spacing w:after="0"/>
        <w:rPr>
          <w:rFonts w:ascii="Courier New" w:hAnsi="Courier New" w:cs="Courier New"/>
          <w:sz w:val="16"/>
          <w:szCs w:val="16"/>
        </w:rPr>
      </w:pPr>
      <w:r w:rsidRPr="00A41980">
        <w:rPr>
          <w:rFonts w:ascii="Courier New" w:hAnsi="Courier New" w:cs="Courier New"/>
          <w:sz w:val="16"/>
          <w:szCs w:val="16"/>
        </w:rPr>
        <w:t xml:space="preserve">                   Piscataway, NJ 08854</w:t>
      </w:r>
    </w:p>
    <w:p w14:paraId="5C9392B2" w14:textId="77777777" w:rsidR="004F4345" w:rsidRPr="00A41980" w:rsidRDefault="004F4345" w:rsidP="004F4345">
      <w:pPr>
        <w:spacing w:after="0"/>
        <w:rPr>
          <w:rFonts w:ascii="Courier New" w:hAnsi="Courier New" w:cs="Courier New"/>
          <w:sz w:val="16"/>
          <w:szCs w:val="16"/>
        </w:rPr>
      </w:pPr>
      <w:r w:rsidRPr="00A41980">
        <w:rPr>
          <w:rFonts w:ascii="Courier New" w:hAnsi="Courier New" w:cs="Courier New"/>
          <w:sz w:val="16"/>
          <w:szCs w:val="16"/>
        </w:rPr>
        <w:t xml:space="preserve">                   USA</w:t>
      </w:r>
    </w:p>
    <w:p w14:paraId="2AC234B2" w14:textId="246F8BEF" w:rsidR="00954522" w:rsidRPr="00954522" w:rsidRDefault="004F4345" w:rsidP="004F4345">
      <w:pPr>
        <w:spacing w:after="0"/>
        <w:rPr>
          <w:rFonts w:ascii="Courier New" w:hAnsi="Courier New" w:cs="Courier New"/>
          <w:sz w:val="16"/>
          <w:szCs w:val="16"/>
        </w:rPr>
      </w:pPr>
      <w:r w:rsidRPr="00A41980">
        <w:rPr>
          <w:rFonts w:ascii="Courier New" w:hAnsi="Courier New" w:cs="Courier New"/>
          <w:sz w:val="16"/>
          <w:szCs w:val="16"/>
        </w:rPr>
        <w:t xml:space="preserve">           E-mail: </w:t>
      </w:r>
      <w:r w:rsidRPr="00E27B80">
        <w:rPr>
          <w:rFonts w:ascii="Courier New" w:hAnsi="Courier New" w:cs="Courier New"/>
          <w:sz w:val="16"/>
          <w:szCs w:val="16"/>
        </w:rPr>
        <w:t>mailto:stds-802-3-dialog@ieee.org</w:t>
      </w:r>
      <w:r w:rsidRPr="00A41980">
        <w:rPr>
          <w:rFonts w:ascii="Courier New" w:hAnsi="Courier New" w:cs="Courier New"/>
          <w:sz w:val="16"/>
          <w:szCs w:val="16"/>
        </w:rPr>
        <w:t>"</w:t>
      </w:r>
    </w:p>
    <w:p w14:paraId="1164B4E6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DESCRIPTION</w:t>
      </w:r>
    </w:p>
    <w:p w14:paraId="5F7C88BC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 "The MIB module for managing Power Source Equipment</w:t>
      </w:r>
    </w:p>
    <w:p w14:paraId="47968271" w14:textId="11E416BA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  (PSE)</w:t>
      </w:r>
      <w:ins w:id="0" w:author="Marek Hajduczenia" w:date="2023-07-06T13:10:00Z">
        <w:r w:rsidR="004A448A">
          <w:rPr>
            <w:rFonts w:ascii="Courier New" w:hAnsi="Courier New" w:cs="Courier New"/>
            <w:sz w:val="16"/>
            <w:szCs w:val="16"/>
          </w:rPr>
          <w:t xml:space="preserve"> </w:t>
        </w:r>
      </w:ins>
      <w:r w:rsidRPr="00954522">
        <w:rPr>
          <w:rFonts w:ascii="Courier New" w:hAnsi="Courier New" w:cs="Courier New"/>
          <w:sz w:val="16"/>
          <w:szCs w:val="16"/>
        </w:rPr>
        <w:t>specified in IEEE Std 802.3 Clause 33."</w:t>
      </w:r>
    </w:p>
    <w:p w14:paraId="74170356" w14:textId="77777777" w:rsid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3478E7B3" w14:textId="6B342B6B" w:rsidR="00D10AEB" w:rsidRPr="00543DFF" w:rsidRDefault="00D10AEB" w:rsidP="00D10AEB">
      <w:pPr>
        <w:spacing w:after="0"/>
        <w:rPr>
          <w:rFonts w:ascii="Courier New" w:hAnsi="Courier New" w:cs="Courier New"/>
          <w:sz w:val="16"/>
          <w:szCs w:val="16"/>
        </w:rPr>
      </w:pPr>
      <w:r w:rsidRPr="00543DFF">
        <w:rPr>
          <w:rFonts w:ascii="Courier New" w:hAnsi="Courier New" w:cs="Courier New"/>
          <w:sz w:val="16"/>
          <w:szCs w:val="16"/>
        </w:rPr>
        <w:t xml:space="preserve">       REVISION    "20</w:t>
      </w:r>
      <w:r>
        <w:rPr>
          <w:rFonts w:ascii="Courier New" w:hAnsi="Courier New" w:cs="Courier New"/>
          <w:sz w:val="16"/>
          <w:szCs w:val="16"/>
        </w:rPr>
        <w:t>2</w:t>
      </w:r>
      <w:r w:rsidRPr="00543DFF">
        <w:rPr>
          <w:rFonts w:ascii="Courier New" w:hAnsi="Courier New" w:cs="Courier New"/>
          <w:sz w:val="16"/>
          <w:szCs w:val="16"/>
        </w:rPr>
        <w:t>30</w:t>
      </w:r>
      <w:r>
        <w:rPr>
          <w:rFonts w:ascii="Courier New" w:hAnsi="Courier New" w:cs="Courier New"/>
          <w:sz w:val="16"/>
          <w:szCs w:val="16"/>
        </w:rPr>
        <w:t>7</w:t>
      </w:r>
      <w:r w:rsidR="004F4345">
        <w:rPr>
          <w:rFonts w:ascii="Courier New" w:hAnsi="Courier New" w:cs="Courier New"/>
          <w:sz w:val="16"/>
          <w:szCs w:val="16"/>
        </w:rPr>
        <w:t>31</w:t>
      </w:r>
      <w:r w:rsidRPr="00543DFF">
        <w:rPr>
          <w:rFonts w:ascii="Courier New" w:hAnsi="Courier New" w:cs="Courier New"/>
          <w:sz w:val="16"/>
          <w:szCs w:val="16"/>
        </w:rPr>
        <w:t xml:space="preserve">0000Z" </w:t>
      </w:r>
      <w:r>
        <w:rPr>
          <w:rFonts w:ascii="Courier New" w:hAnsi="Courier New" w:cs="Courier New"/>
          <w:sz w:val="16"/>
          <w:szCs w:val="16"/>
        </w:rPr>
        <w:t>–</w:t>
      </w:r>
      <w:r w:rsidRPr="00543DFF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July</w:t>
      </w:r>
      <w:r w:rsidRPr="00543DFF">
        <w:rPr>
          <w:rFonts w:ascii="Courier New" w:hAnsi="Courier New" w:cs="Courier New"/>
          <w:sz w:val="16"/>
          <w:szCs w:val="16"/>
        </w:rPr>
        <w:t xml:space="preserve"> </w:t>
      </w:r>
      <w:r w:rsidR="004F4345">
        <w:rPr>
          <w:rFonts w:ascii="Courier New" w:hAnsi="Courier New" w:cs="Courier New"/>
          <w:sz w:val="16"/>
          <w:szCs w:val="16"/>
        </w:rPr>
        <w:t>31</w:t>
      </w:r>
      <w:r w:rsidRPr="00543DFF">
        <w:rPr>
          <w:rFonts w:ascii="Courier New" w:hAnsi="Courier New" w:cs="Courier New"/>
          <w:sz w:val="16"/>
          <w:szCs w:val="16"/>
        </w:rPr>
        <w:t>, 20</w:t>
      </w:r>
      <w:r>
        <w:rPr>
          <w:rFonts w:ascii="Courier New" w:hAnsi="Courier New" w:cs="Courier New"/>
          <w:sz w:val="16"/>
          <w:szCs w:val="16"/>
        </w:rPr>
        <w:t>2</w:t>
      </w:r>
      <w:r w:rsidRPr="00543DFF">
        <w:rPr>
          <w:rFonts w:ascii="Courier New" w:hAnsi="Courier New" w:cs="Courier New"/>
          <w:sz w:val="16"/>
          <w:szCs w:val="16"/>
        </w:rPr>
        <w:t>3</w:t>
      </w:r>
    </w:p>
    <w:p w14:paraId="1D5D7F24" w14:textId="77777777" w:rsidR="00D10AEB" w:rsidRPr="00543DFF" w:rsidRDefault="00D10AEB" w:rsidP="00D10AEB">
      <w:pPr>
        <w:spacing w:after="0"/>
        <w:rPr>
          <w:rFonts w:ascii="Courier New" w:hAnsi="Courier New" w:cs="Courier New"/>
          <w:sz w:val="16"/>
          <w:szCs w:val="16"/>
        </w:rPr>
      </w:pPr>
      <w:r w:rsidRPr="00543DFF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26E35C00" w14:textId="77777777" w:rsidR="00D10AEB" w:rsidRDefault="00D10AEB" w:rsidP="00D10AEB">
      <w:pPr>
        <w:spacing w:after="0"/>
        <w:rPr>
          <w:rFonts w:ascii="Courier New" w:hAnsi="Courier New" w:cs="Courier New"/>
          <w:sz w:val="16"/>
          <w:szCs w:val="16"/>
        </w:rPr>
      </w:pPr>
      <w:r w:rsidRPr="00543DFF">
        <w:rPr>
          <w:rFonts w:ascii="Courier New" w:hAnsi="Courier New" w:cs="Courier New"/>
          <w:sz w:val="16"/>
          <w:szCs w:val="16"/>
        </w:rPr>
        <w:t xml:space="preserve">           "Revision, based on an earlier version in IEEE Std 802.3.1-201</w:t>
      </w:r>
      <w:r>
        <w:rPr>
          <w:rFonts w:ascii="Courier New" w:hAnsi="Courier New" w:cs="Courier New"/>
          <w:sz w:val="16"/>
          <w:szCs w:val="16"/>
        </w:rPr>
        <w:t>3</w:t>
      </w:r>
    </w:p>
    <w:p w14:paraId="7B4D3042" w14:textId="77777777" w:rsidR="00D10AEB" w:rsidRDefault="00D10AEB" w:rsidP="00D10AEB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addressing changes from IEEE Std 802.3 revisions 2012, 2015, 2018,</w:t>
      </w:r>
    </w:p>
    <w:p w14:paraId="5B414006" w14:textId="77777777" w:rsidR="00D10AEB" w:rsidRPr="00543DFF" w:rsidRDefault="00D10AEB" w:rsidP="00D10AEB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and 2022</w:t>
      </w:r>
      <w:r w:rsidRPr="00543DFF">
        <w:rPr>
          <w:rFonts w:ascii="Courier New" w:hAnsi="Courier New" w:cs="Courier New"/>
          <w:sz w:val="16"/>
          <w:szCs w:val="16"/>
        </w:rPr>
        <w:t>."</w:t>
      </w:r>
    </w:p>
    <w:p w14:paraId="4387313E" w14:textId="77777777" w:rsidR="00D10AEB" w:rsidRPr="00954522" w:rsidRDefault="00D10AEB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31E7F5BA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REVISION    "201304110000Z" -- April 11, 2013</w:t>
      </w:r>
    </w:p>
    <w:p w14:paraId="2ACAA13C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DESCRIPTION </w:t>
      </w:r>
    </w:p>
    <w:p w14:paraId="3A984B45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"Revision, based on an earlier version in IEEE Std 802.3.1-2011."</w:t>
      </w:r>
    </w:p>
    <w:p w14:paraId="7F8C730D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4A26A385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REVISION    "201102020000Z" -- February 2, 2011</w:t>
      </w:r>
    </w:p>
    <w:p w14:paraId="475C1170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DESCRIPTION </w:t>
      </w:r>
    </w:p>
    <w:p w14:paraId="3215D3A6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"Initial version, based on an earlier version published </w:t>
      </w:r>
    </w:p>
    <w:p w14:paraId="0A65589B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 as RFC 3621."</w:t>
      </w:r>
    </w:p>
    <w:p w14:paraId="6D04E8DB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7065FC63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::= { org ieee(111) standards-association-numbers-series-standards(2)</w:t>
      </w:r>
    </w:p>
    <w:p w14:paraId="13905249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   lan-man-stds(802) ieee802dot3(3) ieee802dot3dot1mibs(1) 8 }</w:t>
      </w:r>
    </w:p>
    <w:p w14:paraId="22B178C9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0D738EB0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>pethNotifications OBJECT IDENTIFIER ::= { ieee8023powerEthernetMIB 0 }</w:t>
      </w:r>
    </w:p>
    <w:p w14:paraId="2535BD59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>pethObjects       OBJECT IDENTIFIER ::= { ieee8023powerEthernetMIB 1 }</w:t>
      </w:r>
    </w:p>
    <w:p w14:paraId="19ADB6C8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>pethConformance   OBJECT IDENTIFIER ::= { ieee8023powerEthernetMIB 2 }</w:t>
      </w:r>
    </w:p>
    <w:p w14:paraId="3849DA05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043DB09C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>-- PSE Objects</w:t>
      </w:r>
    </w:p>
    <w:p w14:paraId="4DAD0C64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02C12941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pethPsePortTable OBJECT-TYPE</w:t>
      </w:r>
    </w:p>
    <w:p w14:paraId="47585CAF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SYNTAX      SEQUENCE OF PethPsePortEntry</w:t>
      </w:r>
    </w:p>
    <w:p w14:paraId="23E876A7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MAX-ACCESS  not-accessible</w:t>
      </w:r>
    </w:p>
    <w:p w14:paraId="281C9D51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6CCBEC30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6630DD61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"A table of objects that display and control the power</w:t>
      </w:r>
    </w:p>
    <w:p w14:paraId="7BA9BA76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characteristics of power Ethernet ports on a Power Source</w:t>
      </w:r>
    </w:p>
    <w:p w14:paraId="3963341C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Equipment (PSE) device. This group will be implemented in</w:t>
      </w:r>
    </w:p>
    <w:p w14:paraId="2DD2D7BC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managed power Ethernet switches and mid-span devices.</w:t>
      </w:r>
    </w:p>
    <w:p w14:paraId="0CAB1EAB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Values of all read-write objects in this table are</w:t>
      </w:r>
    </w:p>
    <w:p w14:paraId="1BC431A8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persistent at restart/reboot."</w:t>
      </w:r>
    </w:p>
    <w:p w14:paraId="50B1C1F6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::= { pethObjects 1 }</w:t>
      </w:r>
    </w:p>
    <w:p w14:paraId="4E6AE298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7583AE18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pethPsePortEntry OBJECT-TYPE</w:t>
      </w:r>
    </w:p>
    <w:p w14:paraId="57BAB67E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SYNTAX      PethPsePortEntry</w:t>
      </w:r>
    </w:p>
    <w:p w14:paraId="30F7EFA5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MAX-ACCESS  not-accessible</w:t>
      </w:r>
    </w:p>
    <w:p w14:paraId="32B147B0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5617EDFF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lastRenderedPageBreak/>
        <w:t xml:space="preserve">       DESCRIPTION</w:t>
      </w:r>
    </w:p>
    <w:p w14:paraId="6F123F47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  "A set of objects that display and control the power</w:t>
      </w:r>
    </w:p>
    <w:p w14:paraId="2A12795C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  characteristics of a power Ethernet PSE port."</w:t>
      </w:r>
    </w:p>
    <w:p w14:paraId="21C68DEC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INDEX    { pethPsePortGroupIndex , pethPsePortIndex  }</w:t>
      </w:r>
    </w:p>
    <w:p w14:paraId="593F65DC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::= { pethPsePortTable 1 }</w:t>
      </w:r>
    </w:p>
    <w:p w14:paraId="70337B91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021850EE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PethPsePortEntry ::= SEQUENCE {</w:t>
      </w:r>
    </w:p>
    <w:p w14:paraId="79E5799F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pethPsePortGroupIndex                        Integer32,</w:t>
      </w:r>
    </w:p>
    <w:p w14:paraId="7377CDAF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pethPsePortIndex                             Integer32,</w:t>
      </w:r>
    </w:p>
    <w:p w14:paraId="561AAC55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pethPsePortAdminEnable                       TruthValue,</w:t>
      </w:r>
    </w:p>
    <w:p w14:paraId="58521929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pethPsePortPowerPairsControlAbility          TruthValue,</w:t>
      </w:r>
    </w:p>
    <w:p w14:paraId="609C2364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pethPsePortPowerPairs                        INTEGER,</w:t>
      </w:r>
    </w:p>
    <w:p w14:paraId="6106A9F0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pethPsePortDetectionStatus                   INTEGER,</w:t>
      </w:r>
    </w:p>
    <w:p w14:paraId="57B24AA1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pethPsePortPowerPriority                     INTEGER,</w:t>
      </w:r>
    </w:p>
    <w:p w14:paraId="6DE5F8A6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pethPsePortMPSAbsentCounter                  Counter32,</w:t>
      </w:r>
    </w:p>
    <w:p w14:paraId="2A80E34E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pethPsePortType                              SnmpAdminString,</w:t>
      </w:r>
    </w:p>
    <w:p w14:paraId="2D9CE980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pethPsePortPowerClassifications              INTEGER,</w:t>
      </w:r>
    </w:p>
    <w:p w14:paraId="77B695E2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pethPsePortInvalidSignatureCounter           Counter32,</w:t>
      </w:r>
    </w:p>
    <w:p w14:paraId="32A0FCC2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pethPsePortPowerDeniedCounter                Counter32,</w:t>
      </w:r>
    </w:p>
    <w:p w14:paraId="650D697A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pethPsePortOverLoadCounter                   Counter32,</w:t>
      </w:r>
    </w:p>
    <w:p w14:paraId="4E9466B4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pethPsePortShortCounter                      Counter32,</w:t>
      </w:r>
    </w:p>
    <w:p w14:paraId="2E34EB1F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pethPsePortActualPower                       Integer32,</w:t>
      </w:r>
    </w:p>
    <w:p w14:paraId="3F2CD509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pethPsePortPowerAccuracy                     Integer32,</w:t>
      </w:r>
    </w:p>
    <w:p w14:paraId="35F58CC4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pethPsePortCumulativeEnergy                  Counter32</w:t>
      </w:r>
    </w:p>
    <w:p w14:paraId="28261485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57EDF992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}</w:t>
      </w:r>
    </w:p>
    <w:p w14:paraId="5F8C4C46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24570B66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pethPsePortGroupIndex OBJECT-TYPE</w:t>
      </w:r>
    </w:p>
    <w:p w14:paraId="3A5D0619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SYNTAX      Integer32 (1..2147483647)</w:t>
      </w:r>
    </w:p>
    <w:p w14:paraId="1DBFAFD8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MAX-ACCESS  not-accessible</w:t>
      </w:r>
    </w:p>
    <w:p w14:paraId="5DC9C53D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20A091D9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4B07FFC2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"This variable uniquely identifies the group</w:t>
      </w:r>
    </w:p>
    <w:p w14:paraId="0CEB8BB9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containing the port to which a power Ethernet PSE is</w:t>
      </w:r>
    </w:p>
    <w:p w14:paraId="435BEE4E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connected. Group means box in the stack, module in a</w:t>
      </w:r>
    </w:p>
    <w:p w14:paraId="38D205B8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rack and the value 1 shall be used for non-modular devices.</w:t>
      </w:r>
    </w:p>
    <w:p w14:paraId="6C324672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Furthermore, the same value shall be used in this variable,</w:t>
      </w:r>
    </w:p>
    <w:p w14:paraId="5FC5851D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pethMainPseGroupIndex, and pethNotificationControlGroupIndex</w:t>
      </w:r>
    </w:p>
    <w:p w14:paraId="3790938F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to refer to a given box in a stack or module in a rack."</w:t>
      </w:r>
    </w:p>
    <w:p w14:paraId="4079AF9D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::= { pethPsePortEntry 1 }</w:t>
      </w:r>
    </w:p>
    <w:p w14:paraId="1752EBA3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63267845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pethPsePortIndex OBJECT-TYPE</w:t>
      </w:r>
    </w:p>
    <w:p w14:paraId="55E0E7C6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SYNTAX      Integer32 (1..2147483647)</w:t>
      </w:r>
    </w:p>
    <w:p w14:paraId="302888AC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MAX-ACCESS  not-accessible</w:t>
      </w:r>
    </w:p>
    <w:p w14:paraId="1E0FFDFC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668F7BAB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29884822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"This variable uniquely identifies the power Ethernet PSE</w:t>
      </w:r>
    </w:p>
    <w:p w14:paraId="6C44013D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port within group pethPsePortGroupIndex to which the</w:t>
      </w:r>
    </w:p>
    <w:p w14:paraId="07F0668B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power Ethernet PSE entry is connected."</w:t>
      </w:r>
    </w:p>
    <w:p w14:paraId="2C9A8CD5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::= { pethPsePortEntry 2 }</w:t>
      </w:r>
    </w:p>
    <w:p w14:paraId="401992E8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3025ABB8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pethPsePortAdminEnable OBJECT-TYPE</w:t>
      </w:r>
    </w:p>
    <w:p w14:paraId="303978BA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SYNTAX TruthValue</w:t>
      </w:r>
    </w:p>
    <w:p w14:paraId="27D94AF8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MAX-ACCESS read-write</w:t>
      </w:r>
    </w:p>
    <w:p w14:paraId="561DC5F0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STATUS current</w:t>
      </w:r>
    </w:p>
    <w:p w14:paraId="4F3F6AB8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4EEDE936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"true (1) An interface that can provide the PSE functions.</w:t>
      </w:r>
    </w:p>
    <w:p w14:paraId="1818AAB1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false(2) The interface will act as it would if it had no PSE</w:t>
      </w:r>
    </w:p>
    <w:p w14:paraId="0558F543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function."</w:t>
      </w:r>
    </w:p>
    <w:p w14:paraId="40C5BE37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7D1F2AA1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REFERENCE</w:t>
      </w:r>
    </w:p>
    <w:p w14:paraId="2FB35CD9" w14:textId="0FCB783A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"IEEE Std 802.3, 30.9.1.1.2</w:t>
      </w:r>
      <w:del w:id="1" w:author="Marek Hajduczenia" w:date="2023-07-06T13:10:00Z">
        <w:r w:rsidR="00903722" w:rsidRPr="00903722">
          <w:rPr>
            <w:rFonts w:ascii="Courier New" w:hAnsi="Courier New" w:cs="Courier New"/>
            <w:sz w:val="16"/>
            <w:szCs w:val="16"/>
          </w:rPr>
          <w:delText xml:space="preserve"> aPSEAdminState</w:delText>
        </w:r>
      </w:del>
      <w:r w:rsidRPr="00954522">
        <w:rPr>
          <w:rFonts w:ascii="Courier New" w:hAnsi="Courier New" w:cs="Courier New"/>
          <w:sz w:val="16"/>
          <w:szCs w:val="16"/>
        </w:rPr>
        <w:t>"</w:t>
      </w:r>
    </w:p>
    <w:p w14:paraId="0EFDBC23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::= { pethPsePortEntry 3 }</w:t>
      </w:r>
    </w:p>
    <w:p w14:paraId="3727533F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7AB16B21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pethPsePortPowerPairsControlAbility OBJECT-TYPE</w:t>
      </w:r>
    </w:p>
    <w:p w14:paraId="0367C9A0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SYNTAX TruthValue</w:t>
      </w:r>
    </w:p>
    <w:p w14:paraId="3FAEC3AF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MAX-ACCESS read-only</w:t>
      </w:r>
    </w:p>
    <w:p w14:paraId="2E95F222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STATUS current</w:t>
      </w:r>
    </w:p>
    <w:p w14:paraId="4976C8DC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6D0476D6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"Describes the capability of controlling the power pairs</w:t>
      </w:r>
    </w:p>
    <w:p w14:paraId="5F4FE48E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functionality to switch pins for sourcing power.</w:t>
      </w:r>
    </w:p>
    <w:p w14:paraId="16FFFC52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The value true indicate that the device has the capability</w:t>
      </w:r>
    </w:p>
    <w:p w14:paraId="757F9C5E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to control the power pairs. When false the PSE Pinout</w:t>
      </w:r>
    </w:p>
    <w:p w14:paraId="3B9EC666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lastRenderedPageBreak/>
        <w:t xml:space="preserve">         Alternative used cannot be controlled through the</w:t>
      </w:r>
    </w:p>
    <w:p w14:paraId="552E0175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PethPsePortAdminEnable attribute."</w:t>
      </w:r>
    </w:p>
    <w:p w14:paraId="60FACD81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REFERENCE</w:t>
      </w:r>
    </w:p>
    <w:p w14:paraId="7E9CEE4D" w14:textId="326235B0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"IEEE Std 802.3, 30.9.1.1.3</w:t>
      </w:r>
      <w:ins w:id="2" w:author="Marek Hajduczenia" w:date="2023-07-06T13:10:00Z">
        <w:r w:rsidRPr="00954522">
          <w:rPr>
            <w:rFonts w:ascii="Courier New" w:hAnsi="Courier New" w:cs="Courier New"/>
            <w:sz w:val="16"/>
            <w:szCs w:val="16"/>
          </w:rPr>
          <w:t>"</w:t>
        </w:r>
      </w:ins>
    </w:p>
    <w:p w14:paraId="0BCFF07C" w14:textId="77777777" w:rsidR="00903722" w:rsidRPr="00903722" w:rsidRDefault="00903722" w:rsidP="00903722">
      <w:pPr>
        <w:spacing w:after="0"/>
        <w:rPr>
          <w:del w:id="3" w:author="Marek Hajduczenia" w:date="2023-07-06T13:10:00Z"/>
          <w:rFonts w:ascii="Courier New" w:hAnsi="Courier New" w:cs="Courier New"/>
          <w:sz w:val="16"/>
          <w:szCs w:val="16"/>
        </w:rPr>
      </w:pPr>
      <w:del w:id="4" w:author="Marek Hajduczenia" w:date="2023-07-06T13:10:00Z">
        <w:r w:rsidRPr="00903722">
          <w:rPr>
            <w:rFonts w:ascii="Courier New" w:hAnsi="Courier New" w:cs="Courier New"/>
            <w:sz w:val="16"/>
            <w:szCs w:val="16"/>
          </w:rPr>
          <w:delText xml:space="preserve">       aPSEPowerPairsControlAbility"</w:delText>
        </w:r>
      </w:del>
    </w:p>
    <w:p w14:paraId="656EEEA4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::= { pethPsePortEntry 4 }</w:t>
      </w:r>
    </w:p>
    <w:p w14:paraId="6BC5EE5B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2355FEAA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pethPsePortPowerPairs OBJECT-TYPE</w:t>
      </w:r>
    </w:p>
    <w:p w14:paraId="35177EEC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SYNTAX INTEGER   {</w:t>
      </w:r>
    </w:p>
    <w:p w14:paraId="616D024B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  signal(1),</w:t>
      </w:r>
    </w:p>
    <w:p w14:paraId="2DFDD9EE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  spare(2)</w:t>
      </w:r>
    </w:p>
    <w:p w14:paraId="7E9E3B66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}</w:t>
      </w:r>
    </w:p>
    <w:p w14:paraId="1759C440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MAX-ACCESS read-write</w:t>
      </w:r>
    </w:p>
    <w:p w14:paraId="69CA7907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STATUS current</w:t>
      </w:r>
    </w:p>
    <w:p w14:paraId="17920113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573FEF39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"Describes or controls the pairs in use. If the value of</w:t>
      </w:r>
    </w:p>
    <w:p w14:paraId="4AC935D3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pethPsePortPowerPairsControl is true, this object is</w:t>
      </w:r>
    </w:p>
    <w:p w14:paraId="2422AA82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writeable.</w:t>
      </w:r>
    </w:p>
    <w:p w14:paraId="60F4024F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A value of signal(1) means that the signal pairs</w:t>
      </w:r>
    </w:p>
    <w:p w14:paraId="0C097CAD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only are in use.</w:t>
      </w:r>
    </w:p>
    <w:p w14:paraId="6300A282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A value of spare(2) means that the spare pairs</w:t>
      </w:r>
    </w:p>
    <w:p w14:paraId="2A672EC4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only are in use."</w:t>
      </w:r>
    </w:p>
    <w:p w14:paraId="5379F15D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REFERENCE</w:t>
      </w:r>
    </w:p>
    <w:p w14:paraId="082D66AA" w14:textId="43498D5A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"IEEE Std 802.3, 30.9.1.1.4</w:t>
      </w:r>
      <w:del w:id="5" w:author="Marek Hajduczenia" w:date="2023-07-06T13:10:00Z">
        <w:r w:rsidR="00903722" w:rsidRPr="00903722">
          <w:rPr>
            <w:rFonts w:ascii="Courier New" w:hAnsi="Courier New" w:cs="Courier New"/>
            <w:sz w:val="16"/>
            <w:szCs w:val="16"/>
          </w:rPr>
          <w:delText xml:space="preserve"> aPSEPowerPairs</w:delText>
        </w:r>
      </w:del>
      <w:r w:rsidRPr="00954522">
        <w:rPr>
          <w:rFonts w:ascii="Courier New" w:hAnsi="Courier New" w:cs="Courier New"/>
          <w:sz w:val="16"/>
          <w:szCs w:val="16"/>
        </w:rPr>
        <w:t>"</w:t>
      </w:r>
    </w:p>
    <w:p w14:paraId="50C82E1F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::= { pethPsePortEntry 5 }</w:t>
      </w:r>
    </w:p>
    <w:p w14:paraId="2A9E351A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1267F81F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pethPsePortDetectionStatus OBJECT-TYPE</w:t>
      </w:r>
    </w:p>
    <w:p w14:paraId="39A6704A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SYNTAX INTEGER   {</w:t>
      </w:r>
    </w:p>
    <w:p w14:paraId="412E951C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disabled(1),</w:t>
      </w:r>
    </w:p>
    <w:p w14:paraId="331B1EED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searching(2),</w:t>
      </w:r>
    </w:p>
    <w:p w14:paraId="327E3613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  deliveringPower(3),</w:t>
      </w:r>
    </w:p>
    <w:p w14:paraId="2EED57C9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  fault(4),</w:t>
      </w:r>
    </w:p>
    <w:p w14:paraId="624D8E89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  test(5),</w:t>
      </w:r>
    </w:p>
    <w:p w14:paraId="546219C6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  otherFault(6)</w:t>
      </w:r>
    </w:p>
    <w:p w14:paraId="5283B25F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}</w:t>
      </w:r>
    </w:p>
    <w:p w14:paraId="77C09A65" w14:textId="77777777" w:rsidR="00903722" w:rsidRPr="00903722" w:rsidRDefault="00903722" w:rsidP="00903722">
      <w:pPr>
        <w:spacing w:after="0"/>
        <w:rPr>
          <w:del w:id="6" w:author="Marek Hajduczenia" w:date="2023-07-06T13:10:00Z"/>
          <w:rFonts w:ascii="Courier New" w:hAnsi="Courier New" w:cs="Courier New"/>
          <w:sz w:val="16"/>
          <w:szCs w:val="16"/>
        </w:rPr>
      </w:pPr>
    </w:p>
    <w:p w14:paraId="4B0BCE1C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MAX-ACCESS read-only</w:t>
      </w:r>
    </w:p>
    <w:p w14:paraId="1EEED952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STATUS current</w:t>
      </w:r>
    </w:p>
    <w:p w14:paraId="4C13EDC3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33953CEA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"Describes the operational status of the port PD detection.</w:t>
      </w:r>
    </w:p>
    <w:p w14:paraId="7F4EA622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A value of disabled(1)- indicates that the PSE State diagram</w:t>
      </w:r>
    </w:p>
    <w:p w14:paraId="07487159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is in the state DISABLED.</w:t>
      </w:r>
    </w:p>
    <w:p w14:paraId="013114B7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A value of deliveringPower(3) - indicates that the PSE State</w:t>
      </w:r>
    </w:p>
    <w:p w14:paraId="52F4587E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diagram is in the state POWER_ON for a duration greater than</w:t>
      </w:r>
    </w:p>
    <w:p w14:paraId="02F3B378" w14:textId="5ADA3655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tlim max (see IEEE Std 802.3</w:t>
      </w:r>
      <w:ins w:id="7" w:author="Marek Hajduczenia" w:date="2023-07-06T13:10:00Z">
        <w:r w:rsidR="004A448A">
          <w:rPr>
            <w:rFonts w:ascii="Courier New" w:hAnsi="Courier New" w:cs="Courier New"/>
            <w:sz w:val="16"/>
            <w:szCs w:val="16"/>
          </w:rPr>
          <w:t>,</w:t>
        </w:r>
      </w:ins>
      <w:r w:rsidRPr="00954522">
        <w:rPr>
          <w:rFonts w:ascii="Courier New" w:hAnsi="Courier New" w:cs="Courier New"/>
          <w:sz w:val="16"/>
          <w:szCs w:val="16"/>
        </w:rPr>
        <w:t xml:space="preserve"> Table 33-11).</w:t>
      </w:r>
    </w:p>
    <w:p w14:paraId="5A38AB6E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A value of fault(4) - indicates that the PSE State diagram is</w:t>
      </w:r>
    </w:p>
    <w:p w14:paraId="4B157494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in the state TEST_ERROR.</w:t>
      </w:r>
    </w:p>
    <w:p w14:paraId="1126258A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A value of test(5) - indicates that the PSE State diagram is</w:t>
      </w:r>
    </w:p>
    <w:p w14:paraId="7F7AD574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in the state TEST_MODE.</w:t>
      </w:r>
    </w:p>
    <w:p w14:paraId="265BB76E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A value of otherFault(6) - indicates that the PSE State</w:t>
      </w:r>
    </w:p>
    <w:p w14:paraId="2798CD35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diagram is in the state IDLE due to the variable</w:t>
      </w:r>
    </w:p>
    <w:p w14:paraId="2C05205B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error_conditions.</w:t>
      </w:r>
    </w:p>
    <w:p w14:paraId="5BB6FC14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A value of searching(2)- indicates the PSE State diagram is</w:t>
      </w:r>
    </w:p>
    <w:p w14:paraId="15F16DE0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in a state other than those listed above."</w:t>
      </w:r>
    </w:p>
    <w:p w14:paraId="6A10DF59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REFERENCE</w:t>
      </w:r>
    </w:p>
    <w:p w14:paraId="7602F4D9" w14:textId="7CDA396E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"IEEE Std 802.3, 30.9.1.1.5</w:t>
      </w:r>
      <w:ins w:id="8" w:author="Marek Hajduczenia" w:date="2023-07-06T13:10:00Z">
        <w:r w:rsidRPr="00954522">
          <w:rPr>
            <w:rFonts w:ascii="Courier New" w:hAnsi="Courier New" w:cs="Courier New"/>
            <w:sz w:val="16"/>
            <w:szCs w:val="16"/>
          </w:rPr>
          <w:t>"</w:t>
        </w:r>
      </w:ins>
    </w:p>
    <w:p w14:paraId="32F019B1" w14:textId="77777777" w:rsidR="00903722" w:rsidRPr="00903722" w:rsidRDefault="00903722" w:rsidP="00903722">
      <w:pPr>
        <w:spacing w:after="0"/>
        <w:rPr>
          <w:del w:id="9" w:author="Marek Hajduczenia" w:date="2023-07-06T13:10:00Z"/>
          <w:rFonts w:ascii="Courier New" w:hAnsi="Courier New" w:cs="Courier New"/>
          <w:sz w:val="16"/>
          <w:szCs w:val="16"/>
        </w:rPr>
      </w:pPr>
      <w:del w:id="10" w:author="Marek Hajduczenia" w:date="2023-07-06T13:10:00Z">
        <w:r w:rsidRPr="00903722">
          <w:rPr>
            <w:rFonts w:ascii="Courier New" w:hAnsi="Courier New" w:cs="Courier New"/>
            <w:sz w:val="16"/>
            <w:szCs w:val="16"/>
          </w:rPr>
          <w:delText xml:space="preserve">       aPSEPowerDetectionStatus"</w:delText>
        </w:r>
      </w:del>
    </w:p>
    <w:p w14:paraId="6A7824E9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::= { pethPsePortEntry 6 }</w:t>
      </w:r>
    </w:p>
    <w:p w14:paraId="1E2CF70F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3E0EA9F4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pethPsePortPowerPriority OBJECT-TYPE</w:t>
      </w:r>
    </w:p>
    <w:p w14:paraId="539AD59F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SYNTAX INTEGER   {</w:t>
      </w:r>
    </w:p>
    <w:p w14:paraId="760228BF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  critical(1),</w:t>
      </w:r>
    </w:p>
    <w:p w14:paraId="4BE22E7B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  high(2),</w:t>
      </w:r>
    </w:p>
    <w:p w14:paraId="3F1E11B4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  low(3)</w:t>
      </w:r>
    </w:p>
    <w:p w14:paraId="7F9A0B3E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}</w:t>
      </w:r>
    </w:p>
    <w:p w14:paraId="53AE3618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MAX-ACCESS read-write</w:t>
      </w:r>
    </w:p>
    <w:p w14:paraId="5D5E1833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STATUS current</w:t>
      </w:r>
    </w:p>
    <w:p w14:paraId="7DD3426D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2CA85100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"This object controls the priority of the port from the point</w:t>
      </w:r>
    </w:p>
    <w:p w14:paraId="50383B26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of view of a power management algorithm. The priority that</w:t>
      </w:r>
    </w:p>
    <w:p w14:paraId="18420BF4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is set by this variable could be used by a control mechanism</w:t>
      </w:r>
    </w:p>
    <w:p w14:paraId="38D15FBD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that prevents over current situations by disconnecting first</w:t>
      </w:r>
    </w:p>
    <w:p w14:paraId="5352B62B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ports with lower power priority. Ports that connect devices</w:t>
      </w:r>
    </w:p>
    <w:p w14:paraId="272367AA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critical to the operation of the network - like the E911</w:t>
      </w:r>
    </w:p>
    <w:p w14:paraId="144CA8A5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telephones ports - should be set to higher priority."</w:t>
      </w:r>
    </w:p>
    <w:p w14:paraId="5BEE8B25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::= { pethPsePortEntry 7 }</w:t>
      </w:r>
    </w:p>
    <w:p w14:paraId="695CF609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2E57B12E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pethPsePortMPSAbsentCounter OBJECT-TYPE</w:t>
      </w:r>
    </w:p>
    <w:p w14:paraId="7534F97D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SYNTAX Counter32</w:t>
      </w:r>
    </w:p>
    <w:p w14:paraId="0C543111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MAX-ACCESS read-only</w:t>
      </w:r>
    </w:p>
    <w:p w14:paraId="14EB0802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STATUS current</w:t>
      </w:r>
    </w:p>
    <w:p w14:paraId="179EFC5C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494421C6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"This counter is incremented when the PSE state diagram</w:t>
      </w:r>
    </w:p>
    <w:p w14:paraId="55D0864A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transitions directly from the state POWER_ON to the</w:t>
      </w:r>
    </w:p>
    <w:p w14:paraId="3BBCAB29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4FFF1B69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state IDLE due to tmpdo_timer_done being asserted."</w:t>
      </w:r>
    </w:p>
    <w:p w14:paraId="08CB6AFB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REFERENCE</w:t>
      </w:r>
    </w:p>
    <w:p w14:paraId="2119F9FD" w14:textId="341EAB4D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"IEEE Std 802.3, 30.9.1.1.11</w:t>
      </w:r>
      <w:ins w:id="11" w:author="Marek Hajduczenia" w:date="2023-07-06T13:10:00Z">
        <w:r w:rsidRPr="00954522">
          <w:rPr>
            <w:rFonts w:ascii="Courier New" w:hAnsi="Courier New" w:cs="Courier New"/>
            <w:sz w:val="16"/>
            <w:szCs w:val="16"/>
          </w:rPr>
          <w:t>"</w:t>
        </w:r>
      </w:ins>
    </w:p>
    <w:p w14:paraId="40165EA9" w14:textId="77777777" w:rsidR="00903722" w:rsidRPr="00903722" w:rsidRDefault="00903722" w:rsidP="00903722">
      <w:pPr>
        <w:spacing w:after="0"/>
        <w:rPr>
          <w:del w:id="12" w:author="Marek Hajduczenia" w:date="2023-07-06T13:10:00Z"/>
          <w:rFonts w:ascii="Courier New" w:hAnsi="Courier New" w:cs="Courier New"/>
          <w:sz w:val="16"/>
          <w:szCs w:val="16"/>
        </w:rPr>
      </w:pPr>
      <w:del w:id="13" w:author="Marek Hajduczenia" w:date="2023-07-06T13:10:00Z">
        <w:r w:rsidRPr="00903722">
          <w:rPr>
            <w:rFonts w:ascii="Courier New" w:hAnsi="Courier New" w:cs="Courier New"/>
            <w:sz w:val="16"/>
            <w:szCs w:val="16"/>
          </w:rPr>
          <w:delText xml:space="preserve">       aPSEMPSAbsentCounter"</w:delText>
        </w:r>
      </w:del>
    </w:p>
    <w:p w14:paraId="7C9824D1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::= { pethPsePortEntry 8 }</w:t>
      </w:r>
    </w:p>
    <w:p w14:paraId="73C951D2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0D54D4B6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pethPsePortType OBJECT-TYPE</w:t>
      </w:r>
    </w:p>
    <w:p w14:paraId="0A71017E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SYNTAX SnmpAdminString</w:t>
      </w:r>
    </w:p>
    <w:p w14:paraId="2C52FB2B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MAX-ACCESS read-write</w:t>
      </w:r>
    </w:p>
    <w:p w14:paraId="067A6389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STATUS current</w:t>
      </w:r>
    </w:p>
    <w:p w14:paraId="20493A1D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34473EFB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"A manager will set the value of this variable to indicate</w:t>
      </w:r>
    </w:p>
    <w:p w14:paraId="2C47F1DC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the type of powered device that is connected to the port.</w:t>
      </w:r>
    </w:p>
    <w:p w14:paraId="5F16541F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The default value supplied by the agent if no value has</w:t>
      </w:r>
    </w:p>
    <w:p w14:paraId="76A602DF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ever been set should be a zero-length octet string."</w:t>
      </w:r>
    </w:p>
    <w:p w14:paraId="59C92E81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::= { pethPsePortEntry 9 }</w:t>
      </w:r>
    </w:p>
    <w:p w14:paraId="1609F0B2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16638A60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pethPsePortPowerClassifications OBJECT-TYPE</w:t>
      </w:r>
    </w:p>
    <w:p w14:paraId="03C030B6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SYNTAX INTEGER   {</w:t>
      </w:r>
    </w:p>
    <w:p w14:paraId="7F19738E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  class0(1),</w:t>
      </w:r>
    </w:p>
    <w:p w14:paraId="0E730CB2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  class1(2),</w:t>
      </w:r>
    </w:p>
    <w:p w14:paraId="6EBAB0C0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  class2(3),</w:t>
      </w:r>
    </w:p>
    <w:p w14:paraId="0B1B9669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  class3(4),</w:t>
      </w:r>
    </w:p>
    <w:p w14:paraId="3C65F9E9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  class4(5)</w:t>
      </w:r>
    </w:p>
    <w:p w14:paraId="2F31293A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}</w:t>
      </w:r>
    </w:p>
    <w:p w14:paraId="0C0757C9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MAX-ACCESS read-only</w:t>
      </w:r>
    </w:p>
    <w:p w14:paraId="10BF78F6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STATUS current</w:t>
      </w:r>
    </w:p>
    <w:p w14:paraId="1C903F06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64CE91DC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"Classification is a way to tag different terminals on the</w:t>
      </w:r>
    </w:p>
    <w:p w14:paraId="63BE861A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Power over LAN network according to their power consumption.</w:t>
      </w:r>
    </w:p>
    <w:p w14:paraId="1F2B83D7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Devices such as IP telephones, WLAN access points and others,</w:t>
      </w:r>
    </w:p>
    <w:p w14:paraId="636D9443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will be classified according to their power requirements.</w:t>
      </w:r>
    </w:p>
    <w:p w14:paraId="7DDDC147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3F4CB30F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The meaning of the classification labels is defined in the</w:t>
      </w:r>
    </w:p>
    <w:p w14:paraId="7C7E206F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IEEE specification.</w:t>
      </w:r>
    </w:p>
    <w:p w14:paraId="0DAF484D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18755CC2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This variable is valid only while a PD is being powered,</w:t>
      </w:r>
    </w:p>
    <w:p w14:paraId="69744D73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that is, while the attribute pethPsePortDetectionStatus</w:t>
      </w:r>
    </w:p>
    <w:p w14:paraId="2DCC1FDA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is reporting the enumeration deliveringPower."</w:t>
      </w:r>
    </w:p>
    <w:p w14:paraId="0AEEB754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REFERENCE</w:t>
      </w:r>
    </w:p>
    <w:p w14:paraId="115F0353" w14:textId="6259EE2A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"IEEE Std 802.3, 30.9.1.1.6</w:t>
      </w:r>
      <w:ins w:id="14" w:author="Marek Hajduczenia" w:date="2023-07-06T13:10:00Z">
        <w:r w:rsidRPr="00954522">
          <w:rPr>
            <w:rFonts w:ascii="Courier New" w:hAnsi="Courier New" w:cs="Courier New"/>
            <w:sz w:val="16"/>
            <w:szCs w:val="16"/>
          </w:rPr>
          <w:t>"</w:t>
        </w:r>
      </w:ins>
    </w:p>
    <w:p w14:paraId="353A5E8C" w14:textId="77777777" w:rsidR="00903722" w:rsidRPr="00903722" w:rsidRDefault="00903722" w:rsidP="00903722">
      <w:pPr>
        <w:spacing w:after="0"/>
        <w:rPr>
          <w:del w:id="15" w:author="Marek Hajduczenia" w:date="2023-07-06T13:10:00Z"/>
          <w:rFonts w:ascii="Courier New" w:hAnsi="Courier New" w:cs="Courier New"/>
          <w:sz w:val="16"/>
          <w:szCs w:val="16"/>
        </w:rPr>
      </w:pPr>
      <w:del w:id="16" w:author="Marek Hajduczenia" w:date="2023-07-06T13:10:00Z">
        <w:r w:rsidRPr="00903722">
          <w:rPr>
            <w:rFonts w:ascii="Courier New" w:hAnsi="Courier New" w:cs="Courier New"/>
            <w:sz w:val="16"/>
            <w:szCs w:val="16"/>
          </w:rPr>
          <w:delText xml:space="preserve">       aPSEPowerClassification"</w:delText>
        </w:r>
      </w:del>
    </w:p>
    <w:p w14:paraId="050F4E91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::= { pethPsePortEntry 10 }</w:t>
      </w:r>
    </w:p>
    <w:p w14:paraId="3745B8C3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08CDF180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pethPsePortInvalidSignatureCounter OBJECT-TYPE</w:t>
      </w:r>
    </w:p>
    <w:p w14:paraId="5FB67B1D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SYNTAX Counter32</w:t>
      </w:r>
    </w:p>
    <w:p w14:paraId="769DE98A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MAX-ACCESS read-only</w:t>
      </w:r>
    </w:p>
    <w:p w14:paraId="23154374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STATUS current</w:t>
      </w:r>
    </w:p>
    <w:p w14:paraId="01C97769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28F6A873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19A90B30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"This counter is incremented when the PSE state diagram</w:t>
      </w:r>
    </w:p>
    <w:p w14:paraId="051EFEE4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enters the state SIGNATURE_INVALID."</w:t>
      </w:r>
    </w:p>
    <w:p w14:paraId="11252B20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REFERENCE</w:t>
      </w:r>
    </w:p>
    <w:p w14:paraId="0705482C" w14:textId="4FFB0876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"IEEE Std 802.3, 30.9.1.1.7</w:t>
      </w:r>
      <w:ins w:id="17" w:author="Marek Hajduczenia" w:date="2023-07-06T13:10:00Z">
        <w:r w:rsidRPr="00954522">
          <w:rPr>
            <w:rFonts w:ascii="Courier New" w:hAnsi="Courier New" w:cs="Courier New"/>
            <w:sz w:val="16"/>
            <w:szCs w:val="16"/>
          </w:rPr>
          <w:t>"</w:t>
        </w:r>
      </w:ins>
    </w:p>
    <w:p w14:paraId="1B4A02F1" w14:textId="77777777" w:rsidR="00903722" w:rsidRPr="00903722" w:rsidRDefault="00903722" w:rsidP="00903722">
      <w:pPr>
        <w:spacing w:after="0"/>
        <w:rPr>
          <w:del w:id="18" w:author="Marek Hajduczenia" w:date="2023-07-06T13:10:00Z"/>
          <w:rFonts w:ascii="Courier New" w:hAnsi="Courier New" w:cs="Courier New"/>
          <w:sz w:val="16"/>
          <w:szCs w:val="16"/>
        </w:rPr>
      </w:pPr>
      <w:del w:id="19" w:author="Marek Hajduczenia" w:date="2023-07-06T13:10:00Z">
        <w:r w:rsidRPr="00903722">
          <w:rPr>
            <w:rFonts w:ascii="Courier New" w:hAnsi="Courier New" w:cs="Courier New"/>
            <w:sz w:val="16"/>
            <w:szCs w:val="16"/>
          </w:rPr>
          <w:delText xml:space="preserve">           aPSEInvalidSignatureCounter"</w:delText>
        </w:r>
      </w:del>
    </w:p>
    <w:p w14:paraId="70AE6393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::= { pethPsePortEntry 11 }</w:t>
      </w:r>
    </w:p>
    <w:p w14:paraId="6D2EE2F4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3AC5A1DA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pethPsePortPowerDeniedCounter OBJECT-TYPE</w:t>
      </w:r>
    </w:p>
    <w:p w14:paraId="4ADF01BC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SYNTAX Counter32</w:t>
      </w:r>
    </w:p>
    <w:p w14:paraId="68526575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MAX-ACCESS read-only</w:t>
      </w:r>
    </w:p>
    <w:p w14:paraId="3C0B2361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STATUS current</w:t>
      </w:r>
    </w:p>
    <w:p w14:paraId="12590CF8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7D533991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"This counter is incremented when the PSE state diagram</w:t>
      </w:r>
    </w:p>
    <w:p w14:paraId="7CD467B5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enters the state POWER_DENIED."</w:t>
      </w:r>
    </w:p>
    <w:p w14:paraId="7B9B8AA7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REFERENCE</w:t>
      </w:r>
    </w:p>
    <w:p w14:paraId="753FC09E" w14:textId="015FA87A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"IEEE Std 802.3, 30.9.1.1.</w:t>
      </w:r>
      <w:del w:id="20" w:author="Marek Hajduczenia" w:date="2023-07-06T13:10:00Z">
        <w:r w:rsidR="00903722" w:rsidRPr="00903722">
          <w:rPr>
            <w:rFonts w:ascii="Courier New" w:hAnsi="Courier New" w:cs="Courier New"/>
            <w:sz w:val="16"/>
            <w:szCs w:val="16"/>
          </w:rPr>
          <w:delText>8</w:delText>
        </w:r>
      </w:del>
      <w:ins w:id="21" w:author="Marek Hajduczenia" w:date="2023-07-06T13:10:00Z">
        <w:r w:rsidR="00906433">
          <w:rPr>
            <w:rFonts w:ascii="Courier New" w:hAnsi="Courier New" w:cs="Courier New"/>
            <w:sz w:val="16"/>
            <w:szCs w:val="16"/>
          </w:rPr>
          <w:t>14</w:t>
        </w:r>
        <w:r w:rsidRPr="00954522">
          <w:rPr>
            <w:rFonts w:ascii="Courier New" w:hAnsi="Courier New" w:cs="Courier New"/>
            <w:sz w:val="16"/>
            <w:szCs w:val="16"/>
          </w:rPr>
          <w:t>"</w:t>
        </w:r>
      </w:ins>
    </w:p>
    <w:p w14:paraId="4DCF0A64" w14:textId="77777777" w:rsidR="00903722" w:rsidRPr="00903722" w:rsidRDefault="00903722" w:rsidP="00903722">
      <w:pPr>
        <w:spacing w:after="0"/>
        <w:rPr>
          <w:del w:id="22" w:author="Marek Hajduczenia" w:date="2023-07-06T13:10:00Z"/>
          <w:rFonts w:ascii="Courier New" w:hAnsi="Courier New" w:cs="Courier New"/>
          <w:sz w:val="16"/>
          <w:szCs w:val="16"/>
        </w:rPr>
      </w:pPr>
      <w:del w:id="23" w:author="Marek Hajduczenia" w:date="2023-07-06T13:10:00Z">
        <w:r w:rsidRPr="00903722">
          <w:rPr>
            <w:rFonts w:ascii="Courier New" w:hAnsi="Courier New" w:cs="Courier New"/>
            <w:sz w:val="16"/>
            <w:szCs w:val="16"/>
          </w:rPr>
          <w:delText xml:space="preserve">       aPSEPowerDeniedCounter"</w:delText>
        </w:r>
      </w:del>
    </w:p>
    <w:p w14:paraId="29CD6356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::= { pethPsePortEntry 12 }</w:t>
      </w:r>
    </w:p>
    <w:p w14:paraId="4768B07C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16476183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pethPsePortOverLoadCounter OBJECT-TYPE</w:t>
      </w:r>
    </w:p>
    <w:p w14:paraId="4B74979C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SYNTAX Counter32</w:t>
      </w:r>
    </w:p>
    <w:p w14:paraId="52E91E47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MAX-ACCESS read-only</w:t>
      </w:r>
    </w:p>
    <w:p w14:paraId="543B6521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STATUS current</w:t>
      </w:r>
    </w:p>
    <w:p w14:paraId="05A38CF1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6E62A6E1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"This counter is incremented when the PSE state diagram</w:t>
      </w:r>
    </w:p>
    <w:p w14:paraId="59A901D1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enters the state ERROR_DELAY_OVER."</w:t>
      </w:r>
    </w:p>
    <w:p w14:paraId="43B7A756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REFERENCE</w:t>
      </w:r>
    </w:p>
    <w:p w14:paraId="1F5C6628" w14:textId="1ACE6F68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"IEEE Std 802.3, 30.9.1.1.</w:t>
      </w:r>
      <w:del w:id="24" w:author="Marek Hajduczenia" w:date="2023-07-06T13:10:00Z">
        <w:r w:rsidR="00903722" w:rsidRPr="00903722">
          <w:rPr>
            <w:rFonts w:ascii="Courier New" w:hAnsi="Courier New" w:cs="Courier New"/>
            <w:sz w:val="16"/>
            <w:szCs w:val="16"/>
          </w:rPr>
          <w:delText>9</w:delText>
        </w:r>
      </w:del>
      <w:ins w:id="25" w:author="Marek Hajduczenia" w:date="2023-07-06T13:10:00Z">
        <w:r w:rsidR="00CD6DAA">
          <w:rPr>
            <w:rFonts w:ascii="Courier New" w:hAnsi="Courier New" w:cs="Courier New"/>
            <w:sz w:val="16"/>
            <w:szCs w:val="16"/>
          </w:rPr>
          <w:t>17</w:t>
        </w:r>
        <w:r w:rsidRPr="00954522">
          <w:rPr>
            <w:rFonts w:ascii="Courier New" w:hAnsi="Courier New" w:cs="Courier New"/>
            <w:sz w:val="16"/>
            <w:szCs w:val="16"/>
          </w:rPr>
          <w:t>"</w:t>
        </w:r>
      </w:ins>
    </w:p>
    <w:p w14:paraId="7C9495E2" w14:textId="77777777" w:rsidR="00903722" w:rsidRPr="00903722" w:rsidRDefault="00903722" w:rsidP="00903722">
      <w:pPr>
        <w:spacing w:after="0"/>
        <w:rPr>
          <w:del w:id="26" w:author="Marek Hajduczenia" w:date="2023-07-06T13:10:00Z"/>
          <w:rFonts w:ascii="Courier New" w:hAnsi="Courier New" w:cs="Courier New"/>
          <w:sz w:val="16"/>
          <w:szCs w:val="16"/>
        </w:rPr>
      </w:pPr>
      <w:del w:id="27" w:author="Marek Hajduczenia" w:date="2023-07-06T13:10:00Z">
        <w:r w:rsidRPr="00903722">
          <w:rPr>
            <w:rFonts w:ascii="Courier New" w:hAnsi="Courier New" w:cs="Courier New"/>
            <w:sz w:val="16"/>
            <w:szCs w:val="16"/>
          </w:rPr>
          <w:delText xml:space="preserve">       aPSEOverLoadCounter"</w:delText>
        </w:r>
      </w:del>
    </w:p>
    <w:p w14:paraId="36C7DA3C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::= { pethPsePortEntry 13 }</w:t>
      </w:r>
    </w:p>
    <w:p w14:paraId="2C0BF123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6B470CA4" w14:textId="77777777" w:rsidR="00903722" w:rsidRPr="00903722" w:rsidRDefault="00903722" w:rsidP="00903722">
      <w:pPr>
        <w:spacing w:after="0"/>
        <w:rPr>
          <w:del w:id="28" w:author="Marek Hajduczenia" w:date="2023-07-06T13:10:00Z"/>
          <w:rFonts w:ascii="Courier New" w:hAnsi="Courier New" w:cs="Courier New"/>
          <w:sz w:val="16"/>
          <w:szCs w:val="16"/>
        </w:rPr>
      </w:pPr>
      <w:del w:id="29" w:author="Marek Hajduczenia" w:date="2023-07-06T13:10:00Z">
        <w:r w:rsidRPr="00903722">
          <w:rPr>
            <w:rFonts w:ascii="Courier New" w:hAnsi="Courier New" w:cs="Courier New"/>
            <w:sz w:val="16"/>
            <w:szCs w:val="16"/>
          </w:rPr>
          <w:delText xml:space="preserve">   pethPsePortShortCounter OBJECT-TYPE</w:delText>
        </w:r>
      </w:del>
    </w:p>
    <w:p w14:paraId="1FBCCE11" w14:textId="77777777" w:rsidR="00903722" w:rsidRPr="00903722" w:rsidRDefault="00903722" w:rsidP="00903722">
      <w:pPr>
        <w:spacing w:after="0"/>
        <w:rPr>
          <w:del w:id="30" w:author="Marek Hajduczenia" w:date="2023-07-06T13:10:00Z"/>
          <w:rFonts w:ascii="Courier New" w:hAnsi="Courier New" w:cs="Courier New"/>
          <w:sz w:val="16"/>
          <w:szCs w:val="16"/>
        </w:rPr>
      </w:pPr>
      <w:del w:id="31" w:author="Marek Hajduczenia" w:date="2023-07-06T13:10:00Z">
        <w:r w:rsidRPr="00903722">
          <w:rPr>
            <w:rFonts w:ascii="Courier New" w:hAnsi="Courier New" w:cs="Courier New"/>
            <w:sz w:val="16"/>
            <w:szCs w:val="16"/>
          </w:rPr>
          <w:delText xml:space="preserve">    SYNTAX Counter32</w:delText>
        </w:r>
      </w:del>
    </w:p>
    <w:p w14:paraId="293A179A" w14:textId="77777777" w:rsidR="00903722" w:rsidRPr="00903722" w:rsidRDefault="00903722" w:rsidP="00903722">
      <w:pPr>
        <w:spacing w:after="0"/>
        <w:rPr>
          <w:del w:id="32" w:author="Marek Hajduczenia" w:date="2023-07-06T13:10:00Z"/>
          <w:rFonts w:ascii="Courier New" w:hAnsi="Courier New" w:cs="Courier New"/>
          <w:sz w:val="16"/>
          <w:szCs w:val="16"/>
        </w:rPr>
      </w:pPr>
      <w:del w:id="33" w:author="Marek Hajduczenia" w:date="2023-07-06T13:10:00Z">
        <w:r w:rsidRPr="00903722">
          <w:rPr>
            <w:rFonts w:ascii="Courier New" w:hAnsi="Courier New" w:cs="Courier New"/>
            <w:sz w:val="16"/>
            <w:szCs w:val="16"/>
          </w:rPr>
          <w:delText xml:space="preserve">    MAX-ACCESS read-only</w:delText>
        </w:r>
      </w:del>
    </w:p>
    <w:p w14:paraId="34A835FA" w14:textId="77777777" w:rsidR="00903722" w:rsidRPr="00903722" w:rsidRDefault="00903722" w:rsidP="00903722">
      <w:pPr>
        <w:spacing w:after="0"/>
        <w:rPr>
          <w:del w:id="34" w:author="Marek Hajduczenia" w:date="2023-07-06T13:10:00Z"/>
          <w:rFonts w:ascii="Courier New" w:hAnsi="Courier New" w:cs="Courier New"/>
          <w:sz w:val="16"/>
          <w:szCs w:val="16"/>
        </w:rPr>
      </w:pPr>
      <w:del w:id="35" w:author="Marek Hajduczenia" w:date="2023-07-06T13:10:00Z">
        <w:r w:rsidRPr="00903722">
          <w:rPr>
            <w:rFonts w:ascii="Courier New" w:hAnsi="Courier New" w:cs="Courier New"/>
            <w:sz w:val="16"/>
            <w:szCs w:val="16"/>
          </w:rPr>
          <w:delText xml:space="preserve">    STATUS current</w:delText>
        </w:r>
      </w:del>
    </w:p>
    <w:p w14:paraId="342B9927" w14:textId="77777777" w:rsidR="00903722" w:rsidRPr="00903722" w:rsidRDefault="00903722" w:rsidP="00903722">
      <w:pPr>
        <w:spacing w:after="0"/>
        <w:rPr>
          <w:del w:id="36" w:author="Marek Hajduczenia" w:date="2023-07-06T13:10:00Z"/>
          <w:rFonts w:ascii="Courier New" w:hAnsi="Courier New" w:cs="Courier New"/>
          <w:sz w:val="16"/>
          <w:szCs w:val="16"/>
        </w:rPr>
      </w:pPr>
      <w:del w:id="37" w:author="Marek Hajduczenia" w:date="2023-07-06T13:10:00Z">
        <w:r w:rsidRPr="00903722">
          <w:rPr>
            <w:rFonts w:ascii="Courier New" w:hAnsi="Courier New" w:cs="Courier New"/>
            <w:sz w:val="16"/>
            <w:szCs w:val="16"/>
          </w:rPr>
          <w:delText xml:space="preserve">    DESCRIPTION</w:delText>
        </w:r>
      </w:del>
    </w:p>
    <w:p w14:paraId="079F4523" w14:textId="77777777" w:rsidR="00903722" w:rsidRPr="00903722" w:rsidRDefault="00903722" w:rsidP="00903722">
      <w:pPr>
        <w:spacing w:after="0"/>
        <w:rPr>
          <w:del w:id="38" w:author="Marek Hajduczenia" w:date="2023-07-06T13:10:00Z"/>
          <w:rFonts w:ascii="Courier New" w:hAnsi="Courier New" w:cs="Courier New"/>
          <w:sz w:val="16"/>
          <w:szCs w:val="16"/>
        </w:rPr>
      </w:pPr>
      <w:del w:id="39" w:author="Marek Hajduczenia" w:date="2023-07-06T13:10:00Z">
        <w:r w:rsidRPr="00903722">
          <w:rPr>
            <w:rFonts w:ascii="Courier New" w:hAnsi="Courier New" w:cs="Courier New"/>
            <w:sz w:val="16"/>
            <w:szCs w:val="16"/>
          </w:rPr>
          <w:delText xml:space="preserve">          "This counter is incremented when the PSE state diagram</w:delText>
        </w:r>
      </w:del>
    </w:p>
    <w:p w14:paraId="042C0CA3" w14:textId="77777777" w:rsidR="00903722" w:rsidRPr="00903722" w:rsidRDefault="00903722" w:rsidP="00903722">
      <w:pPr>
        <w:spacing w:after="0"/>
        <w:rPr>
          <w:del w:id="40" w:author="Marek Hajduczenia" w:date="2023-07-06T13:10:00Z"/>
          <w:rFonts w:ascii="Courier New" w:hAnsi="Courier New" w:cs="Courier New"/>
          <w:sz w:val="16"/>
          <w:szCs w:val="16"/>
        </w:rPr>
      </w:pPr>
      <w:del w:id="41" w:author="Marek Hajduczenia" w:date="2023-07-06T13:10:00Z">
        <w:r w:rsidRPr="00903722">
          <w:rPr>
            <w:rFonts w:ascii="Courier New" w:hAnsi="Courier New" w:cs="Courier New"/>
            <w:sz w:val="16"/>
            <w:szCs w:val="16"/>
          </w:rPr>
          <w:delText xml:space="preserve">             enters the state ERROR_DELAY_SHORT."</w:delText>
        </w:r>
      </w:del>
    </w:p>
    <w:p w14:paraId="28ED702E" w14:textId="77777777" w:rsidR="00903722" w:rsidRPr="00903722" w:rsidRDefault="00903722" w:rsidP="00903722">
      <w:pPr>
        <w:spacing w:after="0"/>
        <w:rPr>
          <w:del w:id="42" w:author="Marek Hajduczenia" w:date="2023-07-06T13:10:00Z"/>
          <w:rFonts w:ascii="Courier New" w:hAnsi="Courier New" w:cs="Courier New"/>
          <w:sz w:val="16"/>
          <w:szCs w:val="16"/>
        </w:rPr>
      </w:pPr>
      <w:del w:id="43" w:author="Marek Hajduczenia" w:date="2023-07-06T13:10:00Z">
        <w:r w:rsidRPr="00903722">
          <w:rPr>
            <w:rFonts w:ascii="Courier New" w:hAnsi="Courier New" w:cs="Courier New"/>
            <w:sz w:val="16"/>
            <w:szCs w:val="16"/>
          </w:rPr>
          <w:delText xml:space="preserve">    REFERENCE</w:delText>
        </w:r>
      </w:del>
    </w:p>
    <w:p w14:paraId="37F55992" w14:textId="77777777" w:rsidR="00903722" w:rsidRPr="00903722" w:rsidRDefault="00903722" w:rsidP="00903722">
      <w:pPr>
        <w:spacing w:after="0"/>
        <w:rPr>
          <w:del w:id="44" w:author="Marek Hajduczenia" w:date="2023-07-06T13:10:00Z"/>
          <w:rFonts w:ascii="Courier New" w:hAnsi="Courier New" w:cs="Courier New"/>
          <w:sz w:val="16"/>
          <w:szCs w:val="16"/>
        </w:rPr>
      </w:pPr>
      <w:del w:id="45" w:author="Marek Hajduczenia" w:date="2023-07-06T13:10:00Z">
        <w:r w:rsidRPr="00903722">
          <w:rPr>
            <w:rFonts w:ascii="Courier New" w:hAnsi="Courier New" w:cs="Courier New"/>
            <w:sz w:val="16"/>
            <w:szCs w:val="16"/>
          </w:rPr>
          <w:delText xml:space="preserve">      "IEEE Std 802.3, 30.9.1.1.10</w:delText>
        </w:r>
      </w:del>
    </w:p>
    <w:p w14:paraId="5A7A0D1B" w14:textId="77777777" w:rsidR="00903722" w:rsidRPr="00903722" w:rsidRDefault="00903722" w:rsidP="00903722">
      <w:pPr>
        <w:spacing w:after="0"/>
        <w:rPr>
          <w:del w:id="46" w:author="Marek Hajduczenia" w:date="2023-07-06T13:10:00Z"/>
          <w:rFonts w:ascii="Courier New" w:hAnsi="Courier New" w:cs="Courier New"/>
          <w:sz w:val="16"/>
          <w:szCs w:val="16"/>
        </w:rPr>
      </w:pPr>
      <w:del w:id="47" w:author="Marek Hajduczenia" w:date="2023-07-06T13:10:00Z">
        <w:r w:rsidRPr="00903722">
          <w:rPr>
            <w:rFonts w:ascii="Courier New" w:hAnsi="Courier New" w:cs="Courier New"/>
            <w:sz w:val="16"/>
            <w:szCs w:val="16"/>
          </w:rPr>
          <w:delText xml:space="preserve">       aPSEShortCounter"</w:delText>
        </w:r>
      </w:del>
    </w:p>
    <w:p w14:paraId="1755A133" w14:textId="77777777" w:rsidR="00903722" w:rsidRPr="00903722" w:rsidRDefault="00903722" w:rsidP="00903722">
      <w:pPr>
        <w:spacing w:after="0"/>
        <w:rPr>
          <w:del w:id="48" w:author="Marek Hajduczenia" w:date="2023-07-06T13:10:00Z"/>
          <w:rFonts w:ascii="Courier New" w:hAnsi="Courier New" w:cs="Courier New"/>
          <w:sz w:val="16"/>
          <w:szCs w:val="16"/>
        </w:rPr>
      </w:pPr>
      <w:del w:id="49" w:author="Marek Hajduczenia" w:date="2023-07-06T13:10:00Z">
        <w:r w:rsidRPr="00903722">
          <w:rPr>
            <w:rFonts w:ascii="Courier New" w:hAnsi="Courier New" w:cs="Courier New"/>
            <w:sz w:val="16"/>
            <w:szCs w:val="16"/>
          </w:rPr>
          <w:delText xml:space="preserve">    ::= { pethPsePortEntry 14 }</w:delText>
        </w:r>
      </w:del>
    </w:p>
    <w:p w14:paraId="4B15D394" w14:textId="77777777" w:rsidR="00903722" w:rsidRPr="00903722" w:rsidRDefault="00903722" w:rsidP="00903722">
      <w:pPr>
        <w:spacing w:after="0"/>
        <w:rPr>
          <w:del w:id="50" w:author="Marek Hajduczenia" w:date="2023-07-06T13:10:00Z"/>
          <w:rFonts w:ascii="Courier New" w:hAnsi="Courier New" w:cs="Courier New"/>
          <w:sz w:val="16"/>
          <w:szCs w:val="16"/>
        </w:rPr>
      </w:pPr>
    </w:p>
    <w:p w14:paraId="1F62BB7F" w14:textId="77777777" w:rsidR="00903722" w:rsidRPr="00903722" w:rsidRDefault="00903722" w:rsidP="00903722">
      <w:pPr>
        <w:spacing w:after="0"/>
        <w:rPr>
          <w:del w:id="51" w:author="Marek Hajduczenia" w:date="2023-07-06T13:10:00Z"/>
          <w:rFonts w:ascii="Courier New" w:hAnsi="Courier New" w:cs="Courier New"/>
          <w:sz w:val="16"/>
          <w:szCs w:val="16"/>
        </w:rPr>
      </w:pPr>
    </w:p>
    <w:p w14:paraId="6615CEB2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pethPsePortActualPower       OBJECT-TYPE</w:t>
      </w:r>
    </w:p>
    <w:p w14:paraId="6DA77E85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SYNTAX Integer32</w:t>
      </w:r>
    </w:p>
    <w:p w14:paraId="4DAD97D2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MAX-ACCESS read-only</w:t>
      </w:r>
    </w:p>
    <w:p w14:paraId="17A63586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STATUS current</w:t>
      </w:r>
    </w:p>
    <w:p w14:paraId="5E600E2D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DESCRIPTION</w:t>
      </w:r>
    </w:p>
    <w:p w14:paraId="260CAC8A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"See IEEE Std 802.3, 30.9.1.1.12 aPSEActualPower."</w:t>
      </w:r>
    </w:p>
    <w:p w14:paraId="4F43FBF4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REFERENCE</w:t>
      </w:r>
    </w:p>
    <w:p w14:paraId="7E25A6F7" w14:textId="29BFABBD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"IEEE Std 802.3, 30.9.1.1.</w:t>
      </w:r>
      <w:del w:id="52" w:author="Marek Hajduczenia" w:date="2023-07-06T13:10:00Z">
        <w:r w:rsidR="00903722" w:rsidRPr="00903722">
          <w:rPr>
            <w:rFonts w:ascii="Courier New" w:hAnsi="Courier New" w:cs="Courier New"/>
            <w:sz w:val="16"/>
            <w:szCs w:val="16"/>
          </w:rPr>
          <w:delText>12 aPSEActualPower."</w:delText>
        </w:r>
      </w:del>
      <w:ins w:id="53" w:author="Marek Hajduczenia" w:date="2023-07-06T13:10:00Z">
        <w:r w:rsidR="00C425A0">
          <w:rPr>
            <w:rFonts w:ascii="Courier New" w:hAnsi="Courier New" w:cs="Courier New"/>
            <w:sz w:val="16"/>
            <w:szCs w:val="16"/>
          </w:rPr>
          <w:t>23</w:t>
        </w:r>
        <w:r w:rsidRPr="00954522">
          <w:rPr>
            <w:rFonts w:ascii="Courier New" w:hAnsi="Courier New" w:cs="Courier New"/>
            <w:sz w:val="16"/>
            <w:szCs w:val="16"/>
          </w:rPr>
          <w:t>"</w:t>
        </w:r>
      </w:ins>
    </w:p>
    <w:p w14:paraId="05833E15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::= { pethPsePortEntry 15 }</w:t>
      </w:r>
    </w:p>
    <w:p w14:paraId="16F151EC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42E0773E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384B5B51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pethPsePortPowerAccuracy     OBJECT-TYPE</w:t>
      </w:r>
    </w:p>
    <w:p w14:paraId="3DFB0B71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SYNTAX Integer32</w:t>
      </w:r>
    </w:p>
    <w:p w14:paraId="62F2BFCC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MAX-ACCESS read-only</w:t>
      </w:r>
    </w:p>
    <w:p w14:paraId="15B4D578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STATUS current</w:t>
      </w:r>
    </w:p>
    <w:p w14:paraId="556E26B2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DESCRIPTION</w:t>
      </w:r>
    </w:p>
    <w:p w14:paraId="7DCF6D27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"See IEEE Std 802.3, 30.9.1.1.13 aPSEPowerAccuracy."</w:t>
      </w:r>
    </w:p>
    <w:p w14:paraId="199B5FFD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REFERENCE</w:t>
      </w:r>
    </w:p>
    <w:p w14:paraId="78BE3942" w14:textId="392C38C5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"IEEE Std 802.3, 30.9.1.1.</w:t>
      </w:r>
      <w:del w:id="54" w:author="Marek Hajduczenia" w:date="2023-07-06T13:10:00Z">
        <w:r w:rsidR="00903722" w:rsidRPr="00903722">
          <w:rPr>
            <w:rFonts w:ascii="Courier New" w:hAnsi="Courier New" w:cs="Courier New"/>
            <w:sz w:val="16"/>
            <w:szCs w:val="16"/>
          </w:rPr>
          <w:delText>13 aPSEPowerAccuracy."</w:delText>
        </w:r>
      </w:del>
      <w:ins w:id="55" w:author="Marek Hajduczenia" w:date="2023-07-06T13:10:00Z">
        <w:r w:rsidR="00C425A0">
          <w:rPr>
            <w:rFonts w:ascii="Courier New" w:hAnsi="Courier New" w:cs="Courier New"/>
            <w:sz w:val="16"/>
            <w:szCs w:val="16"/>
          </w:rPr>
          <w:t>24</w:t>
        </w:r>
        <w:r w:rsidRPr="00954522">
          <w:rPr>
            <w:rFonts w:ascii="Courier New" w:hAnsi="Courier New" w:cs="Courier New"/>
            <w:sz w:val="16"/>
            <w:szCs w:val="16"/>
          </w:rPr>
          <w:t>"</w:t>
        </w:r>
      </w:ins>
    </w:p>
    <w:p w14:paraId="34A79CB4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::= { pethPsePortEntry 16 }</w:t>
      </w:r>
    </w:p>
    <w:p w14:paraId="1D336575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57C7F898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2D98B6D0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pethPsePortCumulativeEnergy     OBJECT-TYPE</w:t>
      </w:r>
    </w:p>
    <w:p w14:paraId="56AA0A00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SYNTAX Counter32</w:t>
      </w:r>
    </w:p>
    <w:p w14:paraId="544E83EE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MAX-ACCESS read-only</w:t>
      </w:r>
    </w:p>
    <w:p w14:paraId="63282ACF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STATUS current</w:t>
      </w:r>
    </w:p>
    <w:p w14:paraId="16FF2FE0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DESCRIPTION</w:t>
      </w:r>
    </w:p>
    <w:p w14:paraId="56DC74B2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"See IEEE Std 802.3, 30.9.1.1.14 aPSECumulativeEnergy."</w:t>
      </w:r>
    </w:p>
    <w:p w14:paraId="6275C613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REFERENCE</w:t>
      </w:r>
    </w:p>
    <w:p w14:paraId="5B3CB8F1" w14:textId="708A9F80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"IEEE Std 802.3, 30.9.1.1.</w:t>
      </w:r>
      <w:del w:id="56" w:author="Marek Hajduczenia" w:date="2023-07-06T13:10:00Z">
        <w:r w:rsidR="00903722" w:rsidRPr="00903722">
          <w:rPr>
            <w:rFonts w:ascii="Courier New" w:hAnsi="Courier New" w:cs="Courier New"/>
            <w:sz w:val="16"/>
            <w:szCs w:val="16"/>
          </w:rPr>
          <w:delText>14 aPSECumulativeEnergy."</w:delText>
        </w:r>
      </w:del>
      <w:ins w:id="57" w:author="Marek Hajduczenia" w:date="2023-07-06T13:10:00Z">
        <w:r w:rsidR="00C425A0">
          <w:rPr>
            <w:rFonts w:ascii="Courier New" w:hAnsi="Courier New" w:cs="Courier New"/>
            <w:sz w:val="16"/>
            <w:szCs w:val="16"/>
          </w:rPr>
          <w:t>25</w:t>
        </w:r>
        <w:r w:rsidRPr="00954522">
          <w:rPr>
            <w:rFonts w:ascii="Courier New" w:hAnsi="Courier New" w:cs="Courier New"/>
            <w:sz w:val="16"/>
            <w:szCs w:val="16"/>
          </w:rPr>
          <w:t>"</w:t>
        </w:r>
      </w:ins>
    </w:p>
    <w:p w14:paraId="438FE0EC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::= { pethPsePortEntry 17 }</w:t>
      </w:r>
    </w:p>
    <w:p w14:paraId="01B4A2BE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09D400CF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252FB801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>-- Main PSE Objects</w:t>
      </w:r>
    </w:p>
    <w:p w14:paraId="32B2CEAE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10AFA904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>pethMainPseObjects       OBJECT IDENTIFIER ::= { pethObjects 3 }</w:t>
      </w:r>
    </w:p>
    <w:p w14:paraId="3DF3B856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49F38E13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>pethMainPseTable OBJECT-TYPE</w:t>
      </w:r>
    </w:p>
    <w:p w14:paraId="1F9E545C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SYNTAX      SEQUENCE OF PethMainPseEntry</w:t>
      </w:r>
    </w:p>
    <w:p w14:paraId="1816FEA7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MAX-ACCESS  not-accessible</w:t>
      </w:r>
    </w:p>
    <w:p w14:paraId="45340D1B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78E7A6BD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69F48A02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"A table of objects that display and control attributes</w:t>
      </w:r>
    </w:p>
    <w:p w14:paraId="655F578D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of the main power source in a PSE  device. Ethernet</w:t>
      </w:r>
    </w:p>
    <w:p w14:paraId="15AE9A7C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switches are one example of devices that would support</w:t>
      </w:r>
    </w:p>
    <w:p w14:paraId="66694DDA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these objects.</w:t>
      </w:r>
    </w:p>
    <w:p w14:paraId="70DC96FC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Values of all read-write objects in this table are</w:t>
      </w:r>
    </w:p>
    <w:p w14:paraId="599925E0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persistent at restart/reboot."</w:t>
      </w:r>
    </w:p>
    <w:p w14:paraId="634EE49B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::= { pethMainPseObjects 1 }</w:t>
      </w:r>
    </w:p>
    <w:p w14:paraId="64A4ED2A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262B62D0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pethMainPseEntry OBJECT-TYPE</w:t>
      </w:r>
    </w:p>
    <w:p w14:paraId="697A9762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SYNTAX      PethMainPseEntry</w:t>
      </w:r>
    </w:p>
    <w:p w14:paraId="1F0E71EE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MAX-ACCESS  not-accessible</w:t>
      </w:r>
    </w:p>
    <w:p w14:paraId="08357D73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071A4AEB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16B8DE4F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"A set of objects that display and control the Main</w:t>
      </w:r>
    </w:p>
    <w:p w14:paraId="4D35345F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power of a PSE."</w:t>
      </w:r>
    </w:p>
    <w:p w14:paraId="0D26F8C8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INDEX    { pethMainPseGroupIndex }</w:t>
      </w:r>
    </w:p>
    <w:p w14:paraId="2B22C316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::= { pethMainPseTable 1 }</w:t>
      </w:r>
    </w:p>
    <w:p w14:paraId="6FA2DFD5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5671DB19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PethMainPseEntry ::= SEQUENCE {</w:t>
      </w:r>
    </w:p>
    <w:p w14:paraId="68EF3D80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lastRenderedPageBreak/>
        <w:t xml:space="preserve">       pethMainPseGroupIndex</w:t>
      </w:r>
    </w:p>
    <w:p w14:paraId="3D173529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Integer32,</w:t>
      </w:r>
    </w:p>
    <w:p w14:paraId="3E5F41AF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pethMainPsePower</w:t>
      </w:r>
    </w:p>
    <w:p w14:paraId="67679D9B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Gauge32 ,</w:t>
      </w:r>
    </w:p>
    <w:p w14:paraId="0D1624A5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pethMainPseOperStatus</w:t>
      </w:r>
    </w:p>
    <w:p w14:paraId="25887F8C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INTEGER,</w:t>
      </w:r>
    </w:p>
    <w:p w14:paraId="0091DAC8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pethMainPseConsumptionPower</w:t>
      </w:r>
    </w:p>
    <w:p w14:paraId="7682D19E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Gauge32,</w:t>
      </w:r>
    </w:p>
    <w:p w14:paraId="13B085A0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pethMainPseUsageThreshold</w:t>
      </w:r>
    </w:p>
    <w:p w14:paraId="76030770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Integer32</w:t>
      </w:r>
    </w:p>
    <w:p w14:paraId="6D415C5B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}</w:t>
      </w:r>
    </w:p>
    <w:p w14:paraId="7F80F4E2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pethMainPseGroupIndex OBJECT-TYPE</w:t>
      </w:r>
    </w:p>
    <w:p w14:paraId="113F7C9D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SYNTAX       Integer32 (1..2147483647)</w:t>
      </w:r>
    </w:p>
    <w:p w14:paraId="4B9C45E9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MAX-ACCESS  not-accessible</w:t>
      </w:r>
    </w:p>
    <w:p w14:paraId="4532E24C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4C20519B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0EE7728A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"This variable uniquely identifies the group to which</w:t>
      </w:r>
    </w:p>
    <w:p w14:paraId="6021D9B2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power Ethernet PSE is connected. Group means (box in</w:t>
      </w:r>
    </w:p>
    <w:p w14:paraId="0DA95909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the stack, module in a rack) and the value 1 shall be</w:t>
      </w:r>
    </w:p>
    <w:p w14:paraId="34C959CE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used for non-modular devices. Furthermore, the same</w:t>
      </w:r>
    </w:p>
    <w:p w14:paraId="2B86FBC5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value shall be used in this variable, pethPsePortGroupIndex,</w:t>
      </w:r>
    </w:p>
    <w:p w14:paraId="7475766D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and pethNotificationControlGroupIndex to refer to a</w:t>
      </w:r>
    </w:p>
    <w:p w14:paraId="594D26D6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given box in a stack or module in a rack."</w:t>
      </w:r>
    </w:p>
    <w:p w14:paraId="7FD7C7AA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::= { pethMainPseEntry 1 }</w:t>
      </w:r>
    </w:p>
    <w:p w14:paraId="1413C27E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55190775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pethMainPsePower OBJECT-TYPE</w:t>
      </w:r>
    </w:p>
    <w:p w14:paraId="3C3FE95F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SYNTAX      Gauge32  (1..65535)</w:t>
      </w:r>
    </w:p>
    <w:p w14:paraId="7AE8C17E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UNITS      "Watts"</w:t>
      </w:r>
    </w:p>
    <w:p w14:paraId="4E53F2C3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MAX-ACCESS  read-only</w:t>
      </w:r>
    </w:p>
    <w:p w14:paraId="05950393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40B6E4FC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437B756F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  "The nominal power of the PSE expressed in Watts."</w:t>
      </w:r>
    </w:p>
    <w:p w14:paraId="7254EDA6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::= { pethMainPseEntry 2 }</w:t>
      </w:r>
    </w:p>
    <w:p w14:paraId="3F2E00B3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62DDB58E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pethMainPseOperStatus OBJECT-TYPE</w:t>
      </w:r>
    </w:p>
    <w:p w14:paraId="6E8B0351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SYNTAX INTEGER   {</w:t>
      </w:r>
    </w:p>
    <w:p w14:paraId="660B287E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  on(1),</w:t>
      </w:r>
    </w:p>
    <w:p w14:paraId="551D6388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  off(2),</w:t>
      </w:r>
    </w:p>
    <w:p w14:paraId="6380389D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  faulty(3)</w:t>
      </w:r>
    </w:p>
    <w:p w14:paraId="4908C191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}</w:t>
      </w:r>
    </w:p>
    <w:p w14:paraId="6FF6AC0B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MAX-ACCESS  read-only</w:t>
      </w:r>
    </w:p>
    <w:p w14:paraId="65331010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72FC2F91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4FB9D43F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  "The operational status of the main PSE."</w:t>
      </w:r>
    </w:p>
    <w:p w14:paraId="2710576B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::= { pethMainPseEntry 3 }</w:t>
      </w:r>
    </w:p>
    <w:p w14:paraId="38F6783E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626FAA3A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pethMainPseConsumptionPower OBJECT-TYPE</w:t>
      </w:r>
    </w:p>
    <w:p w14:paraId="70E26CC0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SYNTAX      Gauge32</w:t>
      </w:r>
    </w:p>
    <w:p w14:paraId="3973015B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UNITS      "Watts"</w:t>
      </w:r>
    </w:p>
    <w:p w14:paraId="0C07C06D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MAX-ACCESS  read-only</w:t>
      </w:r>
    </w:p>
    <w:p w14:paraId="206DCA33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2EF2CDA3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33C7A827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  "Measured usage power expressed in Watts."</w:t>
      </w:r>
    </w:p>
    <w:p w14:paraId="0D8AB404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::= { pethMainPseEntry 4 }</w:t>
      </w:r>
    </w:p>
    <w:p w14:paraId="1D28BABF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3E90FB31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pethMainPseUsageThreshold OBJECT-TYPE</w:t>
      </w:r>
    </w:p>
    <w:p w14:paraId="5B015D6B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SYNTAX      Integer32  (1..99)</w:t>
      </w:r>
    </w:p>
    <w:p w14:paraId="5E69AACF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UNITS      "%"</w:t>
      </w:r>
    </w:p>
    <w:p w14:paraId="16CAB858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MAX-ACCESS  read-write</w:t>
      </w:r>
    </w:p>
    <w:p w14:paraId="7A0EC615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23D203B9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4AE59FDB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   "The usage threshold expressed in percents for</w:t>
      </w:r>
    </w:p>
    <w:p w14:paraId="6632719E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   comparing the measured power and initiating</w:t>
      </w:r>
    </w:p>
    <w:p w14:paraId="383DAB2B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   an alarm if the threshold is exceeded."</w:t>
      </w:r>
    </w:p>
    <w:p w14:paraId="30DC5242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::= { pethMainPseEntry 5 }</w:t>
      </w:r>
    </w:p>
    <w:p w14:paraId="0F4C8C51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06AFA6D8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>-- Notification  Control  Objects</w:t>
      </w:r>
    </w:p>
    <w:p w14:paraId="1BA04E6A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6FECF6D8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>pethNotificationControl        OBJECT IDENTIFIER ::= { pethObjects 4 }</w:t>
      </w:r>
    </w:p>
    <w:p w14:paraId="70C6C177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13F8DBF5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>pethNotificationControlTable OBJECT-TYPE</w:t>
      </w:r>
    </w:p>
    <w:p w14:paraId="4D1B04DE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SYNTAX      SEQUENCE OF PethNotificationControlEntry</w:t>
      </w:r>
    </w:p>
    <w:p w14:paraId="2096A1B3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MAX-ACCESS  not-accessible</w:t>
      </w:r>
    </w:p>
    <w:p w14:paraId="4DC61CD4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444CD1D3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521A5934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57DCF9A7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"A table of objects that display and control the</w:t>
      </w:r>
    </w:p>
    <w:p w14:paraId="53626CBC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Notification on a PSE  device.</w:t>
      </w:r>
    </w:p>
    <w:p w14:paraId="01F245D0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Values of all read-write objects in this table are</w:t>
      </w:r>
    </w:p>
    <w:p w14:paraId="466CE40D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persistent at restart/reboot."</w:t>
      </w:r>
    </w:p>
    <w:p w14:paraId="5A7595FF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::= { pethNotificationControl 1 }</w:t>
      </w:r>
    </w:p>
    <w:p w14:paraId="6C084F38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15D413A7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pethNotificationControlEntry OBJECT-TYPE</w:t>
      </w:r>
    </w:p>
    <w:p w14:paraId="0402AE56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SYNTAX      PethNotificationControlEntry</w:t>
      </w:r>
    </w:p>
    <w:p w14:paraId="75E6C359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MAX-ACCESS  not-accessible</w:t>
      </w:r>
    </w:p>
    <w:p w14:paraId="30E130AF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4A156D16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3306B1B8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"A set of objects that control the Notification events."</w:t>
      </w:r>
    </w:p>
    <w:p w14:paraId="22DCB9AF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INDEX    { pethNotificationControlGroupIndex }</w:t>
      </w:r>
    </w:p>
    <w:p w14:paraId="08CC4040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::= { pethNotificationControlTable 1 }</w:t>
      </w:r>
    </w:p>
    <w:p w14:paraId="1EC98A47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34CA9405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PethNotificationControlEntry ::= SEQUENCE {</w:t>
      </w:r>
    </w:p>
    <w:p w14:paraId="5A9D4F91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pethNotificationControlGroupIndex</w:t>
      </w:r>
    </w:p>
    <w:p w14:paraId="60026004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Integer32,</w:t>
      </w:r>
    </w:p>
    <w:p w14:paraId="562A5A56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pethNotificationControlEnable</w:t>
      </w:r>
    </w:p>
    <w:p w14:paraId="31D869C3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TruthValue</w:t>
      </w:r>
    </w:p>
    <w:p w14:paraId="565E337B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}</w:t>
      </w:r>
    </w:p>
    <w:p w14:paraId="76E9E71F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pethNotificationControlGroupIndex OBJECT-TYPE</w:t>
      </w:r>
    </w:p>
    <w:p w14:paraId="0654909E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SYNTAX      Integer32 (1..2147483647)</w:t>
      </w:r>
    </w:p>
    <w:p w14:paraId="753CB6B7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MAX-ACCESS  not-accessible</w:t>
      </w:r>
    </w:p>
    <w:p w14:paraId="353A88F6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STATUS      current</w:t>
      </w:r>
    </w:p>
    <w:p w14:paraId="21A51039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546C1FCA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"This variable uniquely identifies the group. Group</w:t>
      </w:r>
    </w:p>
    <w:p w14:paraId="530C745B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means box in the stack, module in a rack and the value</w:t>
      </w:r>
    </w:p>
    <w:p w14:paraId="1FD89716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1 shall be used for non-modular devices. Furthermore,</w:t>
      </w:r>
    </w:p>
    <w:p w14:paraId="5328DA2B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the same value shall be used in this variable,</w:t>
      </w:r>
    </w:p>
    <w:p w14:paraId="61467FC8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pethPsePortGroupIndex, and</w:t>
      </w:r>
    </w:p>
    <w:p w14:paraId="68A10587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pethMainPseGroupIndex to refer to a given box in a</w:t>
      </w:r>
    </w:p>
    <w:p w14:paraId="045DFF23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stack or module in a rack."</w:t>
      </w:r>
    </w:p>
    <w:p w14:paraId="25119531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::= { pethNotificationControlEntry 1 }</w:t>
      </w:r>
    </w:p>
    <w:p w14:paraId="2E954A79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3056DD59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pethNotificationControlEnable  OBJECT-TYPE</w:t>
      </w:r>
    </w:p>
    <w:p w14:paraId="0F766D8F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SYNTAX             TruthValue</w:t>
      </w:r>
    </w:p>
    <w:p w14:paraId="4D55D2B4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MAX-ACCESS         read-write</w:t>
      </w:r>
    </w:p>
    <w:p w14:paraId="70810F5E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STATUS             current</w:t>
      </w:r>
    </w:p>
    <w:p w14:paraId="22376A08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42EB8980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"This object controls, on a per-group basis, whether</w:t>
      </w:r>
    </w:p>
    <w:p w14:paraId="6106D01C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or not notifications from the agent are enabled. The</w:t>
      </w:r>
    </w:p>
    <w:p w14:paraId="5D6AAF7E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value true(1) means that notifications are enabled; the</w:t>
      </w:r>
    </w:p>
    <w:p w14:paraId="60DB4F23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value false(2) means that they are not."</w:t>
      </w:r>
    </w:p>
    <w:p w14:paraId="5877CDCD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::= { pethNotificationControlEntry 2 }</w:t>
      </w:r>
    </w:p>
    <w:p w14:paraId="071F1462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>--</w:t>
      </w:r>
    </w:p>
    <w:p w14:paraId="4E5D9E16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>-- Notifications Section</w:t>
      </w:r>
    </w:p>
    <w:p w14:paraId="78868B74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>--</w:t>
      </w:r>
    </w:p>
    <w:p w14:paraId="5CA0DCB2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>--</w:t>
      </w:r>
    </w:p>
    <w:p w14:paraId="223F86BC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7A20AD9D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pethPsePortOnOffNotification NOTIFICATION-TYPE</w:t>
      </w:r>
    </w:p>
    <w:p w14:paraId="52B15FA3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OBJECTS     { pethPsePortDetectionStatus }</w:t>
      </w:r>
    </w:p>
    <w:p w14:paraId="79AED6F0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STATUS      current</w:t>
      </w:r>
    </w:p>
    <w:p w14:paraId="4378B684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DESCRIPTION</w:t>
      </w:r>
    </w:p>
    <w:p w14:paraId="08FEAD37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  "This Notification indicates if Pse Port is delivering or</w:t>
      </w:r>
    </w:p>
    <w:p w14:paraId="2D47C07E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  not power to the PD. This Notification should be sent on</w:t>
      </w:r>
    </w:p>
    <w:p w14:paraId="34B06D61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  every status change except in the searching mode.</w:t>
      </w:r>
    </w:p>
    <w:p w14:paraId="6F60E047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  At least 500 msec shall elapse between notifications</w:t>
      </w:r>
    </w:p>
    <w:p w14:paraId="7288ECEA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  being emitted by the same object instance."</w:t>
      </w:r>
    </w:p>
    <w:p w14:paraId="09F5C738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::= { pethNotifications 1 }</w:t>
      </w:r>
    </w:p>
    <w:p w14:paraId="34E86CB6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539F52E4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pethMainPowerUsageOnNotification NOTIFICATION-TYPE</w:t>
      </w:r>
    </w:p>
    <w:p w14:paraId="223BC754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OBJECTS     { pethMainPseConsumptionPower  }</w:t>
      </w:r>
    </w:p>
    <w:p w14:paraId="6A5A9477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STATUS      current</w:t>
      </w:r>
    </w:p>
    <w:p w14:paraId="2FFE86DA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DESCRIPTION</w:t>
      </w:r>
    </w:p>
    <w:p w14:paraId="52882911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  "This Notification indicate PSE Threshold usage</w:t>
      </w:r>
    </w:p>
    <w:p w14:paraId="4C9C6324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  indication is on, the usage power is above the</w:t>
      </w:r>
    </w:p>
    <w:p w14:paraId="2694407C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  threshold. At least 500 msec shall elapse between</w:t>
      </w:r>
    </w:p>
    <w:p w14:paraId="207A97CF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  notifications being emitted by the same object</w:t>
      </w:r>
    </w:p>
    <w:p w14:paraId="1A1EB3F9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  instance."</w:t>
      </w:r>
    </w:p>
    <w:p w14:paraId="26EB0DC8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lastRenderedPageBreak/>
        <w:t xml:space="preserve">         ::= { pethNotifications 2 }</w:t>
      </w:r>
    </w:p>
    <w:p w14:paraId="227C7F95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1D374D60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pethMainPowerUsageOffNotification NOTIFICATION-TYPE</w:t>
      </w:r>
    </w:p>
    <w:p w14:paraId="6DA011F9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OBJECTS     { pethMainPseConsumptionPower }</w:t>
      </w:r>
    </w:p>
    <w:p w14:paraId="30DE5CD8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STATUS      current</w:t>
      </w:r>
    </w:p>
    <w:p w14:paraId="5D9C86C9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DESCRIPTION</w:t>
      </w:r>
    </w:p>
    <w:p w14:paraId="58EBAF53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  "This Notification indicates PSE Threshold usage indication</w:t>
      </w:r>
    </w:p>
    <w:p w14:paraId="64B1E8FA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  off, the usage power is below the threshold.</w:t>
      </w:r>
    </w:p>
    <w:p w14:paraId="1843B942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  At least 500 msec shall elapse between notifications being</w:t>
      </w:r>
    </w:p>
    <w:p w14:paraId="7926C4CE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  emitted by the same object instance."</w:t>
      </w:r>
    </w:p>
    <w:p w14:paraId="5F591D01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::= { pethNotifications 3 }</w:t>
      </w:r>
    </w:p>
    <w:p w14:paraId="78BA871A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26DDE52F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>--</w:t>
      </w:r>
    </w:p>
    <w:p w14:paraId="29AE15EA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>-- Conformance statements</w:t>
      </w:r>
    </w:p>
    <w:p w14:paraId="168B83AF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>--</w:t>
      </w:r>
    </w:p>
    <w:p w14:paraId="0147839B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>pethCompliances OBJECT IDENTIFIER ::= { pethConformance 1 }</w:t>
      </w:r>
    </w:p>
    <w:p w14:paraId="2F90792C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>pethGroups      OBJECT IDENTIFIER ::= { pethConformance 2 }</w:t>
      </w:r>
    </w:p>
    <w:p w14:paraId="548558BD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1AAA2224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>-- Compliance statements</w:t>
      </w:r>
    </w:p>
    <w:p w14:paraId="0BEC8836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0C323DE3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>pethCompliance MODULE-COMPLIANCE</w:t>
      </w:r>
    </w:p>
    <w:p w14:paraId="7E7CDEC4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STATUS  current</w:t>
      </w:r>
    </w:p>
    <w:p w14:paraId="177AF2FA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DESCRIPTION</w:t>
      </w:r>
    </w:p>
    <w:p w14:paraId="62C81857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  "Describes the requirements for conformance to the</w:t>
      </w:r>
    </w:p>
    <w:p w14:paraId="315AB24D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  Power Ethernet MIB."</w:t>
      </w:r>
    </w:p>
    <w:p w14:paraId="7F76EEA3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10ADEC0A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MODULE  -- this module</w:t>
      </w:r>
    </w:p>
    <w:p w14:paraId="7B44E2D1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MANDATORY-GROUPS { pethPsePortGroup,</w:t>
      </w:r>
    </w:p>
    <w:p w14:paraId="1CBE6C0E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                 pethPsePortNotificationGroup,</w:t>
      </w:r>
    </w:p>
    <w:p w14:paraId="50441FF0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                 pethNotificationControlGroup</w:t>
      </w:r>
    </w:p>
    <w:p w14:paraId="608A25A2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               }</w:t>
      </w:r>
    </w:p>
    <w:p w14:paraId="2ED2A3D3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GROUP   pethMainPseGroup</w:t>
      </w:r>
    </w:p>
    <w:p w14:paraId="61E3A5AD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DESCRIPTION</w:t>
      </w:r>
    </w:p>
    <w:p w14:paraId="7557B762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   "The pethMainPseGroup is mandatory for PSE systems</w:t>
      </w:r>
    </w:p>
    <w:p w14:paraId="41232D20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   that implement a main power supply."</w:t>
      </w:r>
    </w:p>
    <w:p w14:paraId="7D870EA5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GROUP   pethMainPowerNotificationGroup</w:t>
      </w:r>
    </w:p>
    <w:p w14:paraId="4149D0F8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DESCRIPTION</w:t>
      </w:r>
    </w:p>
    <w:p w14:paraId="47E28BD7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  "The pethMainPowerNotificationGroup is mandatory for</w:t>
      </w:r>
    </w:p>
    <w:p w14:paraId="591B9776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  PSE systems that implement a main power supply."</w:t>
      </w:r>
    </w:p>
    <w:p w14:paraId="128E7A56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::= { pethCompliances 1 }</w:t>
      </w:r>
    </w:p>
    <w:p w14:paraId="7EF8015E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0B5961F9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>pethPsePortGroup OBJECT-GROUP</w:t>
      </w:r>
    </w:p>
    <w:p w14:paraId="7F103371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OBJECTS {</w:t>
      </w:r>
    </w:p>
    <w:p w14:paraId="2B9279C7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pethPsePortAdminEnable,</w:t>
      </w:r>
    </w:p>
    <w:p w14:paraId="2D56875C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pethPsePortPowerPairsControlAbility,</w:t>
      </w:r>
    </w:p>
    <w:p w14:paraId="6B939382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pethPsePortPowerPairs,</w:t>
      </w:r>
    </w:p>
    <w:p w14:paraId="178EE02F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pethPsePortDetectionStatus,</w:t>
      </w:r>
    </w:p>
    <w:p w14:paraId="5F3B2B96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pethPsePortPowerPriority,</w:t>
      </w:r>
    </w:p>
    <w:p w14:paraId="7C040263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pethPsePortMPSAbsentCounter,</w:t>
      </w:r>
    </w:p>
    <w:p w14:paraId="40DC9B8E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pethPsePortInvalidSignatureCounter,</w:t>
      </w:r>
    </w:p>
    <w:p w14:paraId="6A487FB5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pethPsePortPowerDeniedCounter,</w:t>
      </w:r>
    </w:p>
    <w:p w14:paraId="7A583CE2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pethPsePortOverLoadCounter,</w:t>
      </w:r>
    </w:p>
    <w:p w14:paraId="2624AD27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pethPsePortShortCounter,</w:t>
      </w:r>
    </w:p>
    <w:p w14:paraId="68137F2B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pethPsePortType,</w:t>
      </w:r>
    </w:p>
    <w:p w14:paraId="4F0271D5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pethPsePortPowerClassifications,</w:t>
      </w:r>
    </w:p>
    <w:p w14:paraId="2BD5D0B9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pethPsePortActualPower,</w:t>
      </w:r>
    </w:p>
    <w:p w14:paraId="44B5029A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pethPsePortPowerAccuracy,</w:t>
      </w:r>
    </w:p>
    <w:p w14:paraId="6F31AD07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pethPsePortCumulativeEnergy</w:t>
      </w:r>
    </w:p>
    <w:p w14:paraId="5FC7D2A3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}</w:t>
      </w:r>
    </w:p>
    <w:p w14:paraId="0FE8A30A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6AC378B8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67FB0CA0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"PSE Port objects."</w:t>
      </w:r>
    </w:p>
    <w:p w14:paraId="2520318A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::= { pethGroups 1 }</w:t>
      </w:r>
    </w:p>
    <w:p w14:paraId="5F1945AF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67934082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>pethMainPseGroup OBJECT-GROUP</w:t>
      </w:r>
    </w:p>
    <w:p w14:paraId="171EB7AF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OBJECTS {</w:t>
      </w:r>
    </w:p>
    <w:p w14:paraId="1079831A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pethMainPsePower,</w:t>
      </w:r>
    </w:p>
    <w:p w14:paraId="20A73DB6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pethMainPseOperStatus,</w:t>
      </w:r>
    </w:p>
    <w:p w14:paraId="4AF72A9C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pethMainPseConsumptionPower,</w:t>
      </w:r>
    </w:p>
    <w:p w14:paraId="072A850E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pethMainPseUsageThreshold</w:t>
      </w:r>
    </w:p>
    <w:p w14:paraId="053F3086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}</w:t>
      </w:r>
    </w:p>
    <w:p w14:paraId="64352E43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673CB946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1F9C92B7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lastRenderedPageBreak/>
        <w:t xml:space="preserve">            "Main PSE Objects."</w:t>
      </w:r>
    </w:p>
    <w:p w14:paraId="54B5399E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::= { pethGroups 2 }</w:t>
      </w:r>
    </w:p>
    <w:p w14:paraId="477032A6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3653D263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>pethNotificationControlGroup OBJECT-GROUP</w:t>
      </w:r>
    </w:p>
    <w:p w14:paraId="48BAEFC3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468CF6D6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OBJECTS {</w:t>
      </w:r>
    </w:p>
    <w:p w14:paraId="28E65845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pethNotificationControlEnable</w:t>
      </w:r>
    </w:p>
    <w:p w14:paraId="27D51174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}</w:t>
      </w:r>
    </w:p>
    <w:p w14:paraId="340B666F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STATUS  current</w:t>
      </w:r>
    </w:p>
    <w:p w14:paraId="34657B41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DESCRIPTION</w:t>
      </w:r>
    </w:p>
    <w:p w14:paraId="343638AB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"Notification Control Objects."</w:t>
      </w:r>
    </w:p>
    <w:p w14:paraId="1F28B99C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::= { pethGroups 3 }</w:t>
      </w:r>
    </w:p>
    <w:p w14:paraId="78656611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6509968E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>pethPsePortNotificationGroup NOTIFICATION-GROUP</w:t>
      </w:r>
    </w:p>
    <w:p w14:paraId="3BE1B382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NOTIFICATIONS { pethPsePortOnOffNotification}</w:t>
      </w:r>
    </w:p>
    <w:p w14:paraId="5CB0479C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STATUS           current</w:t>
      </w:r>
    </w:p>
    <w:p w14:paraId="71B80D27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DESCRIPTION  "Pse Port Notifications."</w:t>
      </w:r>
    </w:p>
    <w:p w14:paraId="3CDD7712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::= { pethGroups 4 }</w:t>
      </w:r>
    </w:p>
    <w:p w14:paraId="172DC894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5274A3D7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pethMainPowerNotificationGroup NOTIFICATION-GROUP</w:t>
      </w:r>
    </w:p>
    <w:p w14:paraId="5FBE5348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NOTIFICATIONS { pethMainPowerUsageOnNotification,</w:t>
      </w:r>
    </w:p>
    <w:p w14:paraId="238DEBBE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                pethMainPowerUsageOffNotification}</w:t>
      </w:r>
    </w:p>
    <w:p w14:paraId="169991CC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STATUS           current</w:t>
      </w:r>
    </w:p>
    <w:p w14:paraId="1C7AF450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DESCRIPTION  "Main PSE Notifications."</w:t>
      </w:r>
    </w:p>
    <w:p w14:paraId="33FB5331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 xml:space="preserve">      ::= { pethGroups 5 }</w:t>
      </w:r>
    </w:p>
    <w:p w14:paraId="4BB34622" w14:textId="77777777" w:rsidR="00954522" w:rsidRPr="00954522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</w:p>
    <w:p w14:paraId="6DCED70F" w14:textId="1E820EA6" w:rsidR="00335FB9" w:rsidRDefault="00954522" w:rsidP="00954522">
      <w:pPr>
        <w:spacing w:after="0"/>
        <w:rPr>
          <w:rFonts w:ascii="Courier New" w:hAnsi="Courier New" w:cs="Courier New"/>
          <w:sz w:val="16"/>
          <w:szCs w:val="16"/>
        </w:rPr>
      </w:pPr>
      <w:r w:rsidRPr="00954522">
        <w:rPr>
          <w:rFonts w:ascii="Courier New" w:hAnsi="Courier New" w:cs="Courier New"/>
          <w:sz w:val="16"/>
          <w:szCs w:val="16"/>
        </w:rPr>
        <w:t>END</w:t>
      </w:r>
    </w:p>
    <w:sectPr w:rsidR="00335FB9" w:rsidSect="00E63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ek Hajduczenia">
    <w15:presenceInfo w15:providerId="Windows Live" w15:userId="0bf2d2a504608e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C9"/>
    <w:rsid w:val="000153CE"/>
    <w:rsid w:val="000202D5"/>
    <w:rsid w:val="000219E8"/>
    <w:rsid w:val="00072B37"/>
    <w:rsid w:val="00092B2C"/>
    <w:rsid w:val="000A181E"/>
    <w:rsid w:val="000A7D37"/>
    <w:rsid w:val="000D1EB3"/>
    <w:rsid w:val="00102272"/>
    <w:rsid w:val="00106DCE"/>
    <w:rsid w:val="0013218F"/>
    <w:rsid w:val="00134C42"/>
    <w:rsid w:val="00142F09"/>
    <w:rsid w:val="00175BEE"/>
    <w:rsid w:val="001A52A3"/>
    <w:rsid w:val="001B41BA"/>
    <w:rsid w:val="001B6492"/>
    <w:rsid w:val="001D16CD"/>
    <w:rsid w:val="001E761D"/>
    <w:rsid w:val="002030CE"/>
    <w:rsid w:val="002373ED"/>
    <w:rsid w:val="00277F11"/>
    <w:rsid w:val="0028355E"/>
    <w:rsid w:val="002912A4"/>
    <w:rsid w:val="002A5723"/>
    <w:rsid w:val="002B6D77"/>
    <w:rsid w:val="002C1B5A"/>
    <w:rsid w:val="002C606B"/>
    <w:rsid w:val="00327627"/>
    <w:rsid w:val="00335FB9"/>
    <w:rsid w:val="003568B8"/>
    <w:rsid w:val="00376B71"/>
    <w:rsid w:val="003F1024"/>
    <w:rsid w:val="003F4DDD"/>
    <w:rsid w:val="004335B9"/>
    <w:rsid w:val="00435F3F"/>
    <w:rsid w:val="0045784E"/>
    <w:rsid w:val="00473856"/>
    <w:rsid w:val="004779D5"/>
    <w:rsid w:val="004A448A"/>
    <w:rsid w:val="004B036C"/>
    <w:rsid w:val="004D6F8A"/>
    <w:rsid w:val="004F4345"/>
    <w:rsid w:val="0052663F"/>
    <w:rsid w:val="00545749"/>
    <w:rsid w:val="00574E93"/>
    <w:rsid w:val="005863BA"/>
    <w:rsid w:val="005B7820"/>
    <w:rsid w:val="005D3C3B"/>
    <w:rsid w:val="005E2C65"/>
    <w:rsid w:val="005F0860"/>
    <w:rsid w:val="00677A8E"/>
    <w:rsid w:val="006A0150"/>
    <w:rsid w:val="006D1093"/>
    <w:rsid w:val="006F713C"/>
    <w:rsid w:val="006F7F2A"/>
    <w:rsid w:val="0072205C"/>
    <w:rsid w:val="00722BAF"/>
    <w:rsid w:val="00747BFC"/>
    <w:rsid w:val="00790BD0"/>
    <w:rsid w:val="007B4173"/>
    <w:rsid w:val="007E419F"/>
    <w:rsid w:val="00813191"/>
    <w:rsid w:val="00813747"/>
    <w:rsid w:val="008A2126"/>
    <w:rsid w:val="008A4886"/>
    <w:rsid w:val="008A565F"/>
    <w:rsid w:val="008C7A38"/>
    <w:rsid w:val="008D4E8B"/>
    <w:rsid w:val="00903722"/>
    <w:rsid w:val="00906433"/>
    <w:rsid w:val="009216D4"/>
    <w:rsid w:val="00954522"/>
    <w:rsid w:val="00976DE8"/>
    <w:rsid w:val="009B781D"/>
    <w:rsid w:val="009C30B4"/>
    <w:rsid w:val="009D5897"/>
    <w:rsid w:val="009E0E04"/>
    <w:rsid w:val="009E5EBE"/>
    <w:rsid w:val="009F20C5"/>
    <w:rsid w:val="00A14269"/>
    <w:rsid w:val="00A45552"/>
    <w:rsid w:val="00A660CE"/>
    <w:rsid w:val="00A73B71"/>
    <w:rsid w:val="00A92E8A"/>
    <w:rsid w:val="00AA51F8"/>
    <w:rsid w:val="00AB07BE"/>
    <w:rsid w:val="00AD140F"/>
    <w:rsid w:val="00AE49B1"/>
    <w:rsid w:val="00AF6E4F"/>
    <w:rsid w:val="00B1070D"/>
    <w:rsid w:val="00B50BF2"/>
    <w:rsid w:val="00B70F6D"/>
    <w:rsid w:val="00B747E9"/>
    <w:rsid w:val="00BC4982"/>
    <w:rsid w:val="00C425A0"/>
    <w:rsid w:val="00C53D6E"/>
    <w:rsid w:val="00C93C97"/>
    <w:rsid w:val="00C9797C"/>
    <w:rsid w:val="00CA402B"/>
    <w:rsid w:val="00CD6DAA"/>
    <w:rsid w:val="00CE16D3"/>
    <w:rsid w:val="00CE5E38"/>
    <w:rsid w:val="00D018E3"/>
    <w:rsid w:val="00D10AEB"/>
    <w:rsid w:val="00D26C3D"/>
    <w:rsid w:val="00D95DD6"/>
    <w:rsid w:val="00DA4F2D"/>
    <w:rsid w:val="00DC27D4"/>
    <w:rsid w:val="00DE3C96"/>
    <w:rsid w:val="00DF3C39"/>
    <w:rsid w:val="00DF51C7"/>
    <w:rsid w:val="00E63DC9"/>
    <w:rsid w:val="00E751A7"/>
    <w:rsid w:val="00E87BB3"/>
    <w:rsid w:val="00EF3EF5"/>
    <w:rsid w:val="00F2242E"/>
    <w:rsid w:val="00F304C5"/>
    <w:rsid w:val="00F43C96"/>
    <w:rsid w:val="00F448A0"/>
    <w:rsid w:val="00F4590F"/>
    <w:rsid w:val="00F56DEE"/>
    <w:rsid w:val="00FD6358"/>
    <w:rsid w:val="00FF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CBF2"/>
  <w15:chartTrackingRefBased/>
  <w15:docId w15:val="{A0C5631B-BC98-4FB1-BFF5-6F7486094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335B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276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76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76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76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762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06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50062-93B2-4BB6-8173-0D96400E4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3321</Words>
  <Characters>18935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Hajduczenia</dc:creator>
  <cp:keywords/>
  <dc:description/>
  <cp:lastModifiedBy>Marek Hajduczenia</cp:lastModifiedBy>
  <cp:revision>4</cp:revision>
  <dcterms:created xsi:type="dcterms:W3CDTF">2023-07-18T14:44:00Z</dcterms:created>
  <dcterms:modified xsi:type="dcterms:W3CDTF">2023-07-31T15:24:00Z</dcterms:modified>
</cp:coreProperties>
</file>